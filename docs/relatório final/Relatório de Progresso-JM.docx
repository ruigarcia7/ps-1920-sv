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DA2FB" w14:textId="77777777" w:rsidR="0010771C" w:rsidRDefault="00160C4F">
      <w:pPr>
        <w:spacing w:before="83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66BBE9F" wp14:editId="5E7CACEE">
            <wp:extent cx="2697480" cy="190500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5298" w14:textId="77777777" w:rsidR="0010771C" w:rsidRDefault="0010771C">
      <w:pPr>
        <w:spacing w:line="200" w:lineRule="exact"/>
        <w:rPr>
          <w:sz w:val="20"/>
          <w:szCs w:val="20"/>
        </w:rPr>
      </w:pPr>
    </w:p>
    <w:p w14:paraId="4B178223" w14:textId="77777777" w:rsidR="0010771C" w:rsidRDefault="0010771C">
      <w:pPr>
        <w:spacing w:line="200" w:lineRule="exact"/>
        <w:rPr>
          <w:sz w:val="20"/>
          <w:szCs w:val="20"/>
        </w:rPr>
      </w:pPr>
    </w:p>
    <w:p w14:paraId="5FE84849" w14:textId="77777777" w:rsidR="0010771C" w:rsidRDefault="0010771C">
      <w:pPr>
        <w:spacing w:line="200" w:lineRule="exact"/>
        <w:rPr>
          <w:sz w:val="20"/>
          <w:szCs w:val="20"/>
        </w:rPr>
      </w:pPr>
    </w:p>
    <w:p w14:paraId="6D2A14F9" w14:textId="77777777" w:rsidR="0010771C" w:rsidRDefault="0010771C">
      <w:pPr>
        <w:spacing w:line="200" w:lineRule="exact"/>
        <w:rPr>
          <w:sz w:val="20"/>
          <w:szCs w:val="20"/>
        </w:rPr>
      </w:pPr>
    </w:p>
    <w:p w14:paraId="02738959" w14:textId="77777777" w:rsidR="0010771C" w:rsidRDefault="0010771C">
      <w:pPr>
        <w:spacing w:line="200" w:lineRule="exact"/>
        <w:rPr>
          <w:sz w:val="20"/>
          <w:szCs w:val="20"/>
        </w:rPr>
      </w:pPr>
    </w:p>
    <w:p w14:paraId="2568DC99" w14:textId="77777777" w:rsidR="0010771C" w:rsidRDefault="0010771C">
      <w:pPr>
        <w:spacing w:line="200" w:lineRule="exact"/>
        <w:rPr>
          <w:sz w:val="20"/>
          <w:szCs w:val="20"/>
        </w:rPr>
      </w:pPr>
    </w:p>
    <w:p w14:paraId="42E39514" w14:textId="77777777" w:rsidR="0010771C" w:rsidRDefault="0010771C">
      <w:pPr>
        <w:spacing w:before="14" w:line="260" w:lineRule="exact"/>
        <w:rPr>
          <w:sz w:val="26"/>
          <w:szCs w:val="26"/>
        </w:rPr>
      </w:pPr>
    </w:p>
    <w:p w14:paraId="2FDAF34A" w14:textId="77777777" w:rsidR="0010771C" w:rsidRPr="00160C4F" w:rsidRDefault="00AC137A">
      <w:pPr>
        <w:spacing w:before="46"/>
        <w:ind w:left="1386"/>
        <w:jc w:val="center"/>
        <w:rPr>
          <w:rFonts w:ascii="Georgia" w:eastAsia="Georgia" w:hAnsi="Georgia" w:cs="Georgia"/>
          <w:sz w:val="34"/>
          <w:szCs w:val="34"/>
          <w:lang w:val="pt-PT"/>
        </w:rPr>
      </w:pPr>
      <w:r w:rsidRPr="00160C4F">
        <w:rPr>
          <w:rFonts w:ascii="Georgia"/>
          <w:b/>
          <w:spacing w:val="-2"/>
          <w:sz w:val="34"/>
          <w:lang w:val="pt-PT"/>
        </w:rPr>
        <w:t>RugbyApp</w:t>
      </w:r>
    </w:p>
    <w:p w14:paraId="7DB41B3F" w14:textId="77777777" w:rsidR="0010771C" w:rsidRPr="00160C4F" w:rsidRDefault="0010771C">
      <w:pPr>
        <w:spacing w:line="340" w:lineRule="exact"/>
        <w:rPr>
          <w:sz w:val="34"/>
          <w:szCs w:val="34"/>
          <w:lang w:val="pt-PT"/>
        </w:rPr>
      </w:pPr>
    </w:p>
    <w:p w14:paraId="01863707" w14:textId="77777777" w:rsidR="0010771C" w:rsidRPr="00160C4F" w:rsidRDefault="0010771C">
      <w:pPr>
        <w:spacing w:before="18" w:line="440" w:lineRule="exact"/>
        <w:rPr>
          <w:sz w:val="44"/>
          <w:szCs w:val="44"/>
          <w:lang w:val="pt-PT"/>
        </w:rPr>
      </w:pPr>
    </w:p>
    <w:p w14:paraId="14F9B3D4" w14:textId="77777777" w:rsidR="0010771C" w:rsidRPr="00160C4F" w:rsidRDefault="00AC137A">
      <w:pPr>
        <w:spacing w:line="245" w:lineRule="auto"/>
        <w:ind w:left="5081" w:right="3458"/>
        <w:rPr>
          <w:rFonts w:ascii="Georgia" w:eastAsia="Georgia" w:hAnsi="Georgia" w:cs="Georgia"/>
          <w:sz w:val="24"/>
          <w:szCs w:val="24"/>
          <w:lang w:val="pt-PT"/>
        </w:rPr>
      </w:pPr>
      <w:r w:rsidRPr="00160C4F">
        <w:rPr>
          <w:rFonts w:ascii="Georgia" w:hAnsi="Georgia"/>
          <w:w w:val="95"/>
          <w:sz w:val="24"/>
          <w:lang w:val="pt-PT"/>
        </w:rPr>
        <w:t>Rui</w:t>
      </w:r>
      <w:r w:rsidRPr="00160C4F">
        <w:rPr>
          <w:rFonts w:ascii="Georgia" w:hAnsi="Georgia"/>
          <w:spacing w:val="44"/>
          <w:w w:val="95"/>
          <w:sz w:val="24"/>
          <w:lang w:val="pt-PT"/>
        </w:rPr>
        <w:t xml:space="preserve"> </w:t>
      </w:r>
      <w:r w:rsidRPr="00160C4F">
        <w:rPr>
          <w:rFonts w:ascii="Georgia" w:hAnsi="Georgia"/>
          <w:w w:val="95"/>
          <w:sz w:val="24"/>
          <w:lang w:val="pt-PT"/>
        </w:rPr>
        <w:t>Garcia</w:t>
      </w:r>
      <w:r w:rsidRPr="00160C4F">
        <w:rPr>
          <w:rFonts w:ascii="Georgia" w:hAnsi="Georgia"/>
          <w:w w:val="97"/>
          <w:sz w:val="24"/>
          <w:lang w:val="pt-PT"/>
        </w:rPr>
        <w:t xml:space="preserve"> </w:t>
      </w:r>
      <w:r w:rsidRPr="00160C4F">
        <w:rPr>
          <w:rFonts w:ascii="Georgia" w:hAnsi="Georgia"/>
          <w:w w:val="95"/>
          <w:sz w:val="24"/>
          <w:lang w:val="pt-PT"/>
        </w:rPr>
        <w:t>J</w:t>
      </w:r>
      <w:r w:rsidRPr="00160C4F">
        <w:rPr>
          <w:rFonts w:ascii="Georgia" w:hAnsi="Georgia"/>
          <w:spacing w:val="-1"/>
          <w:w w:val="95"/>
          <w:sz w:val="24"/>
          <w:lang w:val="pt-PT"/>
        </w:rPr>
        <w:t>o</w:t>
      </w:r>
      <w:r w:rsidRPr="00160C4F">
        <w:rPr>
          <w:rFonts w:ascii="Georgia" w:hAnsi="Georgia"/>
          <w:spacing w:val="-111"/>
          <w:w w:val="95"/>
          <w:sz w:val="24"/>
          <w:lang w:val="pt-PT"/>
        </w:rPr>
        <w:t>˜</w:t>
      </w:r>
      <w:r w:rsidRPr="00160C4F">
        <w:rPr>
          <w:rFonts w:ascii="Georgia" w:hAnsi="Georgia"/>
          <w:w w:val="95"/>
          <w:sz w:val="24"/>
          <w:lang w:val="pt-PT"/>
        </w:rPr>
        <w:t>ao</w:t>
      </w:r>
      <w:r w:rsidRPr="00160C4F">
        <w:rPr>
          <w:rFonts w:ascii="Georgia" w:hAnsi="Georgia"/>
          <w:spacing w:val="5"/>
          <w:w w:val="95"/>
          <w:sz w:val="24"/>
          <w:lang w:val="pt-PT"/>
        </w:rPr>
        <w:t xml:space="preserve"> </w:t>
      </w:r>
      <w:r w:rsidRPr="00160C4F">
        <w:rPr>
          <w:rFonts w:ascii="Georgia" w:hAnsi="Georgia"/>
          <w:spacing w:val="-18"/>
          <w:w w:val="95"/>
          <w:sz w:val="24"/>
          <w:lang w:val="pt-PT"/>
        </w:rPr>
        <w:t>F</w:t>
      </w:r>
      <w:r w:rsidRPr="00160C4F">
        <w:rPr>
          <w:rFonts w:ascii="Georgia" w:hAnsi="Georgia"/>
          <w:w w:val="95"/>
          <w:sz w:val="24"/>
          <w:lang w:val="pt-PT"/>
        </w:rPr>
        <w:t>erreira</w:t>
      </w:r>
    </w:p>
    <w:p w14:paraId="4A748CE8" w14:textId="77777777" w:rsidR="0010771C" w:rsidRPr="00160C4F" w:rsidRDefault="0010771C">
      <w:pPr>
        <w:spacing w:before="3" w:line="120" w:lineRule="exact"/>
        <w:rPr>
          <w:sz w:val="12"/>
          <w:szCs w:val="12"/>
          <w:lang w:val="pt-PT"/>
        </w:rPr>
      </w:pPr>
    </w:p>
    <w:p w14:paraId="744E6ACB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7F63F36A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387E2B82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5B57F9C2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59157805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27AA2AEA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463D1758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30B5579F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37EF41A2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70B5B9A4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069FC7F6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3AC6D3C0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78B64D1B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04B8F548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46A670FF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7A49B60F" w14:textId="77777777" w:rsidR="0010771C" w:rsidRPr="00160C4F" w:rsidRDefault="00AC137A">
      <w:pPr>
        <w:tabs>
          <w:tab w:val="left" w:pos="2800"/>
        </w:tabs>
        <w:spacing w:before="59"/>
        <w:ind w:left="1384"/>
        <w:jc w:val="center"/>
        <w:rPr>
          <w:rFonts w:ascii="Georgia" w:eastAsia="Georgia" w:hAnsi="Georgia" w:cs="Georgia"/>
          <w:sz w:val="24"/>
          <w:szCs w:val="24"/>
          <w:lang w:val="pt-PT"/>
        </w:rPr>
      </w:pPr>
      <w:r w:rsidRPr="00160C4F">
        <w:rPr>
          <w:rFonts w:ascii="Georgia"/>
          <w:spacing w:val="-1"/>
          <w:w w:val="95"/>
          <w:sz w:val="24"/>
          <w:lang w:val="pt-PT"/>
        </w:rPr>
        <w:t>Orientador:</w:t>
      </w:r>
      <w:r w:rsidRPr="00160C4F">
        <w:rPr>
          <w:rFonts w:ascii="Georgia"/>
          <w:spacing w:val="-1"/>
          <w:w w:val="95"/>
          <w:sz w:val="24"/>
          <w:lang w:val="pt-PT"/>
        </w:rPr>
        <w:tab/>
      </w:r>
      <w:r w:rsidRPr="00160C4F">
        <w:rPr>
          <w:rFonts w:ascii="Georgia"/>
          <w:w w:val="95"/>
          <w:sz w:val="24"/>
          <w:lang w:val="pt-PT"/>
        </w:rPr>
        <w:t>Jorge</w:t>
      </w:r>
      <w:r w:rsidRPr="00160C4F">
        <w:rPr>
          <w:rFonts w:ascii="Georgia"/>
          <w:spacing w:val="11"/>
          <w:w w:val="95"/>
          <w:sz w:val="24"/>
          <w:lang w:val="pt-PT"/>
        </w:rPr>
        <w:t xml:space="preserve"> </w:t>
      </w:r>
      <w:r w:rsidRPr="00160C4F">
        <w:rPr>
          <w:rFonts w:ascii="Georgia"/>
          <w:w w:val="95"/>
          <w:sz w:val="24"/>
          <w:lang w:val="pt-PT"/>
        </w:rPr>
        <w:t>Martins</w:t>
      </w:r>
    </w:p>
    <w:p w14:paraId="78DA4BF7" w14:textId="77777777" w:rsidR="0010771C" w:rsidRPr="00160C4F" w:rsidRDefault="0010771C">
      <w:pPr>
        <w:spacing w:line="240" w:lineRule="exact"/>
        <w:rPr>
          <w:sz w:val="24"/>
          <w:szCs w:val="24"/>
          <w:lang w:val="pt-PT"/>
        </w:rPr>
      </w:pPr>
    </w:p>
    <w:p w14:paraId="69A13FEF" w14:textId="77777777" w:rsidR="0010771C" w:rsidRPr="00160C4F" w:rsidRDefault="0010771C">
      <w:pPr>
        <w:spacing w:before="17" w:line="320" w:lineRule="exact"/>
        <w:rPr>
          <w:sz w:val="32"/>
          <w:szCs w:val="32"/>
          <w:lang w:val="pt-PT"/>
        </w:rPr>
      </w:pPr>
    </w:p>
    <w:p w14:paraId="6A1EA1BE" w14:textId="77777777" w:rsidR="0010771C" w:rsidRPr="00160C4F" w:rsidRDefault="00AC137A">
      <w:pPr>
        <w:spacing w:line="245" w:lineRule="auto"/>
        <w:ind w:left="2229" w:right="844"/>
        <w:jc w:val="center"/>
        <w:rPr>
          <w:rFonts w:ascii="Georgia" w:eastAsia="Georgia" w:hAnsi="Georgia" w:cs="Georgia"/>
          <w:sz w:val="24"/>
          <w:szCs w:val="24"/>
          <w:lang w:val="pt-PT"/>
        </w:rPr>
      </w:pP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Rela</w:t>
      </w:r>
      <w:r w:rsidRPr="00160C4F">
        <w:rPr>
          <w:rFonts w:ascii="Georgia" w:eastAsia="Georgia" w:hAnsi="Georgia" w:cs="Georgia"/>
          <w:spacing w:val="-1"/>
          <w:w w:val="95"/>
          <w:sz w:val="24"/>
          <w:szCs w:val="24"/>
          <w:lang w:val="pt-PT"/>
        </w:rPr>
        <w:t>t</w:t>
      </w:r>
      <w:r w:rsidRPr="00160C4F">
        <w:rPr>
          <w:rFonts w:ascii="Georgia" w:eastAsia="Georgia" w:hAnsi="Georgia" w:cs="Georgia"/>
          <w:spacing w:val="-111"/>
          <w:w w:val="95"/>
          <w:sz w:val="24"/>
          <w:szCs w:val="24"/>
          <w:lang w:val="pt-PT"/>
        </w:rPr>
        <w:t>o</w:t>
      </w:r>
      <w:r w:rsidRPr="00160C4F">
        <w:rPr>
          <w:rFonts w:ascii="Georgia" w:eastAsia="Georgia" w:hAnsi="Georgia" w:cs="Georgia"/>
          <w:spacing w:val="-1"/>
          <w:w w:val="95"/>
          <w:sz w:val="24"/>
          <w:szCs w:val="24"/>
          <w:lang w:val="pt-PT"/>
        </w:rPr>
        <w:t>´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rio</w:t>
      </w:r>
      <w:r w:rsidRPr="00160C4F">
        <w:rPr>
          <w:rFonts w:ascii="Georgia" w:eastAsia="Georgia" w:hAnsi="Georgia" w:cs="Georgia"/>
          <w:spacing w:val="11"/>
          <w:w w:val="95"/>
          <w:sz w:val="24"/>
          <w:szCs w:val="2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de</w:t>
      </w:r>
      <w:r w:rsidRPr="00160C4F">
        <w:rPr>
          <w:rFonts w:ascii="Georgia" w:eastAsia="Georgia" w:hAnsi="Georgia" w:cs="Georgia"/>
          <w:spacing w:val="11"/>
          <w:w w:val="95"/>
          <w:sz w:val="24"/>
          <w:szCs w:val="2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progresso</w:t>
      </w:r>
      <w:r w:rsidRPr="00160C4F">
        <w:rPr>
          <w:rFonts w:ascii="Georgia" w:eastAsia="Georgia" w:hAnsi="Georgia" w:cs="Georgia"/>
          <w:spacing w:val="11"/>
          <w:w w:val="95"/>
          <w:sz w:val="24"/>
          <w:szCs w:val="2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realizado</w:t>
      </w:r>
      <w:r w:rsidRPr="00160C4F">
        <w:rPr>
          <w:rFonts w:ascii="Georgia" w:eastAsia="Georgia" w:hAnsi="Georgia" w:cs="Georgia"/>
          <w:spacing w:val="12"/>
          <w:w w:val="95"/>
          <w:sz w:val="24"/>
          <w:szCs w:val="2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no</w:t>
      </w:r>
      <w:r w:rsidRPr="00160C4F">
        <w:rPr>
          <w:rFonts w:ascii="Georgia" w:eastAsia="Georgia" w:hAnsi="Georgia" w:cs="Georgia"/>
          <w:spacing w:val="11"/>
          <w:w w:val="95"/>
          <w:sz w:val="24"/>
          <w:szCs w:val="24"/>
          <w:lang w:val="pt-PT"/>
        </w:rPr>
        <w:t xml:space="preserve"> </w:t>
      </w:r>
      <w:r w:rsidRPr="00160C4F">
        <w:rPr>
          <w:rFonts w:ascii="Georgia" w:eastAsia="Georgia" w:hAnsi="Georgia" w:cs="Georgia"/>
          <w:spacing w:val="-111"/>
          <w:w w:val="95"/>
          <w:sz w:val="24"/>
          <w:szCs w:val="24"/>
          <w:lang w:val="pt-PT"/>
        </w:rPr>
        <w:t>a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ˆ</w:t>
      </w:r>
      <w:r w:rsidRPr="00160C4F">
        <w:rPr>
          <w:rFonts w:ascii="Georgia" w:eastAsia="Georgia" w:hAnsi="Georgia" w:cs="Georgia"/>
          <w:spacing w:val="-8"/>
          <w:w w:val="95"/>
          <w:sz w:val="24"/>
          <w:szCs w:val="24"/>
          <w:lang w:val="pt-PT"/>
        </w:rPr>
        <w:t>m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bito</w:t>
      </w:r>
      <w:r w:rsidRPr="00160C4F">
        <w:rPr>
          <w:rFonts w:ascii="Georgia" w:eastAsia="Georgia" w:hAnsi="Georgia" w:cs="Georgia"/>
          <w:spacing w:val="11"/>
          <w:w w:val="95"/>
          <w:sz w:val="24"/>
          <w:szCs w:val="2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de</w:t>
      </w:r>
      <w:r w:rsidRPr="00160C4F">
        <w:rPr>
          <w:rFonts w:ascii="Georgia" w:eastAsia="Georgia" w:hAnsi="Georgia" w:cs="Georgia"/>
          <w:spacing w:val="12"/>
          <w:w w:val="95"/>
          <w:sz w:val="24"/>
          <w:szCs w:val="2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Pr</w:t>
      </w:r>
      <w:r w:rsidRPr="00160C4F">
        <w:rPr>
          <w:rFonts w:ascii="Georgia" w:eastAsia="Georgia" w:hAnsi="Georgia" w:cs="Georgia"/>
          <w:spacing w:val="12"/>
          <w:w w:val="95"/>
          <w:sz w:val="24"/>
          <w:szCs w:val="24"/>
          <w:lang w:val="pt-PT"/>
        </w:rPr>
        <w:t>o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jeto</w:t>
      </w:r>
      <w:r w:rsidRPr="00160C4F">
        <w:rPr>
          <w:rFonts w:ascii="Georgia" w:eastAsia="Georgia" w:hAnsi="Georgia" w:cs="Georgia"/>
          <w:spacing w:val="11"/>
          <w:w w:val="95"/>
          <w:sz w:val="24"/>
          <w:szCs w:val="2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e</w:t>
      </w:r>
      <w:r w:rsidRPr="00160C4F">
        <w:rPr>
          <w:rFonts w:ascii="Georgia" w:eastAsia="Georgia" w:hAnsi="Georgia" w:cs="Georgia"/>
          <w:spacing w:val="12"/>
          <w:w w:val="95"/>
          <w:sz w:val="24"/>
          <w:szCs w:val="2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Semi</w:t>
      </w:r>
      <w:r w:rsidRPr="00160C4F">
        <w:rPr>
          <w:rFonts w:ascii="Georgia" w:eastAsia="Georgia" w:hAnsi="Georgia" w:cs="Georgia"/>
          <w:spacing w:val="-2"/>
          <w:w w:val="95"/>
          <w:sz w:val="24"/>
          <w:szCs w:val="24"/>
          <w:lang w:val="pt-PT"/>
        </w:rPr>
        <w:t>n</w:t>
      </w:r>
      <w:r w:rsidRPr="00160C4F">
        <w:rPr>
          <w:rFonts w:ascii="Georgia" w:eastAsia="Georgia" w:hAnsi="Georgia" w:cs="Georgia"/>
          <w:spacing w:val="-111"/>
          <w:w w:val="95"/>
          <w:sz w:val="24"/>
          <w:szCs w:val="24"/>
          <w:lang w:val="pt-PT"/>
        </w:rPr>
        <w:t>´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ario</w:t>
      </w:r>
      <w:r w:rsidRPr="00160C4F">
        <w:rPr>
          <w:rFonts w:ascii="Georgia" w:eastAsia="Georgia" w:hAnsi="Georgia" w:cs="Georgia"/>
          <w:w w:val="92"/>
          <w:sz w:val="24"/>
          <w:szCs w:val="2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Licenciatura</w:t>
      </w:r>
      <w:r w:rsidRPr="00160C4F">
        <w:rPr>
          <w:rFonts w:ascii="Georgia" w:eastAsia="Georgia" w:hAnsi="Georgia" w:cs="Georgia"/>
          <w:spacing w:val="13"/>
          <w:w w:val="95"/>
          <w:sz w:val="24"/>
          <w:szCs w:val="2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em</w:t>
      </w:r>
      <w:r w:rsidRPr="00160C4F">
        <w:rPr>
          <w:rFonts w:ascii="Georgia" w:eastAsia="Georgia" w:hAnsi="Georgia" w:cs="Georgia"/>
          <w:spacing w:val="14"/>
          <w:w w:val="95"/>
          <w:sz w:val="24"/>
          <w:szCs w:val="2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Engenharia</w:t>
      </w:r>
      <w:r w:rsidRPr="00160C4F">
        <w:rPr>
          <w:rFonts w:ascii="Georgia" w:eastAsia="Georgia" w:hAnsi="Georgia" w:cs="Georgia"/>
          <w:spacing w:val="15"/>
          <w:w w:val="95"/>
          <w:sz w:val="24"/>
          <w:szCs w:val="2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Infor</w:t>
      </w:r>
      <w:r w:rsidRPr="00160C4F">
        <w:rPr>
          <w:rFonts w:ascii="Georgia" w:eastAsia="Georgia" w:hAnsi="Georgia" w:cs="Georgia"/>
          <w:spacing w:val="-2"/>
          <w:w w:val="95"/>
          <w:sz w:val="24"/>
          <w:szCs w:val="24"/>
          <w:lang w:val="pt-PT"/>
        </w:rPr>
        <w:t>m</w:t>
      </w:r>
      <w:r w:rsidRPr="00160C4F">
        <w:rPr>
          <w:rFonts w:ascii="Georgia" w:eastAsia="Georgia" w:hAnsi="Georgia" w:cs="Georgia"/>
          <w:spacing w:val="-111"/>
          <w:w w:val="95"/>
          <w:sz w:val="24"/>
          <w:szCs w:val="24"/>
          <w:lang w:val="pt-PT"/>
        </w:rPr>
        <w:t>a</w:t>
      </w:r>
      <w:r w:rsidRPr="00160C4F">
        <w:rPr>
          <w:rFonts w:ascii="Georgia" w:eastAsia="Georgia" w:hAnsi="Georgia" w:cs="Georgia"/>
          <w:spacing w:val="-1"/>
          <w:w w:val="95"/>
          <w:sz w:val="24"/>
          <w:szCs w:val="24"/>
          <w:lang w:val="pt-PT"/>
        </w:rPr>
        <w:t>´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tica</w:t>
      </w:r>
      <w:r w:rsidRPr="00160C4F">
        <w:rPr>
          <w:rFonts w:ascii="Georgia" w:eastAsia="Georgia" w:hAnsi="Georgia" w:cs="Georgia"/>
          <w:spacing w:val="14"/>
          <w:w w:val="95"/>
          <w:sz w:val="24"/>
          <w:szCs w:val="2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e</w:t>
      </w:r>
      <w:r w:rsidRPr="00160C4F">
        <w:rPr>
          <w:rFonts w:ascii="Georgia" w:eastAsia="Georgia" w:hAnsi="Georgia" w:cs="Georgia"/>
          <w:spacing w:val="14"/>
          <w:w w:val="95"/>
          <w:sz w:val="24"/>
          <w:szCs w:val="2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de</w:t>
      </w:r>
      <w:r w:rsidRPr="00160C4F">
        <w:rPr>
          <w:rFonts w:ascii="Georgia" w:eastAsia="Georgia" w:hAnsi="Georgia" w:cs="Georgia"/>
          <w:spacing w:val="15"/>
          <w:w w:val="95"/>
          <w:sz w:val="24"/>
          <w:szCs w:val="2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sz w:val="24"/>
          <w:szCs w:val="24"/>
          <w:lang w:val="pt-PT"/>
        </w:rPr>
        <w:t>Computadores</w:t>
      </w:r>
    </w:p>
    <w:p w14:paraId="342FE1C5" w14:textId="77777777" w:rsidR="0010771C" w:rsidRPr="00160C4F" w:rsidRDefault="0010771C">
      <w:pPr>
        <w:spacing w:before="4" w:line="170" w:lineRule="exact"/>
        <w:rPr>
          <w:sz w:val="17"/>
          <w:szCs w:val="17"/>
          <w:lang w:val="pt-PT"/>
        </w:rPr>
      </w:pPr>
    </w:p>
    <w:p w14:paraId="2BF5240D" w14:textId="77777777" w:rsidR="0010771C" w:rsidRPr="00160C4F" w:rsidRDefault="0010771C">
      <w:pPr>
        <w:spacing w:line="240" w:lineRule="exact"/>
        <w:rPr>
          <w:sz w:val="24"/>
          <w:szCs w:val="24"/>
          <w:lang w:val="pt-PT"/>
        </w:rPr>
      </w:pPr>
    </w:p>
    <w:p w14:paraId="7674C642" w14:textId="77777777" w:rsidR="0010771C" w:rsidRPr="00160C4F" w:rsidRDefault="0010771C">
      <w:pPr>
        <w:spacing w:line="240" w:lineRule="exact"/>
        <w:rPr>
          <w:sz w:val="24"/>
          <w:szCs w:val="24"/>
          <w:lang w:val="pt-PT"/>
        </w:rPr>
      </w:pPr>
    </w:p>
    <w:p w14:paraId="78E6D360" w14:textId="77777777" w:rsidR="0010771C" w:rsidRPr="00160C4F" w:rsidRDefault="0010771C">
      <w:pPr>
        <w:spacing w:line="240" w:lineRule="exact"/>
        <w:rPr>
          <w:sz w:val="24"/>
          <w:szCs w:val="24"/>
          <w:lang w:val="pt-PT"/>
        </w:rPr>
      </w:pPr>
    </w:p>
    <w:p w14:paraId="4A47FE63" w14:textId="77777777" w:rsidR="0010771C" w:rsidRPr="00160C4F" w:rsidRDefault="0010771C">
      <w:pPr>
        <w:spacing w:line="240" w:lineRule="exact"/>
        <w:rPr>
          <w:sz w:val="24"/>
          <w:szCs w:val="24"/>
          <w:lang w:val="pt-PT"/>
        </w:rPr>
      </w:pPr>
    </w:p>
    <w:p w14:paraId="46F70730" w14:textId="77777777" w:rsidR="0010771C" w:rsidRPr="00160C4F" w:rsidRDefault="00AC137A">
      <w:pPr>
        <w:ind w:left="1385"/>
        <w:jc w:val="center"/>
        <w:rPr>
          <w:rFonts w:ascii="Georgia" w:eastAsia="Georgia" w:hAnsi="Georgia" w:cs="Georgia"/>
          <w:sz w:val="24"/>
          <w:szCs w:val="24"/>
          <w:lang w:val="pt-PT"/>
        </w:rPr>
      </w:pPr>
      <w:r w:rsidRPr="00160C4F">
        <w:rPr>
          <w:rFonts w:ascii="Georgia"/>
          <w:w w:val="90"/>
          <w:sz w:val="24"/>
          <w:lang w:val="pt-PT"/>
        </w:rPr>
        <w:t>Maio</w:t>
      </w:r>
      <w:r w:rsidRPr="00160C4F">
        <w:rPr>
          <w:rFonts w:ascii="Georgia"/>
          <w:spacing w:val="19"/>
          <w:w w:val="90"/>
          <w:sz w:val="24"/>
          <w:lang w:val="pt-PT"/>
        </w:rPr>
        <w:t xml:space="preserve"> </w:t>
      </w:r>
      <w:r w:rsidRPr="00160C4F">
        <w:rPr>
          <w:rFonts w:ascii="Georgia"/>
          <w:w w:val="90"/>
          <w:sz w:val="24"/>
          <w:lang w:val="pt-PT"/>
        </w:rPr>
        <w:t>de</w:t>
      </w:r>
      <w:r w:rsidRPr="00160C4F">
        <w:rPr>
          <w:rFonts w:ascii="Georgia"/>
          <w:spacing w:val="19"/>
          <w:w w:val="90"/>
          <w:sz w:val="24"/>
          <w:lang w:val="pt-PT"/>
        </w:rPr>
        <w:t xml:space="preserve"> </w:t>
      </w:r>
      <w:r w:rsidRPr="00160C4F">
        <w:rPr>
          <w:rFonts w:ascii="Georgia"/>
          <w:w w:val="90"/>
          <w:sz w:val="24"/>
          <w:lang w:val="pt-PT"/>
        </w:rPr>
        <w:t>2020</w:t>
      </w:r>
    </w:p>
    <w:p w14:paraId="0DDB9382" w14:textId="77777777" w:rsidR="0010771C" w:rsidRPr="00160C4F" w:rsidRDefault="0010771C">
      <w:pPr>
        <w:jc w:val="center"/>
        <w:rPr>
          <w:rFonts w:ascii="Georgia" w:eastAsia="Georgia" w:hAnsi="Georgia" w:cs="Georgia"/>
          <w:sz w:val="24"/>
          <w:szCs w:val="24"/>
          <w:lang w:val="pt-PT"/>
        </w:rPr>
        <w:sectPr w:rsidR="0010771C" w:rsidRPr="00160C4F">
          <w:type w:val="continuous"/>
          <w:pgSz w:w="11910" w:h="16840"/>
          <w:pgMar w:top="900" w:right="1680" w:bottom="280" w:left="340" w:header="720" w:footer="720" w:gutter="0"/>
          <w:cols w:space="720"/>
        </w:sectPr>
      </w:pPr>
    </w:p>
    <w:p w14:paraId="3BB69840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66FBA7AA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  <w:sectPr w:rsidR="0010771C" w:rsidRPr="00160C4F">
          <w:pgSz w:w="11910" w:h="16840"/>
          <w:pgMar w:top="1580" w:right="1680" w:bottom="280" w:left="1680" w:header="720" w:footer="720" w:gutter="0"/>
          <w:cols w:space="720"/>
        </w:sectPr>
      </w:pPr>
    </w:p>
    <w:p w14:paraId="5F5C0B7C" w14:textId="77777777" w:rsidR="0010771C" w:rsidRPr="00160C4F" w:rsidRDefault="00AC137A">
      <w:pPr>
        <w:spacing w:before="18"/>
        <w:ind w:left="387"/>
        <w:rPr>
          <w:rFonts w:ascii="Times New Roman" w:eastAsia="Times New Roman" w:hAnsi="Times New Roman" w:cs="Times New Roman"/>
          <w:sz w:val="34"/>
          <w:szCs w:val="34"/>
          <w:lang w:val="pt-PT"/>
        </w:rPr>
      </w:pPr>
      <w:r w:rsidRPr="00160C4F">
        <w:rPr>
          <w:rFonts w:ascii="Times New Roman"/>
          <w:w w:val="130"/>
          <w:sz w:val="34"/>
          <w:lang w:val="pt-PT"/>
        </w:rPr>
        <w:lastRenderedPageBreak/>
        <w:t>Instituto</w:t>
      </w:r>
      <w:r w:rsidRPr="00160C4F">
        <w:rPr>
          <w:rFonts w:ascii="Times New Roman"/>
          <w:spacing w:val="37"/>
          <w:w w:val="130"/>
          <w:sz w:val="34"/>
          <w:lang w:val="pt-PT"/>
        </w:rPr>
        <w:t xml:space="preserve"> </w:t>
      </w:r>
      <w:r w:rsidRPr="00160C4F">
        <w:rPr>
          <w:rFonts w:ascii="Times New Roman"/>
          <w:w w:val="130"/>
          <w:sz w:val="34"/>
          <w:lang w:val="pt-PT"/>
        </w:rPr>
        <w:t>Superior</w:t>
      </w:r>
      <w:r w:rsidRPr="00160C4F">
        <w:rPr>
          <w:rFonts w:ascii="Times New Roman"/>
          <w:spacing w:val="40"/>
          <w:w w:val="130"/>
          <w:sz w:val="34"/>
          <w:lang w:val="pt-PT"/>
        </w:rPr>
        <w:t xml:space="preserve"> </w:t>
      </w:r>
      <w:r w:rsidRPr="00160C4F">
        <w:rPr>
          <w:rFonts w:ascii="Times New Roman"/>
          <w:w w:val="130"/>
          <w:sz w:val="34"/>
          <w:lang w:val="pt-PT"/>
        </w:rPr>
        <w:t>de</w:t>
      </w:r>
      <w:r w:rsidRPr="00160C4F">
        <w:rPr>
          <w:rFonts w:ascii="Times New Roman"/>
          <w:spacing w:val="39"/>
          <w:w w:val="130"/>
          <w:sz w:val="34"/>
          <w:lang w:val="pt-PT"/>
        </w:rPr>
        <w:t xml:space="preserve"> </w:t>
      </w:r>
      <w:r w:rsidRPr="00160C4F">
        <w:rPr>
          <w:rFonts w:ascii="Times New Roman"/>
          <w:w w:val="130"/>
          <w:sz w:val="34"/>
          <w:lang w:val="pt-PT"/>
        </w:rPr>
        <w:t>Engenharia</w:t>
      </w:r>
      <w:r w:rsidRPr="00160C4F">
        <w:rPr>
          <w:rFonts w:ascii="Times New Roman"/>
          <w:spacing w:val="38"/>
          <w:w w:val="130"/>
          <w:sz w:val="34"/>
          <w:lang w:val="pt-PT"/>
        </w:rPr>
        <w:t xml:space="preserve"> </w:t>
      </w:r>
      <w:r w:rsidRPr="00160C4F">
        <w:rPr>
          <w:rFonts w:ascii="Times New Roman"/>
          <w:w w:val="130"/>
          <w:sz w:val="34"/>
          <w:lang w:val="pt-PT"/>
        </w:rPr>
        <w:t>de</w:t>
      </w:r>
      <w:r w:rsidRPr="00160C4F">
        <w:rPr>
          <w:rFonts w:ascii="Times New Roman"/>
          <w:spacing w:val="39"/>
          <w:w w:val="130"/>
          <w:sz w:val="34"/>
          <w:lang w:val="pt-PT"/>
        </w:rPr>
        <w:t xml:space="preserve"> </w:t>
      </w:r>
      <w:r w:rsidRPr="00160C4F">
        <w:rPr>
          <w:rFonts w:ascii="Times New Roman"/>
          <w:spacing w:val="-3"/>
          <w:w w:val="130"/>
          <w:sz w:val="34"/>
          <w:lang w:val="pt-PT"/>
        </w:rPr>
        <w:t>Lisbo</w:t>
      </w:r>
      <w:r w:rsidRPr="00160C4F">
        <w:rPr>
          <w:rFonts w:ascii="Times New Roman"/>
          <w:spacing w:val="-2"/>
          <w:w w:val="130"/>
          <w:sz w:val="34"/>
          <w:lang w:val="pt-PT"/>
        </w:rPr>
        <w:t>a</w:t>
      </w:r>
    </w:p>
    <w:p w14:paraId="69316F02" w14:textId="77777777" w:rsidR="0010771C" w:rsidRPr="00160C4F" w:rsidRDefault="0010771C">
      <w:pPr>
        <w:spacing w:before="10" w:line="170" w:lineRule="exact"/>
        <w:rPr>
          <w:sz w:val="17"/>
          <w:szCs w:val="17"/>
          <w:lang w:val="pt-PT"/>
        </w:rPr>
      </w:pPr>
    </w:p>
    <w:p w14:paraId="287C8D33" w14:textId="77777777" w:rsidR="0010771C" w:rsidRPr="00160C4F" w:rsidRDefault="0010771C">
      <w:pPr>
        <w:spacing w:line="340" w:lineRule="exact"/>
        <w:rPr>
          <w:sz w:val="34"/>
          <w:szCs w:val="34"/>
          <w:lang w:val="pt-PT"/>
        </w:rPr>
      </w:pPr>
    </w:p>
    <w:p w14:paraId="4D419F77" w14:textId="77777777" w:rsidR="0010771C" w:rsidRPr="00160C4F" w:rsidRDefault="0010771C">
      <w:pPr>
        <w:spacing w:line="340" w:lineRule="exact"/>
        <w:rPr>
          <w:sz w:val="34"/>
          <w:szCs w:val="34"/>
          <w:lang w:val="pt-PT"/>
        </w:rPr>
      </w:pPr>
    </w:p>
    <w:p w14:paraId="698F6C13" w14:textId="77777777" w:rsidR="0010771C" w:rsidRPr="00160C4F" w:rsidRDefault="0010771C">
      <w:pPr>
        <w:spacing w:line="340" w:lineRule="exact"/>
        <w:rPr>
          <w:sz w:val="34"/>
          <w:szCs w:val="34"/>
          <w:lang w:val="pt-PT"/>
        </w:rPr>
      </w:pPr>
    </w:p>
    <w:p w14:paraId="3E31F88F" w14:textId="77777777" w:rsidR="0010771C" w:rsidRPr="00160C4F" w:rsidRDefault="0010771C">
      <w:pPr>
        <w:spacing w:line="340" w:lineRule="exact"/>
        <w:rPr>
          <w:sz w:val="34"/>
          <w:szCs w:val="34"/>
          <w:lang w:val="pt-PT"/>
        </w:rPr>
      </w:pPr>
    </w:p>
    <w:p w14:paraId="1E194FC2" w14:textId="77777777" w:rsidR="0010771C" w:rsidRPr="00160C4F" w:rsidRDefault="0010771C">
      <w:pPr>
        <w:spacing w:line="340" w:lineRule="exact"/>
        <w:rPr>
          <w:sz w:val="34"/>
          <w:szCs w:val="34"/>
          <w:lang w:val="pt-PT"/>
        </w:rPr>
      </w:pPr>
    </w:p>
    <w:p w14:paraId="4C1575BB" w14:textId="77777777" w:rsidR="0010771C" w:rsidRPr="00160C4F" w:rsidRDefault="0010771C">
      <w:pPr>
        <w:spacing w:line="340" w:lineRule="exact"/>
        <w:rPr>
          <w:sz w:val="34"/>
          <w:szCs w:val="34"/>
          <w:lang w:val="pt-PT"/>
        </w:rPr>
      </w:pPr>
    </w:p>
    <w:p w14:paraId="6E525FDF" w14:textId="77777777" w:rsidR="0010771C" w:rsidRPr="00160C4F" w:rsidRDefault="0010771C">
      <w:pPr>
        <w:spacing w:line="340" w:lineRule="exact"/>
        <w:rPr>
          <w:sz w:val="34"/>
          <w:szCs w:val="34"/>
          <w:lang w:val="pt-PT"/>
        </w:rPr>
      </w:pPr>
    </w:p>
    <w:p w14:paraId="6934DF27" w14:textId="77777777" w:rsidR="0010771C" w:rsidRPr="00160C4F" w:rsidRDefault="0010771C">
      <w:pPr>
        <w:spacing w:line="340" w:lineRule="exact"/>
        <w:rPr>
          <w:sz w:val="34"/>
          <w:szCs w:val="34"/>
          <w:lang w:val="pt-PT"/>
        </w:rPr>
      </w:pPr>
    </w:p>
    <w:p w14:paraId="2C61BFCC" w14:textId="77777777" w:rsidR="0010771C" w:rsidRPr="00160C4F" w:rsidRDefault="00AC137A">
      <w:pPr>
        <w:ind w:left="1777" w:firstLine="1883"/>
        <w:rPr>
          <w:rFonts w:ascii="Georgia" w:eastAsia="Georgia" w:hAnsi="Georgia" w:cs="Georgia"/>
          <w:sz w:val="24"/>
          <w:szCs w:val="24"/>
          <w:lang w:val="pt-PT"/>
        </w:rPr>
      </w:pPr>
      <w:r w:rsidRPr="00160C4F">
        <w:rPr>
          <w:rFonts w:ascii="Georgia"/>
          <w:b/>
          <w:spacing w:val="-2"/>
          <w:sz w:val="24"/>
          <w:lang w:val="pt-PT"/>
        </w:rPr>
        <w:t>Rugb</w:t>
      </w:r>
      <w:r w:rsidRPr="00160C4F">
        <w:rPr>
          <w:rFonts w:ascii="Georgia"/>
          <w:b/>
          <w:spacing w:val="-1"/>
          <w:sz w:val="24"/>
          <w:lang w:val="pt-PT"/>
        </w:rPr>
        <w:t>yApp</w:t>
      </w:r>
    </w:p>
    <w:p w14:paraId="3D07CCC7" w14:textId="77777777" w:rsidR="0010771C" w:rsidRPr="00160C4F" w:rsidRDefault="0010771C">
      <w:pPr>
        <w:spacing w:before="6" w:line="170" w:lineRule="exact"/>
        <w:rPr>
          <w:sz w:val="17"/>
          <w:szCs w:val="17"/>
          <w:lang w:val="pt-PT"/>
        </w:rPr>
      </w:pPr>
    </w:p>
    <w:p w14:paraId="6F47B5B2" w14:textId="77777777" w:rsidR="0010771C" w:rsidRPr="00160C4F" w:rsidRDefault="0010771C">
      <w:pPr>
        <w:spacing w:line="240" w:lineRule="exact"/>
        <w:rPr>
          <w:sz w:val="24"/>
          <w:szCs w:val="24"/>
          <w:lang w:val="pt-PT"/>
        </w:rPr>
      </w:pPr>
    </w:p>
    <w:p w14:paraId="2D1271D7" w14:textId="77777777" w:rsidR="0010771C" w:rsidRPr="00160C4F" w:rsidRDefault="0010771C">
      <w:pPr>
        <w:spacing w:line="240" w:lineRule="exact"/>
        <w:rPr>
          <w:sz w:val="24"/>
          <w:szCs w:val="24"/>
          <w:lang w:val="pt-PT"/>
        </w:rPr>
      </w:pPr>
    </w:p>
    <w:p w14:paraId="37A60878" w14:textId="77777777" w:rsidR="0010771C" w:rsidRPr="00160C4F" w:rsidRDefault="0010771C">
      <w:pPr>
        <w:spacing w:line="240" w:lineRule="exact"/>
        <w:rPr>
          <w:sz w:val="24"/>
          <w:szCs w:val="24"/>
          <w:lang w:val="pt-PT"/>
        </w:rPr>
      </w:pPr>
    </w:p>
    <w:p w14:paraId="779FA261" w14:textId="77777777" w:rsidR="0010771C" w:rsidRPr="00160C4F" w:rsidRDefault="0010771C">
      <w:pPr>
        <w:spacing w:line="240" w:lineRule="exact"/>
        <w:rPr>
          <w:sz w:val="24"/>
          <w:szCs w:val="24"/>
          <w:lang w:val="pt-PT"/>
        </w:rPr>
      </w:pPr>
    </w:p>
    <w:p w14:paraId="42256BAF" w14:textId="77777777" w:rsidR="0010771C" w:rsidRPr="00160C4F" w:rsidRDefault="00AC137A">
      <w:pPr>
        <w:pStyle w:val="BodyText"/>
        <w:tabs>
          <w:tab w:val="left" w:pos="2561"/>
        </w:tabs>
        <w:ind w:left="1777"/>
        <w:rPr>
          <w:lang w:val="pt-PT"/>
        </w:rPr>
      </w:pPr>
      <w:r w:rsidRPr="00160C4F">
        <w:rPr>
          <w:w w:val="95"/>
          <w:lang w:val="pt-PT"/>
        </w:rPr>
        <w:t>40539</w:t>
      </w:r>
      <w:r w:rsidRPr="00160C4F">
        <w:rPr>
          <w:w w:val="95"/>
          <w:lang w:val="pt-PT"/>
        </w:rPr>
        <w:tab/>
        <w:t>Rui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Miguel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Marques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Garcia</w:t>
      </w:r>
    </w:p>
    <w:p w14:paraId="30A0E993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282D6D71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71CC5500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46E5CFBE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795F97D8" w14:textId="77777777" w:rsidR="0010771C" w:rsidRPr="00160C4F" w:rsidRDefault="0010771C">
      <w:pPr>
        <w:spacing w:line="280" w:lineRule="exact"/>
        <w:rPr>
          <w:sz w:val="28"/>
          <w:szCs w:val="28"/>
          <w:lang w:val="pt-PT"/>
        </w:rPr>
      </w:pPr>
    </w:p>
    <w:p w14:paraId="635121EB" w14:textId="77777777" w:rsidR="0010771C" w:rsidRPr="00160C4F" w:rsidRDefault="00160C4F">
      <w:pPr>
        <w:pStyle w:val="BodyText"/>
        <w:tabs>
          <w:tab w:val="left" w:pos="2561"/>
        </w:tabs>
        <w:spacing w:before="62"/>
        <w:ind w:left="1777"/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391" behindDoc="1" locked="0" layoutInCell="1" allowOverlap="1" wp14:anchorId="70031820" wp14:editId="41C17285">
                <wp:simplePos x="0" y="0"/>
                <wp:positionH relativeFrom="page">
                  <wp:posOffset>2693670</wp:posOffset>
                </wp:positionH>
                <wp:positionV relativeFrom="paragraph">
                  <wp:posOffset>-187960</wp:posOffset>
                </wp:positionV>
                <wp:extent cx="2700020" cy="1270"/>
                <wp:effectExtent l="7620" t="7620" r="6985" b="10160"/>
                <wp:wrapNone/>
                <wp:docPr id="3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0020" cy="1270"/>
                          <a:chOff x="4242" y="-296"/>
                          <a:chExt cx="4252" cy="2"/>
                        </a:xfrm>
                      </wpg:grpSpPr>
                      <wps:wsp>
                        <wps:cNvPr id="40" name="Freeform 29"/>
                        <wps:cNvSpPr>
                          <a:spLocks/>
                        </wps:cNvSpPr>
                        <wps:spPr bwMode="auto">
                          <a:xfrm>
                            <a:off x="4242" y="-296"/>
                            <a:ext cx="4252" cy="2"/>
                          </a:xfrm>
                          <a:custGeom>
                            <a:avLst/>
                            <a:gdLst>
                              <a:gd name="T0" fmla="+- 0 4242 4242"/>
                              <a:gd name="T1" fmla="*/ T0 w 4252"/>
                              <a:gd name="T2" fmla="+- 0 8494 4242"/>
                              <a:gd name="T3" fmla="*/ T2 w 4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52">
                                <a:moveTo>
                                  <a:pt x="0" y="0"/>
                                </a:moveTo>
                                <a:lnTo>
                                  <a:pt x="4252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F2DDC4" id="Group 28" o:spid="_x0000_s1026" style="position:absolute;margin-left:212.1pt;margin-top:-14.8pt;width:212.6pt;height:.1pt;z-index:-1089;mso-position-horizontal-relative:page" coordorigin="4242,-296" coordsize="425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">
                <v:shape id="Freeform 29" o:spid="_x0000_s1027" style="position:absolute;left:4242;top:-296;width:4252;height:2;visibility:visible;mso-wrap-style:square;v-text-anchor:top" coordsize="42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" path="m,l4252,e" filled="f" strokeweight=".17569mm">
                  <v:path arrowok="t" o:connecttype="custom" o:connectlocs="0,0;4252,0" o:connectangles="0,0"/>
                </v:shape>
                <w10:wrap anchorx="page"/>
              </v:group>
            </w:pict>
          </mc:Fallback>
        </mc:AlternateContent>
      </w:r>
      <w:r w:rsidR="00AC137A" w:rsidRPr="00160C4F">
        <w:rPr>
          <w:w w:val="95"/>
          <w:lang w:val="pt-PT"/>
        </w:rPr>
        <w:t>40913</w:t>
      </w:r>
      <w:r w:rsidR="00AC137A" w:rsidRPr="00160C4F">
        <w:rPr>
          <w:w w:val="95"/>
          <w:lang w:val="pt-PT"/>
        </w:rPr>
        <w:tab/>
        <w:t>J</w:t>
      </w:r>
      <w:r w:rsidR="00AC137A" w:rsidRPr="00160C4F">
        <w:rPr>
          <w:spacing w:val="-2"/>
          <w:w w:val="95"/>
          <w:lang w:val="pt-PT"/>
        </w:rPr>
        <w:t>o</w:t>
      </w:r>
      <w:r w:rsidR="00AC137A" w:rsidRPr="00160C4F">
        <w:rPr>
          <w:spacing w:val="-104"/>
          <w:w w:val="95"/>
          <w:lang w:val="pt-PT"/>
        </w:rPr>
        <w:t>a</w:t>
      </w:r>
      <w:r w:rsidR="00AC137A" w:rsidRPr="00160C4F">
        <w:rPr>
          <w:spacing w:val="-1"/>
          <w:w w:val="95"/>
          <w:lang w:val="pt-PT"/>
        </w:rPr>
        <w:t>˜</w:t>
      </w:r>
      <w:r w:rsidR="00AC137A" w:rsidRPr="00160C4F">
        <w:rPr>
          <w:w w:val="95"/>
          <w:lang w:val="pt-PT"/>
        </w:rPr>
        <w:t>o</w:t>
      </w:r>
      <w:r w:rsidR="00AC137A" w:rsidRPr="00160C4F">
        <w:rPr>
          <w:spacing w:val="33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Carlos</w:t>
      </w:r>
      <w:r w:rsidR="00AC137A" w:rsidRPr="00160C4F">
        <w:rPr>
          <w:spacing w:val="35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M</w:t>
      </w:r>
      <w:r w:rsidR="00AC137A" w:rsidRPr="00160C4F">
        <w:rPr>
          <w:spacing w:val="-104"/>
          <w:w w:val="95"/>
          <w:lang w:val="pt-PT"/>
        </w:rPr>
        <w:t>´</w:t>
      </w:r>
      <w:r w:rsidR="00AC137A" w:rsidRPr="00160C4F">
        <w:rPr>
          <w:w w:val="95"/>
          <w:lang w:val="pt-PT"/>
        </w:rPr>
        <w:t>aximo</w:t>
      </w:r>
      <w:r w:rsidR="00AC137A" w:rsidRPr="00160C4F">
        <w:rPr>
          <w:spacing w:val="35"/>
          <w:w w:val="95"/>
          <w:lang w:val="pt-PT"/>
        </w:rPr>
        <w:t xml:space="preserve"> </w:t>
      </w:r>
      <w:r w:rsidR="00AC137A" w:rsidRPr="00160C4F">
        <w:rPr>
          <w:spacing w:val="-16"/>
          <w:w w:val="95"/>
          <w:lang w:val="pt-PT"/>
        </w:rPr>
        <w:t>F</w:t>
      </w:r>
      <w:r w:rsidR="00AC137A" w:rsidRPr="00160C4F">
        <w:rPr>
          <w:w w:val="95"/>
          <w:lang w:val="pt-PT"/>
        </w:rPr>
        <w:t>erreira</w:t>
      </w:r>
    </w:p>
    <w:p w14:paraId="3A8F164E" w14:textId="77777777" w:rsidR="0010771C" w:rsidRPr="00160C4F" w:rsidRDefault="0010771C">
      <w:pPr>
        <w:spacing w:before="4" w:line="180" w:lineRule="exact"/>
        <w:rPr>
          <w:sz w:val="18"/>
          <w:szCs w:val="18"/>
          <w:lang w:val="pt-PT"/>
        </w:rPr>
      </w:pPr>
    </w:p>
    <w:p w14:paraId="1E577153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1BA33F77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60C6888D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3B717EA3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0C13FEE5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76265C33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38ABF588" w14:textId="77777777" w:rsidR="0010771C" w:rsidRPr="00160C4F" w:rsidRDefault="00160C4F">
      <w:pPr>
        <w:pStyle w:val="BodyText"/>
        <w:tabs>
          <w:tab w:val="left" w:pos="2807"/>
        </w:tabs>
        <w:spacing w:before="62"/>
        <w:ind w:left="1531"/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392" behindDoc="1" locked="0" layoutInCell="1" allowOverlap="1" wp14:anchorId="35532B90" wp14:editId="52BB0595">
                <wp:simplePos x="0" y="0"/>
                <wp:positionH relativeFrom="page">
                  <wp:posOffset>2693670</wp:posOffset>
                </wp:positionH>
                <wp:positionV relativeFrom="paragraph">
                  <wp:posOffset>-380365</wp:posOffset>
                </wp:positionV>
                <wp:extent cx="2700020" cy="1270"/>
                <wp:effectExtent l="7620" t="6350" r="6985" b="11430"/>
                <wp:wrapNone/>
                <wp:docPr id="3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0020" cy="1270"/>
                          <a:chOff x="4242" y="-599"/>
                          <a:chExt cx="4252" cy="2"/>
                        </a:xfrm>
                      </wpg:grpSpPr>
                      <wps:wsp>
                        <wps:cNvPr id="38" name="Freeform 27"/>
                        <wps:cNvSpPr>
                          <a:spLocks/>
                        </wps:cNvSpPr>
                        <wps:spPr bwMode="auto">
                          <a:xfrm>
                            <a:off x="4242" y="-599"/>
                            <a:ext cx="4252" cy="2"/>
                          </a:xfrm>
                          <a:custGeom>
                            <a:avLst/>
                            <a:gdLst>
                              <a:gd name="T0" fmla="+- 0 4242 4242"/>
                              <a:gd name="T1" fmla="*/ T0 w 4252"/>
                              <a:gd name="T2" fmla="+- 0 8494 4242"/>
                              <a:gd name="T3" fmla="*/ T2 w 4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52">
                                <a:moveTo>
                                  <a:pt x="0" y="0"/>
                                </a:moveTo>
                                <a:lnTo>
                                  <a:pt x="4252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16007" id="Group 26" o:spid="_x0000_s1026" style="position:absolute;margin-left:212.1pt;margin-top:-29.95pt;width:212.6pt;height:.1pt;z-index:-1088;mso-position-horizontal-relative:page" coordorigin="4242,-599" coordsize="425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">
                <v:shape id="Freeform 27" o:spid="_x0000_s1027" style="position:absolute;left:4242;top:-599;width:4252;height:2;visibility:visible;mso-wrap-style:square;v-text-anchor:top" coordsize="42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" path="m,l4252,e" filled="f" strokeweight=".17569mm">
                  <v:path arrowok="t" o:connecttype="custom" o:connectlocs="0,0;425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5393" behindDoc="1" locked="0" layoutInCell="1" allowOverlap="1" wp14:anchorId="6BD20FE6" wp14:editId="74B8E489">
                <wp:simplePos x="0" y="0"/>
                <wp:positionH relativeFrom="page">
                  <wp:posOffset>2849880</wp:posOffset>
                </wp:positionH>
                <wp:positionV relativeFrom="paragraph">
                  <wp:posOffset>696595</wp:posOffset>
                </wp:positionV>
                <wp:extent cx="2700020" cy="1270"/>
                <wp:effectExtent l="11430" t="6985" r="12700" b="10795"/>
                <wp:wrapNone/>
                <wp:docPr id="3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0020" cy="1270"/>
                          <a:chOff x="4488" y="1097"/>
                          <a:chExt cx="4252" cy="2"/>
                        </a:xfrm>
                      </wpg:grpSpPr>
                      <wps:wsp>
                        <wps:cNvPr id="36" name="Freeform 25"/>
                        <wps:cNvSpPr>
                          <a:spLocks/>
                        </wps:cNvSpPr>
                        <wps:spPr bwMode="auto">
                          <a:xfrm>
                            <a:off x="4488" y="1097"/>
                            <a:ext cx="4252" cy="2"/>
                          </a:xfrm>
                          <a:custGeom>
                            <a:avLst/>
                            <a:gdLst>
                              <a:gd name="T0" fmla="+- 0 4488 4488"/>
                              <a:gd name="T1" fmla="*/ T0 w 4252"/>
                              <a:gd name="T2" fmla="+- 0 8740 4488"/>
                              <a:gd name="T3" fmla="*/ T2 w 4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52">
                                <a:moveTo>
                                  <a:pt x="0" y="0"/>
                                </a:moveTo>
                                <a:lnTo>
                                  <a:pt x="4252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DC3FBE" id="Group 24" o:spid="_x0000_s1026" style="position:absolute;margin-left:224.4pt;margin-top:54.85pt;width:212.6pt;height:.1pt;z-index:-1087;mso-position-horizontal-relative:page" coordorigin="4488,1097" coordsize="425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">
                <v:shape id="Freeform 25" o:spid="_x0000_s1027" style="position:absolute;left:4488;top:1097;width:4252;height:2;visibility:visible;mso-wrap-style:square;v-text-anchor:top" coordsize="42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" path="m,l4252,e" filled="f" strokeweight=".17569mm">
                  <v:path arrowok="t" o:connecttype="custom" o:connectlocs="0,0;4252,0" o:connectangles="0,0"/>
                </v:shape>
                <w10:wrap anchorx="page"/>
              </v:group>
            </w:pict>
          </mc:Fallback>
        </mc:AlternateContent>
      </w:r>
      <w:r w:rsidR="00AC137A" w:rsidRPr="00160C4F">
        <w:rPr>
          <w:w w:val="95"/>
          <w:lang w:val="pt-PT"/>
        </w:rPr>
        <w:t>Orie</w:t>
      </w:r>
      <w:r w:rsidR="00AC137A" w:rsidRPr="00160C4F">
        <w:rPr>
          <w:spacing w:val="-7"/>
          <w:w w:val="95"/>
          <w:lang w:val="pt-PT"/>
        </w:rPr>
        <w:t>n</w:t>
      </w:r>
      <w:r w:rsidR="00AC137A" w:rsidRPr="00160C4F">
        <w:rPr>
          <w:w w:val="95"/>
          <w:lang w:val="pt-PT"/>
        </w:rPr>
        <w:t>tador</w:t>
      </w:r>
      <w:r w:rsidR="00AC137A" w:rsidRPr="00160C4F">
        <w:rPr>
          <w:w w:val="95"/>
          <w:lang w:val="pt-PT"/>
        </w:rPr>
        <w:tab/>
        <w:t>Jorge</w:t>
      </w:r>
      <w:r w:rsidR="00AC137A" w:rsidRPr="00160C4F">
        <w:rPr>
          <w:spacing w:val="26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Ma</w:t>
      </w:r>
      <w:r w:rsidR="00AC137A" w:rsidRPr="00160C4F">
        <w:rPr>
          <w:spacing w:val="-7"/>
          <w:w w:val="95"/>
          <w:lang w:val="pt-PT"/>
        </w:rPr>
        <w:t>n</w:t>
      </w:r>
      <w:r w:rsidR="00AC137A" w:rsidRPr="00160C4F">
        <w:rPr>
          <w:w w:val="95"/>
          <w:lang w:val="pt-PT"/>
        </w:rPr>
        <w:t>uel</w:t>
      </w:r>
      <w:r w:rsidR="00AC137A" w:rsidRPr="00160C4F">
        <w:rPr>
          <w:spacing w:val="28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R</w:t>
      </w:r>
      <w:r w:rsidR="00AC137A" w:rsidRPr="00160C4F">
        <w:rPr>
          <w:spacing w:val="5"/>
          <w:w w:val="95"/>
          <w:lang w:val="pt-PT"/>
        </w:rPr>
        <w:t>o</w:t>
      </w:r>
      <w:r w:rsidR="00AC137A" w:rsidRPr="00160C4F">
        <w:rPr>
          <w:w w:val="95"/>
          <w:lang w:val="pt-PT"/>
        </w:rPr>
        <w:t>dr</w:t>
      </w:r>
      <w:r w:rsidR="00AC137A" w:rsidRPr="00160C4F">
        <w:rPr>
          <w:spacing w:val="-1"/>
          <w:w w:val="95"/>
          <w:lang w:val="pt-PT"/>
        </w:rPr>
        <w:t>i</w:t>
      </w:r>
      <w:r w:rsidR="00AC137A" w:rsidRPr="00160C4F">
        <w:rPr>
          <w:w w:val="95"/>
          <w:lang w:val="pt-PT"/>
        </w:rPr>
        <w:t>gues</w:t>
      </w:r>
      <w:r w:rsidR="00AC137A" w:rsidRPr="00160C4F">
        <w:rPr>
          <w:spacing w:val="28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Martins</w:t>
      </w:r>
      <w:r w:rsidR="00AC137A" w:rsidRPr="00160C4F">
        <w:rPr>
          <w:spacing w:val="27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Pi</w:t>
      </w:r>
      <w:r w:rsidR="00AC137A" w:rsidRPr="00160C4F">
        <w:rPr>
          <w:spacing w:val="-104"/>
          <w:w w:val="95"/>
          <w:lang w:val="pt-PT"/>
        </w:rPr>
        <w:t>a</w:t>
      </w:r>
      <w:r w:rsidR="00AC137A" w:rsidRPr="00160C4F">
        <w:rPr>
          <w:spacing w:val="-1"/>
          <w:w w:val="95"/>
          <w:lang w:val="pt-PT"/>
        </w:rPr>
        <w:t>˜</w:t>
      </w:r>
      <w:r w:rsidR="00AC137A" w:rsidRPr="00160C4F">
        <w:rPr>
          <w:w w:val="95"/>
          <w:lang w:val="pt-PT"/>
        </w:rPr>
        <w:t>o</w:t>
      </w:r>
    </w:p>
    <w:p w14:paraId="37F7368D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21F49864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3F86EDA6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3657D16C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6209E716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30F32271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7A7D0EA8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2AA8396B" w14:textId="77777777" w:rsidR="0010771C" w:rsidRPr="00160C4F" w:rsidRDefault="0010771C">
      <w:pPr>
        <w:spacing w:before="9" w:line="220" w:lineRule="exact"/>
        <w:rPr>
          <w:lang w:val="pt-PT"/>
        </w:rPr>
      </w:pPr>
    </w:p>
    <w:p w14:paraId="12AF976A" w14:textId="77777777" w:rsidR="0010771C" w:rsidRPr="00160C4F" w:rsidRDefault="00AC137A">
      <w:pPr>
        <w:pStyle w:val="BodyText"/>
        <w:spacing w:before="62" w:line="344" w:lineRule="auto"/>
        <w:ind w:left="1119" w:right="1074"/>
        <w:jc w:val="center"/>
        <w:rPr>
          <w:lang w:val="pt-PT"/>
        </w:rPr>
      </w:pPr>
      <w:r w:rsidRPr="00160C4F">
        <w:rPr>
          <w:w w:val="95"/>
          <w:lang w:val="pt-PT"/>
        </w:rPr>
        <w:t>Relat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orio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prog</w:t>
      </w:r>
      <w:r w:rsidRPr="00160C4F">
        <w:rPr>
          <w:spacing w:val="-1"/>
          <w:w w:val="95"/>
          <w:lang w:val="pt-PT"/>
        </w:rPr>
        <w:t>r</w:t>
      </w:r>
      <w:r w:rsidRPr="00160C4F">
        <w:rPr>
          <w:w w:val="95"/>
          <w:lang w:val="pt-PT"/>
        </w:rPr>
        <w:t>esso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realizado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spacing w:val="-104"/>
          <w:w w:val="95"/>
          <w:lang w:val="pt-PT"/>
        </w:rPr>
        <w:t>ˆ</w:t>
      </w:r>
      <w:r w:rsidRPr="00160C4F">
        <w:rPr>
          <w:w w:val="95"/>
          <w:lang w:val="pt-PT"/>
        </w:rPr>
        <w:t>a</w:t>
      </w:r>
      <w:r w:rsidRPr="00160C4F">
        <w:rPr>
          <w:spacing w:val="-7"/>
          <w:w w:val="95"/>
          <w:lang w:val="pt-PT"/>
        </w:rPr>
        <w:t>m</w:t>
      </w:r>
      <w:r w:rsidRPr="00160C4F">
        <w:rPr>
          <w:w w:val="95"/>
          <w:lang w:val="pt-PT"/>
        </w:rPr>
        <w:t>bito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</w:t>
      </w:r>
      <w:r w:rsidRPr="00160C4F">
        <w:rPr>
          <w:spacing w:val="11"/>
          <w:w w:val="95"/>
          <w:lang w:val="pt-PT"/>
        </w:rPr>
        <w:t>o</w:t>
      </w:r>
      <w:r w:rsidRPr="00160C4F">
        <w:rPr>
          <w:w w:val="95"/>
          <w:lang w:val="pt-PT"/>
        </w:rPr>
        <w:t>jeto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Semi</w:t>
      </w:r>
      <w:r w:rsidRPr="00160C4F">
        <w:rPr>
          <w:spacing w:val="-1"/>
          <w:w w:val="95"/>
          <w:lang w:val="pt-PT"/>
        </w:rPr>
        <w:t>n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rio</w:t>
      </w:r>
      <w:r w:rsidRPr="00160C4F">
        <w:rPr>
          <w:w w:val="93"/>
          <w:lang w:val="pt-PT"/>
        </w:rPr>
        <w:t xml:space="preserve"> </w:t>
      </w:r>
      <w:r w:rsidRPr="00160C4F">
        <w:rPr>
          <w:w w:val="95"/>
          <w:lang w:val="pt-PT"/>
        </w:rPr>
        <w:t>Licenciatura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em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Engenhar</w:t>
      </w:r>
      <w:r w:rsidRPr="00160C4F">
        <w:rPr>
          <w:spacing w:val="-1"/>
          <w:w w:val="95"/>
          <w:lang w:val="pt-PT"/>
        </w:rPr>
        <w:t>i</w:t>
      </w:r>
      <w:r w:rsidRPr="00160C4F">
        <w:rPr>
          <w:w w:val="95"/>
          <w:lang w:val="pt-PT"/>
        </w:rPr>
        <w:t>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Inform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atica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Computadores</w:t>
      </w:r>
    </w:p>
    <w:p w14:paraId="7550734E" w14:textId="77777777" w:rsidR="0010771C" w:rsidRPr="00160C4F" w:rsidRDefault="0010771C">
      <w:pPr>
        <w:spacing w:line="220" w:lineRule="exact"/>
        <w:rPr>
          <w:lang w:val="pt-PT"/>
        </w:rPr>
      </w:pPr>
    </w:p>
    <w:p w14:paraId="2A646136" w14:textId="77777777" w:rsidR="0010771C" w:rsidRPr="00160C4F" w:rsidRDefault="0010771C">
      <w:pPr>
        <w:spacing w:line="220" w:lineRule="exact"/>
        <w:rPr>
          <w:lang w:val="pt-PT"/>
        </w:rPr>
      </w:pPr>
    </w:p>
    <w:p w14:paraId="67F2216B" w14:textId="77777777" w:rsidR="0010771C" w:rsidRPr="00160C4F" w:rsidRDefault="0010771C">
      <w:pPr>
        <w:spacing w:line="220" w:lineRule="exact"/>
        <w:rPr>
          <w:lang w:val="pt-PT"/>
        </w:rPr>
      </w:pPr>
    </w:p>
    <w:p w14:paraId="4EF8E6AE" w14:textId="77777777" w:rsidR="0010771C" w:rsidRPr="00160C4F" w:rsidRDefault="0010771C">
      <w:pPr>
        <w:spacing w:line="220" w:lineRule="exact"/>
        <w:rPr>
          <w:lang w:val="pt-PT"/>
        </w:rPr>
      </w:pPr>
    </w:p>
    <w:p w14:paraId="3DB66EC3" w14:textId="77777777" w:rsidR="0010771C" w:rsidRPr="00160C4F" w:rsidRDefault="0010771C">
      <w:pPr>
        <w:spacing w:before="14" w:line="240" w:lineRule="exact"/>
        <w:rPr>
          <w:sz w:val="24"/>
          <w:szCs w:val="24"/>
          <w:lang w:val="pt-PT"/>
        </w:rPr>
      </w:pPr>
    </w:p>
    <w:p w14:paraId="1AC4089B" w14:textId="77777777" w:rsidR="0010771C" w:rsidRPr="00160C4F" w:rsidRDefault="00AC137A">
      <w:pPr>
        <w:pStyle w:val="BodyText"/>
        <w:ind w:left="45"/>
        <w:jc w:val="center"/>
        <w:rPr>
          <w:lang w:val="pt-PT"/>
        </w:rPr>
      </w:pPr>
      <w:r w:rsidRPr="00160C4F">
        <w:rPr>
          <w:w w:val="95"/>
          <w:lang w:val="pt-PT"/>
        </w:rPr>
        <w:t>Maio</w:t>
      </w:r>
      <w:r w:rsidRPr="00160C4F">
        <w:rPr>
          <w:spacing w:val="-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-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2020</w:t>
      </w:r>
    </w:p>
    <w:p w14:paraId="6D8AED02" w14:textId="77777777" w:rsidR="0010771C" w:rsidRPr="00160C4F" w:rsidRDefault="0010771C">
      <w:pPr>
        <w:jc w:val="center"/>
        <w:rPr>
          <w:lang w:val="pt-PT"/>
        </w:rPr>
        <w:sectPr w:rsidR="0010771C" w:rsidRPr="00160C4F">
          <w:footerReference w:type="default" r:id="rId8"/>
          <w:pgSz w:w="11910" w:h="16840"/>
          <w:pgMar w:top="1520" w:right="1680" w:bottom="1140" w:left="1680" w:header="0" w:footer="959" w:gutter="0"/>
          <w:cols w:space="720"/>
        </w:sectPr>
      </w:pPr>
    </w:p>
    <w:p w14:paraId="05B3699B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4EE706CC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  <w:sectPr w:rsidR="0010771C" w:rsidRPr="00160C4F">
          <w:footerReference w:type="default" r:id="rId9"/>
          <w:pgSz w:w="11910" w:h="16840"/>
          <w:pgMar w:top="1580" w:right="1680" w:bottom="1120" w:left="1680" w:header="0" w:footer="939" w:gutter="0"/>
          <w:cols w:space="720"/>
        </w:sectPr>
      </w:pPr>
    </w:p>
    <w:p w14:paraId="0FFC8F63" w14:textId="77777777" w:rsidR="0010771C" w:rsidRPr="00160C4F" w:rsidRDefault="0010771C">
      <w:pPr>
        <w:spacing w:before="2" w:line="180" w:lineRule="exact"/>
        <w:rPr>
          <w:sz w:val="18"/>
          <w:szCs w:val="18"/>
          <w:lang w:val="pt-PT"/>
        </w:rPr>
      </w:pPr>
    </w:p>
    <w:p w14:paraId="6715832F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3F568115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74A2E8C1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28C8240F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211C1550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4D6A6AF0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069560F8" w14:textId="77777777" w:rsidR="0010771C" w:rsidRPr="00160C4F" w:rsidRDefault="00AC137A">
      <w:pPr>
        <w:spacing w:before="22"/>
        <w:ind w:left="101"/>
        <w:jc w:val="both"/>
        <w:rPr>
          <w:rFonts w:ascii="Georgia" w:eastAsia="Georgia" w:hAnsi="Georgia" w:cs="Georgia"/>
          <w:sz w:val="49"/>
          <w:szCs w:val="49"/>
          <w:lang w:val="pt-PT"/>
        </w:rPr>
      </w:pPr>
      <w:r w:rsidRPr="00160C4F">
        <w:rPr>
          <w:rFonts w:ascii="Georgia"/>
          <w:b/>
          <w:w w:val="95"/>
          <w:sz w:val="49"/>
          <w:lang w:val="pt-PT"/>
        </w:rPr>
        <w:t>Resumo</w:t>
      </w:r>
    </w:p>
    <w:p w14:paraId="2BB5AD29" w14:textId="77777777" w:rsidR="0010771C" w:rsidRPr="00160C4F" w:rsidRDefault="0010771C">
      <w:pPr>
        <w:spacing w:before="6" w:line="340" w:lineRule="exact"/>
        <w:rPr>
          <w:sz w:val="34"/>
          <w:szCs w:val="34"/>
          <w:lang w:val="pt-PT"/>
        </w:rPr>
      </w:pPr>
    </w:p>
    <w:p w14:paraId="73C0D808" w14:textId="77777777" w:rsidR="0010771C" w:rsidRPr="00160C4F" w:rsidRDefault="0010771C">
      <w:pPr>
        <w:spacing w:line="500" w:lineRule="exact"/>
        <w:rPr>
          <w:sz w:val="50"/>
          <w:szCs w:val="50"/>
          <w:lang w:val="pt-PT"/>
        </w:rPr>
      </w:pPr>
    </w:p>
    <w:p w14:paraId="482C9874" w14:textId="77777777" w:rsidR="0010771C" w:rsidRPr="00AC137A" w:rsidRDefault="00AC137A">
      <w:pPr>
        <w:pStyle w:val="BodyText"/>
        <w:spacing w:line="344" w:lineRule="auto"/>
        <w:ind w:right="115"/>
        <w:jc w:val="both"/>
        <w:rPr>
          <w:rFonts w:ascii="Arial" w:hAnsi="Arial" w:cs="Arial"/>
          <w:lang w:val="pt-PT"/>
        </w:rPr>
      </w:pPr>
      <w:r w:rsidRPr="00AC137A">
        <w:rPr>
          <w:rFonts w:ascii="Arial" w:hAnsi="Arial" w:cs="Arial"/>
          <w:w w:val="95"/>
          <w:lang w:val="pt-PT"/>
        </w:rPr>
        <w:t>O</w:t>
      </w:r>
      <w:r w:rsidRPr="00AC137A">
        <w:rPr>
          <w:rFonts w:ascii="Arial" w:hAnsi="Arial" w:cs="Arial"/>
          <w:spacing w:val="15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Rug</w:t>
      </w:r>
      <w:r w:rsidRPr="00AC137A">
        <w:rPr>
          <w:rFonts w:ascii="Arial" w:hAnsi="Arial" w:cs="Arial"/>
          <w:spacing w:val="-6"/>
          <w:w w:val="95"/>
          <w:lang w:val="pt-PT"/>
        </w:rPr>
        <w:t>b</w:t>
      </w:r>
      <w:r w:rsidRPr="00AC137A">
        <w:rPr>
          <w:rFonts w:ascii="Arial" w:hAnsi="Arial" w:cs="Arial"/>
          <w:w w:val="95"/>
          <w:lang w:val="pt-PT"/>
        </w:rPr>
        <w:t>y</w:t>
      </w:r>
      <w:r w:rsidRPr="00AC137A">
        <w:rPr>
          <w:rFonts w:ascii="Arial" w:hAnsi="Arial" w:cs="Arial"/>
          <w:spacing w:val="9"/>
          <w:w w:val="95"/>
          <w:lang w:val="pt-PT"/>
        </w:rPr>
        <w:t xml:space="preserve"> </w:t>
      </w:r>
      <w:r w:rsidRPr="00AC137A">
        <w:rPr>
          <w:rFonts w:ascii="Arial" w:hAnsi="Arial" w:cs="Arial"/>
          <w:spacing w:val="-100"/>
          <w:w w:val="95"/>
          <w:lang w:val="pt-PT"/>
        </w:rPr>
        <w:t>´</w:t>
      </w:r>
      <w:r w:rsidRPr="00AC137A">
        <w:rPr>
          <w:rFonts w:ascii="Arial" w:hAnsi="Arial" w:cs="Arial"/>
          <w:w w:val="95"/>
          <w:lang w:val="pt-PT"/>
        </w:rPr>
        <w:t>e</w:t>
      </w:r>
      <w:r w:rsidRPr="00AC137A">
        <w:rPr>
          <w:rFonts w:ascii="Arial" w:hAnsi="Arial" w:cs="Arial"/>
          <w:spacing w:val="16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um</w:t>
      </w:r>
      <w:r w:rsidRPr="00AC137A">
        <w:rPr>
          <w:rFonts w:ascii="Arial" w:hAnsi="Arial" w:cs="Arial"/>
          <w:spacing w:val="14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des</w:t>
      </w:r>
      <w:r w:rsidRPr="00AC137A">
        <w:rPr>
          <w:rFonts w:ascii="Arial" w:hAnsi="Arial" w:cs="Arial"/>
          <w:spacing w:val="5"/>
          <w:w w:val="95"/>
          <w:lang w:val="pt-PT"/>
        </w:rPr>
        <w:t>p</w:t>
      </w:r>
      <w:r w:rsidRPr="00AC137A">
        <w:rPr>
          <w:rFonts w:ascii="Arial" w:hAnsi="Arial" w:cs="Arial"/>
          <w:w w:val="95"/>
          <w:lang w:val="pt-PT"/>
        </w:rPr>
        <w:t>orto</w:t>
      </w:r>
      <w:r w:rsidRPr="00AC137A">
        <w:rPr>
          <w:rFonts w:ascii="Arial" w:hAnsi="Arial" w:cs="Arial"/>
          <w:spacing w:val="15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que</w:t>
      </w:r>
      <w:r w:rsidRPr="00AC137A">
        <w:rPr>
          <w:rFonts w:ascii="Arial" w:hAnsi="Arial" w:cs="Arial"/>
          <w:spacing w:val="15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represe</w:t>
      </w:r>
      <w:r w:rsidRPr="00AC137A">
        <w:rPr>
          <w:rFonts w:ascii="Arial" w:hAnsi="Arial" w:cs="Arial"/>
          <w:spacing w:val="-8"/>
          <w:w w:val="95"/>
          <w:lang w:val="pt-PT"/>
        </w:rPr>
        <w:t>n</w:t>
      </w:r>
      <w:r w:rsidRPr="00AC137A">
        <w:rPr>
          <w:rFonts w:ascii="Arial" w:hAnsi="Arial" w:cs="Arial"/>
          <w:w w:val="95"/>
          <w:lang w:val="pt-PT"/>
        </w:rPr>
        <w:t>ta</w:t>
      </w:r>
      <w:r w:rsidRPr="00AC137A">
        <w:rPr>
          <w:rFonts w:ascii="Arial" w:hAnsi="Arial" w:cs="Arial"/>
          <w:spacing w:val="14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uma</w:t>
      </w:r>
      <w:r w:rsidRPr="00AC137A">
        <w:rPr>
          <w:rFonts w:ascii="Arial" w:hAnsi="Arial" w:cs="Arial"/>
          <w:spacing w:val="15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grande</w:t>
      </w:r>
      <w:r w:rsidRPr="00AC137A">
        <w:rPr>
          <w:rFonts w:ascii="Arial" w:hAnsi="Arial" w:cs="Arial"/>
          <w:spacing w:val="15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prese</w:t>
      </w:r>
      <w:r w:rsidRPr="00AC137A">
        <w:rPr>
          <w:rFonts w:ascii="Arial" w:hAnsi="Arial" w:cs="Arial"/>
          <w:spacing w:val="-1"/>
          <w:w w:val="95"/>
          <w:lang w:val="pt-PT"/>
        </w:rPr>
        <w:t>n</w:t>
      </w:r>
      <w:r w:rsidRPr="00AC137A">
        <w:rPr>
          <w:rFonts w:ascii="Arial" w:hAnsi="Arial" w:cs="Arial"/>
          <w:spacing w:val="-92"/>
          <w:w w:val="95"/>
          <w:lang w:val="pt-PT"/>
        </w:rPr>
        <w:t>c</w:t>
      </w:r>
      <w:r w:rsidRPr="00AC137A">
        <w:rPr>
          <w:rFonts w:ascii="Arial" w:hAnsi="Arial" w:cs="Arial"/>
          <w:spacing w:val="-2"/>
          <w:w w:val="95"/>
          <w:lang w:val="pt-PT"/>
        </w:rPr>
        <w:t>¸</w:t>
      </w:r>
      <w:r w:rsidRPr="00AC137A">
        <w:rPr>
          <w:rFonts w:ascii="Arial" w:hAnsi="Arial" w:cs="Arial"/>
          <w:w w:val="95"/>
          <w:lang w:val="pt-PT"/>
        </w:rPr>
        <w:t>a</w:t>
      </w:r>
      <w:r w:rsidRPr="00AC137A">
        <w:rPr>
          <w:rFonts w:ascii="Arial" w:hAnsi="Arial" w:cs="Arial"/>
          <w:spacing w:val="14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no</w:t>
      </w:r>
      <w:r w:rsidRPr="00AC137A">
        <w:rPr>
          <w:rFonts w:ascii="Arial" w:hAnsi="Arial" w:cs="Arial"/>
          <w:spacing w:val="15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quotidiano</w:t>
      </w:r>
      <w:r w:rsidRPr="00AC137A">
        <w:rPr>
          <w:rFonts w:ascii="Arial" w:hAnsi="Arial" w:cs="Arial"/>
          <w:spacing w:val="14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dos</w:t>
      </w:r>
      <w:r w:rsidRPr="00AC137A">
        <w:rPr>
          <w:rFonts w:ascii="Arial" w:hAnsi="Arial" w:cs="Arial"/>
          <w:spacing w:val="14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me</w:t>
      </w:r>
      <w:r w:rsidRPr="00AC137A">
        <w:rPr>
          <w:rFonts w:ascii="Arial" w:hAnsi="Arial" w:cs="Arial"/>
          <w:spacing w:val="-7"/>
          <w:w w:val="95"/>
          <w:lang w:val="pt-PT"/>
        </w:rPr>
        <w:t>m</w:t>
      </w:r>
      <w:r w:rsidRPr="00AC137A">
        <w:rPr>
          <w:rFonts w:ascii="Arial" w:hAnsi="Arial" w:cs="Arial"/>
          <w:w w:val="95"/>
          <w:lang w:val="pt-PT"/>
        </w:rPr>
        <w:t>bros</w:t>
      </w:r>
      <w:r w:rsidRPr="00AC137A">
        <w:rPr>
          <w:rFonts w:ascii="Arial" w:hAnsi="Arial" w:cs="Arial"/>
          <w:spacing w:val="15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do</w:t>
      </w:r>
      <w:r w:rsidRPr="00AC137A">
        <w:rPr>
          <w:rFonts w:ascii="Arial" w:hAnsi="Arial" w:cs="Arial"/>
          <w:w w:val="94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nosso</w:t>
      </w:r>
      <w:r w:rsidRPr="00AC137A">
        <w:rPr>
          <w:rFonts w:ascii="Arial" w:hAnsi="Arial" w:cs="Arial"/>
          <w:spacing w:val="27"/>
          <w:w w:val="95"/>
          <w:lang w:val="pt-PT"/>
        </w:rPr>
        <w:t xml:space="preserve"> </w:t>
      </w:r>
      <w:r w:rsidRPr="00AC137A">
        <w:rPr>
          <w:rFonts w:ascii="Arial" w:hAnsi="Arial" w:cs="Arial"/>
          <w:spacing w:val="1"/>
          <w:w w:val="95"/>
          <w:lang w:val="pt-PT"/>
        </w:rPr>
        <w:t>grupo,</w:t>
      </w:r>
      <w:r w:rsidRPr="00AC137A">
        <w:rPr>
          <w:rFonts w:ascii="Arial" w:hAnsi="Arial" w:cs="Arial"/>
          <w:spacing w:val="30"/>
          <w:w w:val="95"/>
          <w:lang w:val="pt-PT"/>
        </w:rPr>
        <w:t xml:space="preserve"> </w:t>
      </w:r>
      <w:r w:rsidRPr="00AC137A">
        <w:rPr>
          <w:rFonts w:ascii="Arial" w:hAnsi="Arial" w:cs="Arial"/>
          <w:spacing w:val="1"/>
          <w:w w:val="95"/>
          <w:lang w:val="pt-PT"/>
        </w:rPr>
        <w:t>p</w:t>
      </w:r>
      <w:r w:rsidRPr="00AC137A">
        <w:rPr>
          <w:rFonts w:ascii="Arial" w:hAnsi="Arial" w:cs="Arial"/>
          <w:spacing w:val="2"/>
          <w:w w:val="95"/>
          <w:lang w:val="pt-PT"/>
        </w:rPr>
        <w:t>or</w:t>
      </w:r>
      <w:r w:rsidRPr="00AC137A">
        <w:rPr>
          <w:rFonts w:ascii="Arial" w:hAnsi="Arial" w:cs="Arial"/>
          <w:spacing w:val="28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sermos</w:t>
      </w:r>
      <w:r w:rsidRPr="00AC137A">
        <w:rPr>
          <w:rFonts w:ascii="Arial" w:hAnsi="Arial" w:cs="Arial"/>
          <w:spacing w:val="27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ou</w:t>
      </w:r>
      <w:r w:rsidRPr="00AC137A">
        <w:rPr>
          <w:rFonts w:ascii="Arial" w:hAnsi="Arial" w:cs="Arial"/>
          <w:spacing w:val="28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conhecermos</w:t>
      </w:r>
      <w:r w:rsidRPr="00AC137A">
        <w:rPr>
          <w:rFonts w:ascii="Arial" w:hAnsi="Arial" w:cs="Arial"/>
          <w:spacing w:val="28"/>
          <w:w w:val="95"/>
          <w:lang w:val="pt-PT"/>
        </w:rPr>
        <w:t xml:space="preserve"> </w:t>
      </w:r>
      <w:r w:rsidRPr="00AC137A">
        <w:rPr>
          <w:rFonts w:ascii="Arial" w:hAnsi="Arial" w:cs="Arial"/>
          <w:spacing w:val="-1"/>
          <w:w w:val="95"/>
          <w:lang w:val="pt-PT"/>
        </w:rPr>
        <w:t>praticantes</w:t>
      </w:r>
      <w:r w:rsidRPr="00AC137A">
        <w:rPr>
          <w:rFonts w:ascii="Arial" w:hAnsi="Arial" w:cs="Arial"/>
          <w:spacing w:val="27"/>
          <w:w w:val="95"/>
          <w:lang w:val="pt-PT"/>
        </w:rPr>
        <w:t xml:space="preserve"> </w:t>
      </w:r>
      <w:r w:rsidRPr="00AC137A">
        <w:rPr>
          <w:rFonts w:ascii="Arial" w:hAnsi="Arial" w:cs="Arial"/>
          <w:spacing w:val="-1"/>
          <w:w w:val="95"/>
          <w:lang w:val="pt-PT"/>
        </w:rPr>
        <w:t>ativ</w:t>
      </w:r>
      <w:r w:rsidRPr="00AC137A">
        <w:rPr>
          <w:rFonts w:ascii="Arial" w:hAnsi="Arial" w:cs="Arial"/>
          <w:spacing w:val="-2"/>
          <w:w w:val="95"/>
          <w:lang w:val="pt-PT"/>
        </w:rPr>
        <w:t>os</w:t>
      </w:r>
      <w:r w:rsidRPr="00AC137A">
        <w:rPr>
          <w:rFonts w:ascii="Arial" w:hAnsi="Arial" w:cs="Arial"/>
          <w:spacing w:val="-1"/>
          <w:w w:val="95"/>
          <w:lang w:val="pt-PT"/>
        </w:rPr>
        <w:t>,</w:t>
      </w:r>
      <w:r w:rsidRPr="00AC137A">
        <w:rPr>
          <w:rFonts w:ascii="Arial" w:hAnsi="Arial" w:cs="Arial"/>
          <w:spacing w:val="30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e</w:t>
      </w:r>
      <w:r w:rsidRPr="00AC137A">
        <w:rPr>
          <w:rFonts w:ascii="Arial" w:hAnsi="Arial" w:cs="Arial"/>
          <w:spacing w:val="28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experiencia</w:t>
      </w:r>
      <w:ins w:id="0" w:author="Jorge Pião" w:date="2020-05-06T15:24:00Z">
        <w:r>
          <w:rPr>
            <w:rFonts w:ascii="Arial" w:hAnsi="Arial" w:cs="Arial"/>
            <w:w w:val="95"/>
            <w:lang w:val="pt-PT"/>
          </w:rPr>
          <w:t>r</w:t>
        </w:r>
      </w:ins>
      <w:r w:rsidRPr="00AC137A">
        <w:rPr>
          <w:rFonts w:ascii="Arial" w:hAnsi="Arial" w:cs="Arial"/>
          <w:w w:val="95"/>
          <w:lang w:val="pt-PT"/>
        </w:rPr>
        <w:t>mo</w:t>
      </w:r>
      <w:ins w:id="1" w:author="Jorge Pião" w:date="2020-05-06T15:26:00Z">
        <w:r>
          <w:rPr>
            <w:rFonts w:ascii="Arial" w:hAnsi="Arial" w:cs="Arial"/>
            <w:w w:val="95"/>
            <w:lang w:val="pt-PT"/>
          </w:rPr>
          <w:t>s</w:t>
        </w:r>
      </w:ins>
      <w:r w:rsidRPr="00AC137A">
        <w:rPr>
          <w:rFonts w:ascii="Arial" w:hAnsi="Arial" w:cs="Arial"/>
          <w:spacing w:val="28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a</w:t>
      </w:r>
      <w:r w:rsidRPr="00AC137A">
        <w:rPr>
          <w:rFonts w:ascii="Arial" w:hAnsi="Arial" w:cs="Arial"/>
          <w:spacing w:val="27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maioria</w:t>
      </w:r>
      <w:r w:rsidRPr="00AC137A">
        <w:rPr>
          <w:rFonts w:ascii="Arial" w:hAnsi="Arial" w:cs="Arial"/>
          <w:spacing w:val="29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das</w:t>
      </w:r>
      <w:r w:rsidRPr="00AC137A">
        <w:rPr>
          <w:rFonts w:ascii="Arial" w:hAnsi="Arial" w:cs="Arial"/>
          <w:spacing w:val="22"/>
          <w:w w:val="95"/>
          <w:lang w:val="pt-PT"/>
        </w:rPr>
        <w:t xml:space="preserve"> </w:t>
      </w:r>
      <w:r w:rsidRPr="00AC137A">
        <w:rPr>
          <w:rFonts w:ascii="Arial" w:hAnsi="Arial" w:cs="Arial"/>
          <w:spacing w:val="-6"/>
          <w:w w:val="95"/>
          <w:lang w:val="pt-PT"/>
        </w:rPr>
        <w:t>v</w:t>
      </w:r>
      <w:r w:rsidRPr="00AC137A">
        <w:rPr>
          <w:rFonts w:ascii="Arial" w:hAnsi="Arial" w:cs="Arial"/>
          <w:w w:val="95"/>
          <w:lang w:val="pt-PT"/>
        </w:rPr>
        <w:t>erte</w:t>
      </w:r>
      <w:r w:rsidRPr="00AC137A">
        <w:rPr>
          <w:rFonts w:ascii="Arial" w:hAnsi="Arial" w:cs="Arial"/>
          <w:spacing w:val="-6"/>
          <w:w w:val="95"/>
          <w:lang w:val="pt-PT"/>
        </w:rPr>
        <w:t>n</w:t>
      </w:r>
      <w:r w:rsidRPr="00AC137A">
        <w:rPr>
          <w:rFonts w:ascii="Arial" w:hAnsi="Arial" w:cs="Arial"/>
          <w:w w:val="95"/>
          <w:lang w:val="pt-PT"/>
        </w:rPr>
        <w:t>tes</w:t>
      </w:r>
      <w:r w:rsidRPr="00AC137A">
        <w:rPr>
          <w:rFonts w:ascii="Arial" w:hAnsi="Arial" w:cs="Arial"/>
          <w:spacing w:val="38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deste</w:t>
      </w:r>
      <w:r w:rsidRPr="00AC137A">
        <w:rPr>
          <w:rFonts w:ascii="Arial" w:hAnsi="Arial" w:cs="Arial"/>
          <w:spacing w:val="38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des</w:t>
      </w:r>
      <w:r w:rsidRPr="00AC137A">
        <w:rPr>
          <w:rFonts w:ascii="Arial" w:hAnsi="Arial" w:cs="Arial"/>
          <w:spacing w:val="6"/>
          <w:w w:val="95"/>
          <w:lang w:val="pt-PT"/>
        </w:rPr>
        <w:t>p</w:t>
      </w:r>
      <w:r w:rsidRPr="00AC137A">
        <w:rPr>
          <w:rFonts w:ascii="Arial" w:hAnsi="Arial" w:cs="Arial"/>
          <w:w w:val="95"/>
          <w:lang w:val="pt-PT"/>
        </w:rPr>
        <w:t>orto</w:t>
      </w:r>
      <w:r w:rsidRPr="00AC137A">
        <w:rPr>
          <w:rFonts w:ascii="Arial" w:hAnsi="Arial" w:cs="Arial"/>
          <w:spacing w:val="38"/>
          <w:w w:val="95"/>
          <w:lang w:val="pt-PT"/>
        </w:rPr>
        <w:t xml:space="preserve"> </w:t>
      </w:r>
      <w:r w:rsidRPr="00AC137A">
        <w:rPr>
          <w:rFonts w:ascii="Arial" w:hAnsi="Arial" w:cs="Arial"/>
          <w:spacing w:val="-104"/>
          <w:w w:val="95"/>
          <w:lang w:val="pt-PT"/>
        </w:rPr>
        <w:t>`</w:t>
      </w:r>
      <w:del w:id="2" w:author="Jorge Pião" w:date="2020-05-06T15:26:00Z">
        <w:r w:rsidRPr="00AC137A" w:rsidDel="00AC137A">
          <w:rPr>
            <w:rFonts w:ascii="Arial" w:hAnsi="Arial" w:cs="Arial"/>
            <w:w w:val="95"/>
            <w:lang w:val="pt-PT"/>
          </w:rPr>
          <w:delText>a</w:delText>
        </w:r>
        <w:r w:rsidRPr="00AC137A" w:rsidDel="00AC137A">
          <w:rPr>
            <w:rFonts w:ascii="Arial" w:hAnsi="Arial" w:cs="Arial"/>
            <w:spacing w:val="38"/>
            <w:w w:val="95"/>
            <w:lang w:val="pt-PT"/>
          </w:rPr>
          <w:delText xml:space="preserve"> </w:delText>
        </w:r>
      </w:del>
      <w:ins w:id="3" w:author="Jorge Pião" w:date="2020-05-06T15:26:00Z">
        <w:r>
          <w:rPr>
            <w:rFonts w:ascii="Arial" w:hAnsi="Arial" w:cs="Arial"/>
            <w:w w:val="95"/>
            <w:lang w:val="pt-PT"/>
          </w:rPr>
          <w:t>há</w:t>
        </w:r>
        <w:r w:rsidRPr="00AC137A">
          <w:rPr>
            <w:rFonts w:ascii="Arial" w:hAnsi="Arial" w:cs="Arial"/>
            <w:spacing w:val="38"/>
            <w:w w:val="95"/>
            <w:lang w:val="pt-PT"/>
          </w:rPr>
          <w:t xml:space="preserve"> </w:t>
        </w:r>
      </w:ins>
      <w:r w:rsidRPr="00AC137A">
        <w:rPr>
          <w:rFonts w:ascii="Arial" w:hAnsi="Arial" w:cs="Arial"/>
          <w:w w:val="95"/>
          <w:lang w:val="pt-PT"/>
        </w:rPr>
        <w:t>um</w:t>
      </w:r>
      <w:r w:rsidRPr="00AC137A">
        <w:rPr>
          <w:rFonts w:ascii="Arial" w:hAnsi="Arial" w:cs="Arial"/>
          <w:spacing w:val="38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longo</w:t>
      </w:r>
      <w:r w:rsidRPr="00AC137A">
        <w:rPr>
          <w:rFonts w:ascii="Arial" w:hAnsi="Arial" w:cs="Arial"/>
          <w:spacing w:val="37"/>
          <w:w w:val="95"/>
          <w:lang w:val="pt-PT"/>
        </w:rPr>
        <w:t xml:space="preserve"> </w:t>
      </w:r>
      <w:r w:rsidRPr="00AC137A">
        <w:rPr>
          <w:rFonts w:ascii="Arial" w:hAnsi="Arial" w:cs="Arial"/>
          <w:spacing w:val="5"/>
          <w:w w:val="95"/>
          <w:lang w:val="pt-PT"/>
        </w:rPr>
        <w:t>p</w:t>
      </w:r>
      <w:r w:rsidRPr="00AC137A">
        <w:rPr>
          <w:rFonts w:ascii="Arial" w:hAnsi="Arial" w:cs="Arial"/>
          <w:w w:val="95"/>
          <w:lang w:val="pt-PT"/>
        </w:rPr>
        <w:t>e</w:t>
      </w:r>
      <w:r w:rsidRPr="00AC137A">
        <w:rPr>
          <w:rFonts w:ascii="Arial" w:hAnsi="Arial" w:cs="Arial"/>
          <w:spacing w:val="-26"/>
          <w:w w:val="95"/>
          <w:lang w:val="pt-PT"/>
        </w:rPr>
        <w:t>r</w:t>
      </w:r>
      <w:r w:rsidRPr="00AC137A">
        <w:rPr>
          <w:rFonts w:ascii="Arial" w:hAnsi="Arial" w:cs="Arial"/>
          <w:spacing w:val="-82"/>
          <w:w w:val="95"/>
          <w:lang w:val="pt-PT"/>
        </w:rPr>
        <w:t>´</w:t>
      </w:r>
      <w:r w:rsidRPr="00AC137A">
        <w:rPr>
          <w:rFonts w:ascii="Arial" w:hAnsi="Arial" w:cs="Arial"/>
          <w:w w:val="95"/>
          <w:lang w:val="pt-PT"/>
        </w:rPr>
        <w:t>ı</w:t>
      </w:r>
      <w:r w:rsidRPr="00AC137A">
        <w:rPr>
          <w:rFonts w:ascii="Arial" w:hAnsi="Arial" w:cs="Arial"/>
          <w:spacing w:val="5"/>
          <w:w w:val="95"/>
          <w:lang w:val="pt-PT"/>
        </w:rPr>
        <w:t>o</w:t>
      </w:r>
      <w:r w:rsidRPr="00AC137A">
        <w:rPr>
          <w:rFonts w:ascii="Arial" w:hAnsi="Arial" w:cs="Arial"/>
          <w:w w:val="95"/>
          <w:lang w:val="pt-PT"/>
        </w:rPr>
        <w:t>do</w:t>
      </w:r>
      <w:r w:rsidRPr="00AC137A">
        <w:rPr>
          <w:rFonts w:ascii="Arial" w:hAnsi="Arial" w:cs="Arial"/>
          <w:spacing w:val="38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de</w:t>
      </w:r>
      <w:r w:rsidRPr="00AC137A">
        <w:rPr>
          <w:rFonts w:ascii="Arial" w:hAnsi="Arial" w:cs="Arial"/>
          <w:spacing w:val="38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tem</w:t>
      </w:r>
      <w:r w:rsidRPr="00AC137A">
        <w:rPr>
          <w:rFonts w:ascii="Arial" w:hAnsi="Arial" w:cs="Arial"/>
          <w:spacing w:val="4"/>
          <w:w w:val="95"/>
          <w:lang w:val="pt-PT"/>
        </w:rPr>
        <w:t>p</w:t>
      </w:r>
      <w:r w:rsidRPr="00AC137A">
        <w:rPr>
          <w:rFonts w:ascii="Arial" w:hAnsi="Arial" w:cs="Arial"/>
          <w:w w:val="95"/>
          <w:lang w:val="pt-PT"/>
        </w:rPr>
        <w:t>o.</w:t>
      </w:r>
      <w:r w:rsidRPr="00AC137A">
        <w:rPr>
          <w:rFonts w:ascii="Arial" w:hAnsi="Arial" w:cs="Arial"/>
          <w:spacing w:val="42"/>
          <w:w w:val="95"/>
          <w:lang w:val="pt-PT"/>
        </w:rPr>
        <w:t xml:space="preserve"> </w:t>
      </w:r>
      <w:del w:id="4" w:author="Jorge Pião" w:date="2020-05-06T15:27:00Z">
        <w:r w:rsidRPr="00AC137A" w:rsidDel="00AC137A">
          <w:rPr>
            <w:rFonts w:ascii="Arial" w:hAnsi="Arial" w:cs="Arial"/>
            <w:w w:val="95"/>
            <w:lang w:val="pt-PT"/>
          </w:rPr>
          <w:delText>A</w:delText>
        </w:r>
        <w:r w:rsidRPr="00AC137A" w:rsidDel="00AC137A">
          <w:rPr>
            <w:rFonts w:ascii="Arial" w:hAnsi="Arial" w:cs="Arial"/>
            <w:spacing w:val="38"/>
            <w:w w:val="95"/>
            <w:lang w:val="pt-PT"/>
          </w:rPr>
          <w:delText xml:space="preserve"> </w:delText>
        </w:r>
        <w:r w:rsidRPr="00AC137A" w:rsidDel="00AC137A">
          <w:rPr>
            <w:rFonts w:ascii="Arial" w:hAnsi="Arial" w:cs="Arial"/>
            <w:w w:val="95"/>
            <w:lang w:val="pt-PT"/>
          </w:rPr>
          <w:delText>lacuna</w:delText>
        </w:r>
        <w:r w:rsidRPr="00AC137A" w:rsidDel="00AC137A">
          <w:rPr>
            <w:rFonts w:ascii="Arial" w:hAnsi="Arial" w:cs="Arial"/>
            <w:spacing w:val="37"/>
            <w:w w:val="95"/>
            <w:lang w:val="pt-PT"/>
          </w:rPr>
          <w:delText xml:space="preserve"> </w:delText>
        </w:r>
        <w:r w:rsidRPr="00AC137A" w:rsidDel="00AC137A">
          <w:rPr>
            <w:rFonts w:ascii="Arial" w:hAnsi="Arial" w:cs="Arial"/>
            <w:w w:val="95"/>
            <w:lang w:val="pt-PT"/>
          </w:rPr>
          <w:delText>de</w:delText>
        </w:r>
        <w:r w:rsidRPr="00AC137A" w:rsidDel="00AC137A">
          <w:rPr>
            <w:rFonts w:ascii="Arial" w:hAnsi="Arial" w:cs="Arial"/>
            <w:spacing w:val="38"/>
            <w:w w:val="95"/>
            <w:lang w:val="pt-PT"/>
          </w:rPr>
          <w:delText xml:space="preserve"> </w:delText>
        </w:r>
        <w:r w:rsidRPr="00AC137A" w:rsidDel="00AC137A">
          <w:rPr>
            <w:rFonts w:ascii="Arial" w:hAnsi="Arial" w:cs="Arial"/>
            <w:w w:val="95"/>
            <w:lang w:val="pt-PT"/>
          </w:rPr>
          <w:delText>que</w:delText>
        </w:r>
        <w:r w:rsidRPr="00AC137A" w:rsidDel="00AC137A">
          <w:rPr>
            <w:rFonts w:ascii="Arial" w:hAnsi="Arial" w:cs="Arial"/>
            <w:spacing w:val="38"/>
            <w:w w:val="95"/>
            <w:lang w:val="pt-PT"/>
          </w:rPr>
          <w:delText xml:space="preserve"> </w:delText>
        </w:r>
        <w:r w:rsidRPr="00AC137A" w:rsidDel="00AC137A">
          <w:rPr>
            <w:rFonts w:ascii="Arial" w:hAnsi="Arial" w:cs="Arial"/>
            <w:w w:val="95"/>
            <w:lang w:val="pt-PT"/>
          </w:rPr>
          <w:delText>a</w:delText>
        </w:r>
        <w:r w:rsidRPr="00AC137A" w:rsidDel="00AC137A">
          <w:rPr>
            <w:rFonts w:ascii="Arial" w:hAnsi="Arial" w:cs="Arial"/>
            <w:spacing w:val="38"/>
            <w:w w:val="95"/>
            <w:lang w:val="pt-PT"/>
          </w:rPr>
          <w:delText xml:space="preserve"> </w:delText>
        </w:r>
        <w:r w:rsidRPr="00AC137A" w:rsidDel="00AC137A">
          <w:rPr>
            <w:rFonts w:ascii="Arial" w:hAnsi="Arial" w:cs="Arial"/>
            <w:w w:val="95"/>
            <w:lang w:val="pt-PT"/>
          </w:rPr>
          <w:delText>a</w:delText>
        </w:r>
        <w:r w:rsidRPr="00AC137A" w:rsidDel="00AC137A">
          <w:rPr>
            <w:rFonts w:ascii="Arial" w:hAnsi="Arial" w:cs="Arial"/>
            <w:spacing w:val="-1"/>
            <w:w w:val="95"/>
            <w:lang w:val="pt-PT"/>
          </w:rPr>
          <w:delText>u</w:delText>
        </w:r>
        <w:r w:rsidRPr="00AC137A" w:rsidDel="00AC137A">
          <w:rPr>
            <w:rFonts w:ascii="Arial" w:hAnsi="Arial" w:cs="Arial"/>
            <w:spacing w:val="-7"/>
            <w:w w:val="95"/>
            <w:lang w:val="pt-PT"/>
          </w:rPr>
          <w:delText>s</w:delText>
        </w:r>
        <w:r w:rsidRPr="00AC137A" w:rsidDel="00AC137A">
          <w:rPr>
            <w:rFonts w:ascii="Arial" w:hAnsi="Arial" w:cs="Arial"/>
            <w:spacing w:val="-99"/>
            <w:w w:val="95"/>
            <w:lang w:val="pt-PT"/>
          </w:rPr>
          <w:delText>ˆ</w:delText>
        </w:r>
        <w:r w:rsidRPr="00AC137A" w:rsidDel="00AC137A">
          <w:rPr>
            <w:rFonts w:ascii="Arial" w:hAnsi="Arial" w:cs="Arial"/>
            <w:w w:val="95"/>
            <w:lang w:val="pt-PT"/>
          </w:rPr>
          <w:delText>encia</w:delText>
        </w:r>
        <w:r w:rsidRPr="00AC137A" w:rsidDel="00AC137A">
          <w:rPr>
            <w:rFonts w:ascii="Arial" w:hAnsi="Arial" w:cs="Arial"/>
            <w:spacing w:val="38"/>
            <w:w w:val="95"/>
            <w:lang w:val="pt-PT"/>
          </w:rPr>
          <w:delText xml:space="preserve"> </w:delText>
        </w:r>
      </w:del>
      <w:ins w:id="5" w:author="Jorge Pião" w:date="2020-05-06T15:27:00Z">
        <w:r>
          <w:rPr>
            <w:rFonts w:ascii="Arial" w:hAnsi="Arial" w:cs="Arial"/>
            <w:w w:val="95"/>
            <w:lang w:val="pt-PT"/>
          </w:rPr>
          <w:t xml:space="preserve">A falta de presença </w:t>
        </w:r>
      </w:ins>
      <w:r w:rsidRPr="00AC137A">
        <w:rPr>
          <w:rFonts w:ascii="Arial" w:hAnsi="Arial" w:cs="Arial"/>
          <w:w w:val="95"/>
          <w:lang w:val="pt-PT"/>
        </w:rPr>
        <w:t>deste des</w:t>
      </w:r>
      <w:r w:rsidRPr="00AC137A">
        <w:rPr>
          <w:rFonts w:ascii="Arial" w:hAnsi="Arial" w:cs="Arial"/>
          <w:spacing w:val="6"/>
          <w:w w:val="95"/>
          <w:lang w:val="pt-PT"/>
        </w:rPr>
        <w:t>p</w:t>
      </w:r>
      <w:r w:rsidRPr="00AC137A">
        <w:rPr>
          <w:rFonts w:ascii="Arial" w:hAnsi="Arial" w:cs="Arial"/>
          <w:w w:val="95"/>
          <w:lang w:val="pt-PT"/>
        </w:rPr>
        <w:t>orto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no</w:t>
      </w:r>
      <w:r w:rsidRPr="00AC137A">
        <w:rPr>
          <w:rFonts w:ascii="Arial" w:hAnsi="Arial" w:cs="Arial"/>
          <w:spacing w:val="1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conceito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geral</w:t>
      </w:r>
      <w:r w:rsidRPr="00AC137A">
        <w:rPr>
          <w:rFonts w:ascii="Arial" w:hAnsi="Arial" w:cs="Arial"/>
          <w:spacing w:val="1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da</w:t>
      </w:r>
      <w:r w:rsidRPr="00AC137A">
        <w:rPr>
          <w:rFonts w:ascii="Arial" w:hAnsi="Arial" w:cs="Arial"/>
          <w:spacing w:val="1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nossa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cultura</w:t>
      </w:r>
      <w:r w:rsidRPr="00AC137A">
        <w:rPr>
          <w:rFonts w:ascii="Arial" w:hAnsi="Arial" w:cs="Arial"/>
          <w:spacing w:val="1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n</w:t>
      </w:r>
      <w:r w:rsidRPr="00AC137A">
        <w:rPr>
          <w:rFonts w:ascii="Arial" w:hAnsi="Arial" w:cs="Arial"/>
          <w:spacing w:val="-104"/>
          <w:w w:val="95"/>
          <w:lang w:val="pt-PT"/>
        </w:rPr>
        <w:t>˜</w:t>
      </w:r>
      <w:r w:rsidRPr="00AC137A">
        <w:rPr>
          <w:rFonts w:ascii="Arial" w:hAnsi="Arial" w:cs="Arial"/>
          <w:w w:val="95"/>
          <w:lang w:val="pt-PT"/>
        </w:rPr>
        <w:t>ao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o</w:t>
      </w:r>
      <w:r w:rsidRPr="00AC137A">
        <w:rPr>
          <w:rFonts w:ascii="Arial" w:hAnsi="Arial" w:cs="Arial"/>
          <w:spacing w:val="1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ex</w:t>
      </w:r>
      <w:r w:rsidRPr="00AC137A">
        <w:rPr>
          <w:rFonts w:ascii="Arial" w:hAnsi="Arial" w:cs="Arial"/>
          <w:spacing w:val="-1"/>
          <w:w w:val="95"/>
          <w:lang w:val="pt-PT"/>
        </w:rPr>
        <w:t>p</w:t>
      </w:r>
      <w:r w:rsidRPr="00AC137A">
        <w:rPr>
          <w:rFonts w:ascii="Arial" w:hAnsi="Arial" w:cs="Arial"/>
          <w:spacing w:val="-103"/>
          <w:w w:val="95"/>
          <w:lang w:val="pt-PT"/>
        </w:rPr>
        <w:t>o</w:t>
      </w:r>
      <w:r w:rsidRPr="00AC137A">
        <w:rPr>
          <w:rFonts w:ascii="Arial" w:hAnsi="Arial" w:cs="Arial"/>
          <w:spacing w:val="-1"/>
          <w:w w:val="95"/>
          <w:lang w:val="pt-PT"/>
        </w:rPr>
        <w:t>˜</w:t>
      </w:r>
      <w:r w:rsidRPr="00AC137A">
        <w:rPr>
          <w:rFonts w:ascii="Arial" w:hAnsi="Arial" w:cs="Arial"/>
          <w:w w:val="95"/>
          <w:lang w:val="pt-PT"/>
        </w:rPr>
        <w:t>e</w:t>
      </w:r>
      <w:r w:rsidRPr="00AC137A">
        <w:rPr>
          <w:rFonts w:ascii="Arial" w:hAnsi="Arial" w:cs="Arial"/>
          <w:spacing w:val="1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a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ta</w:t>
      </w:r>
      <w:r w:rsidRPr="00AC137A">
        <w:rPr>
          <w:rFonts w:ascii="Arial" w:hAnsi="Arial" w:cs="Arial"/>
          <w:spacing w:val="-7"/>
          <w:w w:val="95"/>
          <w:lang w:val="pt-PT"/>
        </w:rPr>
        <w:t>n</w:t>
      </w:r>
      <w:r w:rsidRPr="00AC137A">
        <w:rPr>
          <w:rFonts w:ascii="Arial" w:hAnsi="Arial" w:cs="Arial"/>
          <w:w w:val="95"/>
          <w:lang w:val="pt-PT"/>
        </w:rPr>
        <w:t>to</w:t>
      </w:r>
      <w:r w:rsidRPr="00AC137A">
        <w:rPr>
          <w:rFonts w:ascii="Arial" w:hAnsi="Arial" w:cs="Arial"/>
          <w:spacing w:val="1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a</w:t>
      </w:r>
      <w:r w:rsidRPr="00AC137A">
        <w:rPr>
          <w:rFonts w:ascii="Arial" w:hAnsi="Arial" w:cs="Arial"/>
          <w:spacing w:val="5"/>
          <w:w w:val="95"/>
          <w:lang w:val="pt-PT"/>
        </w:rPr>
        <w:t>p</w:t>
      </w:r>
      <w:r w:rsidRPr="00AC137A">
        <w:rPr>
          <w:rFonts w:ascii="Arial" w:hAnsi="Arial" w:cs="Arial"/>
          <w:w w:val="95"/>
          <w:lang w:val="pt-PT"/>
        </w:rPr>
        <w:t>oio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e</w:t>
      </w:r>
      <w:r w:rsidRPr="00AC137A">
        <w:rPr>
          <w:rFonts w:ascii="Arial" w:hAnsi="Arial" w:cs="Arial"/>
          <w:spacing w:val="1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auxilio</w:t>
      </w:r>
      <w:r w:rsidRPr="00AC137A">
        <w:rPr>
          <w:rFonts w:ascii="Arial" w:hAnsi="Arial" w:cs="Arial"/>
          <w:spacing w:val="14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como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noutros</w:t>
      </w:r>
      <w:r w:rsidRPr="00AC137A">
        <w:rPr>
          <w:rFonts w:ascii="Arial" w:hAnsi="Arial" w:cs="Arial"/>
          <w:w w:val="94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des</w:t>
      </w:r>
      <w:r w:rsidRPr="00AC137A">
        <w:rPr>
          <w:rFonts w:ascii="Arial" w:hAnsi="Arial" w:cs="Arial"/>
          <w:spacing w:val="6"/>
          <w:w w:val="95"/>
          <w:lang w:val="pt-PT"/>
        </w:rPr>
        <w:t>p</w:t>
      </w:r>
      <w:r w:rsidRPr="00AC137A">
        <w:rPr>
          <w:rFonts w:ascii="Arial" w:hAnsi="Arial" w:cs="Arial"/>
          <w:w w:val="95"/>
          <w:lang w:val="pt-PT"/>
        </w:rPr>
        <w:t>ortos</w:t>
      </w:r>
      <w:r w:rsidRPr="00AC137A">
        <w:rPr>
          <w:rFonts w:ascii="Arial" w:hAnsi="Arial" w:cs="Arial"/>
          <w:spacing w:val="21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de</w:t>
      </w:r>
      <w:r w:rsidRPr="00AC137A">
        <w:rPr>
          <w:rFonts w:ascii="Arial" w:hAnsi="Arial" w:cs="Arial"/>
          <w:spacing w:val="20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grande</w:t>
      </w:r>
      <w:r w:rsidRPr="00AC137A">
        <w:rPr>
          <w:rFonts w:ascii="Arial" w:hAnsi="Arial" w:cs="Arial"/>
          <w:spacing w:val="2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renome</w:t>
      </w:r>
      <w:ins w:id="6" w:author="Jorge Pião" w:date="2020-05-06T15:28:00Z">
        <w:r>
          <w:rPr>
            <w:rFonts w:ascii="Arial" w:hAnsi="Arial" w:cs="Arial"/>
            <w:w w:val="95"/>
            <w:lang w:val="pt-PT"/>
          </w:rPr>
          <w:t xml:space="preserve">, o que se constata de forma clara, </w:t>
        </w:r>
      </w:ins>
      <w:r w:rsidRPr="00AC137A">
        <w:rPr>
          <w:rFonts w:ascii="Arial" w:hAnsi="Arial" w:cs="Arial"/>
          <w:spacing w:val="14"/>
          <w:w w:val="95"/>
          <w:lang w:val="pt-PT"/>
        </w:rPr>
        <w:t xml:space="preserve"> </w:t>
      </w:r>
      <w:r w:rsidRPr="00AC137A">
        <w:rPr>
          <w:rFonts w:ascii="Arial" w:hAnsi="Arial" w:cs="Arial"/>
          <w:spacing w:val="-100"/>
          <w:w w:val="95"/>
          <w:lang w:val="pt-PT"/>
        </w:rPr>
        <w:t>´</w:t>
      </w:r>
      <w:del w:id="7" w:author="Jorge Pião" w:date="2020-05-06T15:28:00Z">
        <w:r w:rsidRPr="00AC137A" w:rsidDel="00743CB0">
          <w:rPr>
            <w:rFonts w:ascii="Arial" w:hAnsi="Arial" w:cs="Arial"/>
            <w:w w:val="95"/>
            <w:lang w:val="pt-PT"/>
          </w:rPr>
          <w:delText>e</w:delText>
        </w:r>
        <w:r w:rsidRPr="00AC137A" w:rsidDel="00743CB0">
          <w:rPr>
            <w:rFonts w:ascii="Arial" w:hAnsi="Arial" w:cs="Arial"/>
            <w:spacing w:val="21"/>
            <w:w w:val="95"/>
            <w:lang w:val="pt-PT"/>
          </w:rPr>
          <w:delText xml:space="preserve"> </w:delText>
        </w:r>
        <w:r w:rsidRPr="00AC137A" w:rsidDel="00743CB0">
          <w:rPr>
            <w:rFonts w:ascii="Arial" w:hAnsi="Arial" w:cs="Arial"/>
            <w:w w:val="95"/>
            <w:lang w:val="pt-PT"/>
          </w:rPr>
          <w:delText>um</w:delText>
        </w:r>
        <w:r w:rsidRPr="00AC137A" w:rsidDel="00743CB0">
          <w:rPr>
            <w:rFonts w:ascii="Arial" w:hAnsi="Arial" w:cs="Arial"/>
            <w:spacing w:val="20"/>
            <w:w w:val="95"/>
            <w:lang w:val="pt-PT"/>
          </w:rPr>
          <w:delText xml:space="preserve"> </w:delText>
        </w:r>
        <w:r w:rsidRPr="00AC137A" w:rsidDel="00743CB0">
          <w:rPr>
            <w:rFonts w:ascii="Arial" w:hAnsi="Arial" w:cs="Arial"/>
            <w:w w:val="95"/>
            <w:lang w:val="pt-PT"/>
          </w:rPr>
          <w:delText>problema</w:delText>
        </w:r>
        <w:r w:rsidRPr="00AC137A" w:rsidDel="00743CB0">
          <w:rPr>
            <w:rFonts w:ascii="Arial" w:hAnsi="Arial" w:cs="Arial"/>
            <w:spacing w:val="21"/>
            <w:w w:val="95"/>
            <w:lang w:val="pt-PT"/>
          </w:rPr>
          <w:delText xml:space="preserve"> </w:delText>
        </w:r>
        <w:r w:rsidRPr="00AC137A" w:rsidDel="00743CB0">
          <w:rPr>
            <w:rFonts w:ascii="Arial" w:hAnsi="Arial" w:cs="Arial"/>
            <w:w w:val="95"/>
            <w:lang w:val="pt-PT"/>
          </w:rPr>
          <w:delText>que</w:delText>
        </w:r>
        <w:r w:rsidRPr="00AC137A" w:rsidDel="00743CB0">
          <w:rPr>
            <w:rFonts w:ascii="Arial" w:hAnsi="Arial" w:cs="Arial"/>
            <w:spacing w:val="20"/>
            <w:w w:val="95"/>
            <w:lang w:val="pt-PT"/>
          </w:rPr>
          <w:delText xml:space="preserve"> </w:delText>
        </w:r>
        <w:r w:rsidRPr="00AC137A" w:rsidDel="00743CB0">
          <w:rPr>
            <w:rFonts w:ascii="Arial" w:hAnsi="Arial" w:cs="Arial"/>
            <w:w w:val="95"/>
            <w:lang w:val="pt-PT"/>
          </w:rPr>
          <w:delText>fomos</w:delText>
        </w:r>
        <w:r w:rsidRPr="00AC137A" w:rsidDel="00743CB0">
          <w:rPr>
            <w:rFonts w:ascii="Arial" w:hAnsi="Arial" w:cs="Arial"/>
            <w:spacing w:val="20"/>
            <w:w w:val="95"/>
            <w:lang w:val="pt-PT"/>
          </w:rPr>
          <w:delText xml:space="preserve"> </w:delText>
        </w:r>
        <w:r w:rsidRPr="00AC137A" w:rsidDel="00743CB0">
          <w:rPr>
            <w:rFonts w:ascii="Arial" w:hAnsi="Arial" w:cs="Arial"/>
            <w:w w:val="95"/>
            <w:lang w:val="pt-PT"/>
          </w:rPr>
          <w:delText>capazes</w:delText>
        </w:r>
        <w:r w:rsidRPr="00AC137A" w:rsidDel="00743CB0">
          <w:rPr>
            <w:rFonts w:ascii="Arial" w:hAnsi="Arial" w:cs="Arial"/>
            <w:spacing w:val="21"/>
            <w:w w:val="95"/>
            <w:lang w:val="pt-PT"/>
          </w:rPr>
          <w:delText xml:space="preserve"> </w:delText>
        </w:r>
        <w:r w:rsidRPr="00AC137A" w:rsidDel="00743CB0">
          <w:rPr>
            <w:rFonts w:ascii="Arial" w:hAnsi="Arial" w:cs="Arial"/>
            <w:w w:val="95"/>
            <w:lang w:val="pt-PT"/>
          </w:rPr>
          <w:delText>de</w:delText>
        </w:r>
        <w:r w:rsidRPr="00AC137A" w:rsidDel="00743CB0">
          <w:rPr>
            <w:rFonts w:ascii="Arial" w:hAnsi="Arial" w:cs="Arial"/>
            <w:spacing w:val="20"/>
            <w:w w:val="95"/>
            <w:lang w:val="pt-PT"/>
          </w:rPr>
          <w:delText xml:space="preserve"> </w:delText>
        </w:r>
        <w:r w:rsidRPr="00AC137A" w:rsidDel="00743CB0">
          <w:rPr>
            <w:rFonts w:ascii="Arial" w:hAnsi="Arial" w:cs="Arial"/>
            <w:w w:val="95"/>
            <w:lang w:val="pt-PT"/>
          </w:rPr>
          <w:delText>ide</w:delText>
        </w:r>
        <w:r w:rsidRPr="00AC137A" w:rsidDel="00743CB0">
          <w:rPr>
            <w:rFonts w:ascii="Arial" w:hAnsi="Arial" w:cs="Arial"/>
            <w:spacing w:val="-8"/>
            <w:w w:val="95"/>
            <w:lang w:val="pt-PT"/>
          </w:rPr>
          <w:delText>n</w:delText>
        </w:r>
        <w:r w:rsidRPr="00AC137A" w:rsidDel="00743CB0">
          <w:rPr>
            <w:rFonts w:ascii="Arial" w:hAnsi="Arial" w:cs="Arial"/>
            <w:w w:val="95"/>
            <w:lang w:val="pt-PT"/>
          </w:rPr>
          <w:delText>tificar</w:delText>
        </w:r>
        <w:r w:rsidRPr="00AC137A" w:rsidDel="00743CB0">
          <w:rPr>
            <w:rFonts w:ascii="Arial" w:hAnsi="Arial" w:cs="Arial"/>
            <w:spacing w:val="20"/>
            <w:w w:val="95"/>
            <w:lang w:val="pt-PT"/>
          </w:rPr>
          <w:delText xml:space="preserve"> </w:delText>
        </w:r>
        <w:r w:rsidRPr="00AC137A" w:rsidDel="00743CB0">
          <w:rPr>
            <w:rFonts w:ascii="Arial" w:hAnsi="Arial" w:cs="Arial"/>
            <w:w w:val="95"/>
            <w:lang w:val="pt-PT"/>
          </w:rPr>
          <w:delText>de</w:delText>
        </w:r>
        <w:r w:rsidRPr="00AC137A" w:rsidDel="00743CB0">
          <w:rPr>
            <w:rFonts w:ascii="Arial" w:hAnsi="Arial" w:cs="Arial"/>
            <w:spacing w:val="21"/>
            <w:w w:val="95"/>
            <w:lang w:val="pt-PT"/>
          </w:rPr>
          <w:delText xml:space="preserve"> </w:delText>
        </w:r>
        <w:r w:rsidRPr="00AC137A" w:rsidDel="00743CB0">
          <w:rPr>
            <w:rFonts w:ascii="Arial" w:hAnsi="Arial" w:cs="Arial"/>
            <w:w w:val="95"/>
            <w:lang w:val="pt-PT"/>
          </w:rPr>
          <w:delText>uma</w:delText>
        </w:r>
        <w:r w:rsidRPr="00AC137A" w:rsidDel="00743CB0">
          <w:rPr>
            <w:rFonts w:ascii="Arial" w:hAnsi="Arial" w:cs="Arial"/>
            <w:spacing w:val="20"/>
            <w:w w:val="95"/>
            <w:lang w:val="pt-PT"/>
          </w:rPr>
          <w:delText xml:space="preserve"> </w:delText>
        </w:r>
        <w:r w:rsidRPr="00AC137A" w:rsidDel="00743CB0">
          <w:rPr>
            <w:rFonts w:ascii="Arial" w:hAnsi="Arial" w:cs="Arial"/>
            <w:w w:val="95"/>
            <w:lang w:val="pt-PT"/>
          </w:rPr>
          <w:delText>forma</w:delText>
        </w:r>
        <w:r w:rsidRPr="00AC137A" w:rsidDel="00743CB0">
          <w:rPr>
            <w:rFonts w:ascii="Arial" w:hAnsi="Arial" w:cs="Arial"/>
            <w:w w:val="94"/>
            <w:lang w:val="pt-PT"/>
          </w:rPr>
          <w:delText xml:space="preserve"> </w:delText>
        </w:r>
        <w:r w:rsidRPr="00AC137A" w:rsidDel="00743CB0">
          <w:rPr>
            <w:rFonts w:ascii="Arial" w:hAnsi="Arial" w:cs="Arial"/>
            <w:spacing w:val="-1"/>
            <w:w w:val="95"/>
            <w:lang w:val="pt-PT"/>
          </w:rPr>
          <w:delText>bastante</w:delText>
        </w:r>
        <w:r w:rsidRPr="00AC137A" w:rsidDel="00743CB0">
          <w:rPr>
            <w:rFonts w:ascii="Arial" w:hAnsi="Arial" w:cs="Arial"/>
            <w:spacing w:val="23"/>
            <w:w w:val="95"/>
            <w:lang w:val="pt-PT"/>
          </w:rPr>
          <w:delText xml:space="preserve"> </w:delText>
        </w:r>
        <w:r w:rsidRPr="00AC137A" w:rsidDel="00743CB0">
          <w:rPr>
            <w:rFonts w:ascii="Arial" w:hAnsi="Arial" w:cs="Arial"/>
            <w:spacing w:val="-1"/>
            <w:w w:val="95"/>
            <w:lang w:val="pt-PT"/>
          </w:rPr>
          <w:delText>clara</w:delText>
        </w:r>
      </w:del>
      <w:r w:rsidRPr="00AC137A">
        <w:rPr>
          <w:rFonts w:ascii="Arial" w:hAnsi="Arial" w:cs="Arial"/>
          <w:spacing w:val="2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sem</w:t>
      </w:r>
      <w:r w:rsidRPr="00AC137A">
        <w:rPr>
          <w:rFonts w:ascii="Arial" w:hAnsi="Arial" w:cs="Arial"/>
          <w:spacing w:val="2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a</w:t>
      </w:r>
      <w:r w:rsidRPr="00AC137A">
        <w:rPr>
          <w:rFonts w:ascii="Arial" w:hAnsi="Arial" w:cs="Arial"/>
          <w:spacing w:val="24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necessidade</w:t>
      </w:r>
      <w:r w:rsidRPr="00AC137A">
        <w:rPr>
          <w:rFonts w:ascii="Arial" w:hAnsi="Arial" w:cs="Arial"/>
          <w:spacing w:val="2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de</w:t>
      </w:r>
      <w:r w:rsidRPr="00AC137A">
        <w:rPr>
          <w:rFonts w:ascii="Arial" w:hAnsi="Arial" w:cs="Arial"/>
          <w:spacing w:val="2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uma</w:t>
      </w:r>
      <w:r w:rsidRPr="00AC137A">
        <w:rPr>
          <w:rFonts w:ascii="Arial" w:hAnsi="Arial" w:cs="Arial"/>
          <w:spacing w:val="2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busca</w:t>
      </w:r>
      <w:r w:rsidRPr="00AC137A">
        <w:rPr>
          <w:rFonts w:ascii="Arial" w:hAnsi="Arial" w:cs="Arial"/>
          <w:spacing w:val="23"/>
          <w:w w:val="95"/>
          <w:lang w:val="pt-PT"/>
        </w:rPr>
        <w:t xml:space="preserve"> </w:t>
      </w:r>
      <w:r w:rsidRPr="00AC137A">
        <w:rPr>
          <w:rFonts w:ascii="Arial" w:hAnsi="Arial" w:cs="Arial"/>
          <w:spacing w:val="-3"/>
          <w:w w:val="95"/>
          <w:lang w:val="pt-PT"/>
        </w:rPr>
        <w:t>in</w:t>
      </w:r>
      <w:r w:rsidRPr="00AC137A">
        <w:rPr>
          <w:rFonts w:ascii="Arial" w:hAnsi="Arial" w:cs="Arial"/>
          <w:spacing w:val="-2"/>
          <w:w w:val="95"/>
          <w:lang w:val="pt-PT"/>
        </w:rPr>
        <w:t>tensiva.</w:t>
      </w:r>
    </w:p>
    <w:p w14:paraId="71E16331" w14:textId="77777777" w:rsidR="0010771C" w:rsidRPr="00AC137A" w:rsidRDefault="00AC137A">
      <w:pPr>
        <w:pStyle w:val="BodyText"/>
        <w:spacing w:line="344" w:lineRule="auto"/>
        <w:ind w:right="116" w:firstLine="338"/>
        <w:jc w:val="both"/>
        <w:rPr>
          <w:rFonts w:ascii="Arial" w:hAnsi="Arial" w:cs="Arial"/>
          <w:lang w:val="pt-PT"/>
        </w:rPr>
      </w:pPr>
      <w:r w:rsidRPr="00AC137A">
        <w:rPr>
          <w:rFonts w:ascii="Arial" w:hAnsi="Arial" w:cs="Arial"/>
          <w:w w:val="95"/>
          <w:lang w:val="pt-PT"/>
        </w:rPr>
        <w:t>A</w:t>
      </w:r>
      <w:r w:rsidRPr="00AC137A">
        <w:rPr>
          <w:rFonts w:ascii="Arial" w:hAnsi="Arial" w:cs="Arial"/>
          <w:spacing w:val="4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ideia</w:t>
      </w:r>
      <w:r w:rsidRPr="00AC137A">
        <w:rPr>
          <w:rFonts w:ascii="Arial" w:hAnsi="Arial" w:cs="Arial"/>
          <w:spacing w:val="4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deste</w:t>
      </w:r>
      <w:r w:rsidRPr="00AC137A">
        <w:rPr>
          <w:rFonts w:ascii="Arial" w:hAnsi="Arial" w:cs="Arial"/>
          <w:spacing w:val="4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pr</w:t>
      </w:r>
      <w:r w:rsidRPr="00AC137A">
        <w:rPr>
          <w:rFonts w:ascii="Arial" w:hAnsi="Arial" w:cs="Arial"/>
          <w:spacing w:val="12"/>
          <w:w w:val="95"/>
          <w:lang w:val="pt-PT"/>
        </w:rPr>
        <w:t>o</w:t>
      </w:r>
      <w:r w:rsidRPr="00AC137A">
        <w:rPr>
          <w:rFonts w:ascii="Arial" w:hAnsi="Arial" w:cs="Arial"/>
          <w:w w:val="95"/>
          <w:lang w:val="pt-PT"/>
        </w:rPr>
        <w:t>jeto</w:t>
      </w:r>
      <w:r w:rsidRPr="00AC137A">
        <w:rPr>
          <w:rFonts w:ascii="Arial" w:hAnsi="Arial" w:cs="Arial"/>
          <w:spacing w:val="4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nasceu</w:t>
      </w:r>
      <w:r w:rsidRPr="00AC137A">
        <w:rPr>
          <w:rFonts w:ascii="Arial" w:hAnsi="Arial" w:cs="Arial"/>
          <w:spacing w:val="4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da</w:t>
      </w:r>
      <w:r w:rsidRPr="00AC137A">
        <w:rPr>
          <w:rFonts w:ascii="Arial" w:hAnsi="Arial" w:cs="Arial"/>
          <w:spacing w:val="4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nossa</w:t>
      </w:r>
      <w:r w:rsidRPr="00AC137A">
        <w:rPr>
          <w:rFonts w:ascii="Arial" w:hAnsi="Arial" w:cs="Arial"/>
          <w:spacing w:val="4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pr</w:t>
      </w:r>
      <w:r w:rsidRPr="00AC137A">
        <w:rPr>
          <w:rFonts w:ascii="Arial" w:hAnsi="Arial" w:cs="Arial"/>
          <w:spacing w:val="-103"/>
          <w:w w:val="95"/>
          <w:lang w:val="pt-PT"/>
        </w:rPr>
        <w:t>o</w:t>
      </w:r>
      <w:r w:rsidRPr="00AC137A">
        <w:rPr>
          <w:rFonts w:ascii="Arial" w:hAnsi="Arial" w:cs="Arial"/>
          <w:spacing w:val="-1"/>
          <w:w w:val="95"/>
          <w:lang w:val="pt-PT"/>
        </w:rPr>
        <w:t>´</w:t>
      </w:r>
      <w:r w:rsidRPr="00AC137A">
        <w:rPr>
          <w:rFonts w:ascii="Arial" w:hAnsi="Arial" w:cs="Arial"/>
          <w:w w:val="95"/>
          <w:lang w:val="pt-PT"/>
        </w:rPr>
        <w:t>pria</w:t>
      </w:r>
      <w:r w:rsidRPr="00AC137A">
        <w:rPr>
          <w:rFonts w:ascii="Arial" w:hAnsi="Arial" w:cs="Arial"/>
          <w:spacing w:val="44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necessidade</w:t>
      </w:r>
      <w:r w:rsidRPr="00AC137A">
        <w:rPr>
          <w:rFonts w:ascii="Arial" w:hAnsi="Arial" w:cs="Arial"/>
          <w:spacing w:val="4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de</w:t>
      </w:r>
      <w:r w:rsidRPr="00AC137A">
        <w:rPr>
          <w:rFonts w:ascii="Arial" w:hAnsi="Arial" w:cs="Arial"/>
          <w:spacing w:val="4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criar</w:t>
      </w:r>
      <w:r w:rsidRPr="00AC137A">
        <w:rPr>
          <w:rFonts w:ascii="Arial" w:hAnsi="Arial" w:cs="Arial"/>
          <w:spacing w:val="44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uma</w:t>
      </w:r>
      <w:r w:rsidRPr="00AC137A">
        <w:rPr>
          <w:rFonts w:ascii="Arial" w:hAnsi="Arial" w:cs="Arial"/>
          <w:spacing w:val="4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aplica</w:t>
      </w:r>
      <w:r w:rsidRPr="00AC137A">
        <w:rPr>
          <w:rFonts w:ascii="Arial" w:hAnsi="Arial" w:cs="Arial"/>
          <w:spacing w:val="-92"/>
          <w:w w:val="95"/>
          <w:lang w:val="pt-PT"/>
        </w:rPr>
        <w:t>¸</w:t>
      </w:r>
      <w:r w:rsidRPr="00AC137A">
        <w:rPr>
          <w:rFonts w:ascii="Arial" w:hAnsi="Arial" w:cs="Arial"/>
          <w:w w:val="95"/>
          <w:lang w:val="pt-PT"/>
        </w:rPr>
        <w:t>c</w:t>
      </w:r>
      <w:r w:rsidRPr="00AC137A">
        <w:rPr>
          <w:rFonts w:ascii="Arial" w:hAnsi="Arial" w:cs="Arial"/>
          <w:spacing w:val="-104"/>
          <w:w w:val="95"/>
          <w:lang w:val="pt-PT"/>
        </w:rPr>
        <w:t>˜</w:t>
      </w:r>
      <w:r w:rsidRPr="00AC137A">
        <w:rPr>
          <w:rFonts w:ascii="Arial" w:hAnsi="Arial" w:cs="Arial"/>
          <w:w w:val="95"/>
          <w:lang w:val="pt-PT"/>
        </w:rPr>
        <w:t>ao</w:t>
      </w:r>
      <w:r w:rsidRPr="00AC137A">
        <w:rPr>
          <w:rFonts w:ascii="Arial" w:hAnsi="Arial" w:cs="Arial"/>
          <w:spacing w:val="43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que</w:t>
      </w:r>
      <w:r w:rsidRPr="00AC137A">
        <w:rPr>
          <w:rFonts w:ascii="Arial" w:hAnsi="Arial" w:cs="Arial"/>
          <w:w w:val="93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preen</w:t>
      </w:r>
      <w:r w:rsidRPr="00AC137A">
        <w:rPr>
          <w:rFonts w:ascii="Arial" w:hAnsi="Arial" w:cs="Arial"/>
          <w:spacing w:val="-8"/>
          <w:w w:val="95"/>
          <w:lang w:val="pt-PT"/>
        </w:rPr>
        <w:t>c</w:t>
      </w:r>
      <w:r w:rsidRPr="00AC137A">
        <w:rPr>
          <w:rFonts w:ascii="Arial" w:hAnsi="Arial" w:cs="Arial"/>
          <w:w w:val="95"/>
          <w:lang w:val="pt-PT"/>
        </w:rPr>
        <w:t>ha</w:t>
      </w:r>
      <w:r w:rsidRPr="00AC137A">
        <w:rPr>
          <w:rFonts w:ascii="Arial" w:hAnsi="Arial" w:cs="Arial"/>
          <w:spacing w:val="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essa</w:t>
      </w:r>
      <w:r w:rsidRPr="00AC137A">
        <w:rPr>
          <w:rFonts w:ascii="Arial" w:hAnsi="Arial" w:cs="Arial"/>
          <w:spacing w:val="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lacuna.</w:t>
      </w:r>
      <w:r w:rsidRPr="00AC137A">
        <w:rPr>
          <w:rFonts w:ascii="Arial" w:hAnsi="Arial" w:cs="Arial"/>
          <w:spacing w:val="37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Com</w:t>
      </w:r>
      <w:r w:rsidRPr="00AC137A">
        <w:rPr>
          <w:rFonts w:ascii="Arial" w:hAnsi="Arial" w:cs="Arial"/>
          <w:spacing w:val="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o</w:t>
      </w:r>
      <w:r w:rsidRPr="00AC137A">
        <w:rPr>
          <w:rFonts w:ascii="Arial" w:hAnsi="Arial" w:cs="Arial"/>
          <w:spacing w:val="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f</w:t>
      </w:r>
      <w:r w:rsidRPr="00AC137A">
        <w:rPr>
          <w:rFonts w:ascii="Arial" w:hAnsi="Arial" w:cs="Arial"/>
          <w:spacing w:val="6"/>
          <w:w w:val="95"/>
          <w:lang w:val="pt-PT"/>
        </w:rPr>
        <w:t>o</w:t>
      </w:r>
      <w:r w:rsidRPr="00AC137A">
        <w:rPr>
          <w:rFonts w:ascii="Arial" w:hAnsi="Arial" w:cs="Arial"/>
          <w:w w:val="95"/>
          <w:lang w:val="pt-PT"/>
        </w:rPr>
        <w:t>co</w:t>
      </w:r>
      <w:r w:rsidRPr="00AC137A">
        <w:rPr>
          <w:rFonts w:ascii="Arial" w:hAnsi="Arial" w:cs="Arial"/>
          <w:spacing w:val="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pri</w:t>
      </w:r>
      <w:r w:rsidRPr="00AC137A">
        <w:rPr>
          <w:rFonts w:ascii="Arial" w:hAnsi="Arial" w:cs="Arial"/>
          <w:spacing w:val="-1"/>
          <w:w w:val="95"/>
          <w:lang w:val="pt-PT"/>
        </w:rPr>
        <w:t>m</w:t>
      </w:r>
      <w:r w:rsidRPr="00AC137A">
        <w:rPr>
          <w:rFonts w:ascii="Arial" w:hAnsi="Arial" w:cs="Arial"/>
          <w:spacing w:val="-104"/>
          <w:w w:val="95"/>
          <w:lang w:val="pt-PT"/>
        </w:rPr>
        <w:t>a</w:t>
      </w:r>
      <w:r w:rsidRPr="00AC137A">
        <w:rPr>
          <w:rFonts w:ascii="Arial" w:hAnsi="Arial" w:cs="Arial"/>
          <w:spacing w:val="-1"/>
          <w:w w:val="95"/>
          <w:lang w:val="pt-PT"/>
        </w:rPr>
        <w:t>´</w:t>
      </w:r>
      <w:r w:rsidRPr="00AC137A">
        <w:rPr>
          <w:rFonts w:ascii="Arial" w:hAnsi="Arial" w:cs="Arial"/>
          <w:w w:val="95"/>
          <w:lang w:val="pt-PT"/>
        </w:rPr>
        <w:t>rio</w:t>
      </w:r>
      <w:r w:rsidRPr="00AC137A">
        <w:rPr>
          <w:rFonts w:ascii="Arial" w:hAnsi="Arial" w:cs="Arial"/>
          <w:spacing w:val="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em</w:t>
      </w:r>
      <w:r w:rsidRPr="00AC137A">
        <w:rPr>
          <w:rFonts w:ascii="Arial" w:hAnsi="Arial" w:cs="Arial"/>
          <w:spacing w:val="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trazer</w:t>
      </w:r>
      <w:r w:rsidRPr="00AC137A">
        <w:rPr>
          <w:rFonts w:ascii="Arial" w:hAnsi="Arial" w:cs="Arial"/>
          <w:spacing w:val="2"/>
          <w:w w:val="95"/>
          <w:lang w:val="pt-PT"/>
        </w:rPr>
        <w:t xml:space="preserve"> </w:t>
      </w:r>
      <w:r w:rsidRPr="00AC137A">
        <w:rPr>
          <w:rFonts w:ascii="Arial" w:hAnsi="Arial" w:cs="Arial"/>
          <w:spacing w:val="-104"/>
          <w:w w:val="95"/>
          <w:lang w:val="pt-PT"/>
        </w:rPr>
        <w:t>`</w:t>
      </w:r>
      <w:r w:rsidRPr="00AC137A">
        <w:rPr>
          <w:rFonts w:ascii="Arial" w:hAnsi="Arial" w:cs="Arial"/>
          <w:w w:val="95"/>
          <w:lang w:val="pt-PT"/>
        </w:rPr>
        <w:t>as</w:t>
      </w:r>
      <w:r w:rsidRPr="00AC137A">
        <w:rPr>
          <w:rFonts w:ascii="Arial" w:hAnsi="Arial" w:cs="Arial"/>
          <w:spacing w:val="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equipas</w:t>
      </w:r>
      <w:r w:rsidRPr="00AC137A">
        <w:rPr>
          <w:rFonts w:ascii="Arial" w:hAnsi="Arial" w:cs="Arial"/>
          <w:spacing w:val="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deste</w:t>
      </w:r>
      <w:r w:rsidRPr="00AC137A">
        <w:rPr>
          <w:rFonts w:ascii="Arial" w:hAnsi="Arial" w:cs="Arial"/>
          <w:spacing w:val="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des</w:t>
      </w:r>
      <w:r w:rsidRPr="00AC137A">
        <w:rPr>
          <w:rFonts w:ascii="Arial" w:hAnsi="Arial" w:cs="Arial"/>
          <w:spacing w:val="6"/>
          <w:w w:val="95"/>
          <w:lang w:val="pt-PT"/>
        </w:rPr>
        <w:t>p</w:t>
      </w:r>
      <w:r w:rsidRPr="00AC137A">
        <w:rPr>
          <w:rFonts w:ascii="Arial" w:hAnsi="Arial" w:cs="Arial"/>
          <w:w w:val="95"/>
          <w:lang w:val="pt-PT"/>
        </w:rPr>
        <w:t>orto</w:t>
      </w:r>
      <w:r w:rsidRPr="00AC137A">
        <w:rPr>
          <w:rFonts w:ascii="Arial" w:hAnsi="Arial" w:cs="Arial"/>
          <w:spacing w:val="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uma</w:t>
      </w:r>
      <w:r w:rsidRPr="00AC137A">
        <w:rPr>
          <w:rFonts w:ascii="Arial" w:hAnsi="Arial" w:cs="Arial"/>
          <w:spacing w:val="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aplica</w:t>
      </w:r>
      <w:r w:rsidRPr="00AC137A">
        <w:rPr>
          <w:rFonts w:ascii="Arial" w:hAnsi="Arial" w:cs="Arial"/>
          <w:spacing w:val="-92"/>
          <w:w w:val="95"/>
          <w:lang w:val="pt-PT"/>
        </w:rPr>
        <w:t>¸</w:t>
      </w:r>
      <w:r w:rsidRPr="00AC137A">
        <w:rPr>
          <w:rFonts w:ascii="Arial" w:hAnsi="Arial" w:cs="Arial"/>
          <w:w w:val="95"/>
          <w:lang w:val="pt-PT"/>
        </w:rPr>
        <w:t>c</w:t>
      </w:r>
      <w:ins w:id="8" w:author="Jorge Pião" w:date="2020-05-06T15:28:00Z">
        <w:r w:rsidR="00743CB0">
          <w:rPr>
            <w:rFonts w:ascii="Arial" w:hAnsi="Arial" w:cs="Arial"/>
            <w:w w:val="95"/>
            <w:lang w:val="pt-PT"/>
          </w:rPr>
          <w:t>ã</w:t>
        </w:r>
      </w:ins>
      <w:del w:id="9" w:author="Jorge Pião" w:date="2020-05-06T15:28:00Z">
        <w:r w:rsidRPr="00AC137A" w:rsidDel="00743CB0">
          <w:rPr>
            <w:rFonts w:ascii="Arial" w:hAnsi="Arial" w:cs="Arial"/>
            <w:w w:val="95"/>
            <w:lang w:val="pt-PT"/>
          </w:rPr>
          <w:delText>a</w:delText>
        </w:r>
      </w:del>
      <w:r w:rsidRPr="00AC137A">
        <w:rPr>
          <w:rFonts w:ascii="Arial" w:hAnsi="Arial" w:cs="Arial"/>
          <w:w w:val="95"/>
          <w:lang w:val="pt-PT"/>
        </w:rPr>
        <w:t>o</w:t>
      </w:r>
      <w:r w:rsidRPr="00AC137A">
        <w:rPr>
          <w:rFonts w:ascii="Arial" w:hAnsi="Arial" w:cs="Arial"/>
          <w:w w:val="91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virada</w:t>
      </w:r>
      <w:r w:rsidRPr="00AC137A">
        <w:rPr>
          <w:rFonts w:ascii="Arial" w:hAnsi="Arial" w:cs="Arial"/>
          <w:spacing w:val="41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para</w:t>
      </w:r>
      <w:r w:rsidRPr="00AC137A">
        <w:rPr>
          <w:rFonts w:ascii="Arial" w:hAnsi="Arial" w:cs="Arial"/>
          <w:spacing w:val="41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a</w:t>
      </w:r>
      <w:r w:rsidRPr="00AC137A">
        <w:rPr>
          <w:rFonts w:ascii="Arial" w:hAnsi="Arial" w:cs="Arial"/>
          <w:spacing w:val="4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organiza</w:t>
      </w:r>
      <w:r w:rsidRPr="00AC137A">
        <w:rPr>
          <w:rFonts w:ascii="Arial" w:hAnsi="Arial" w:cs="Arial"/>
          <w:spacing w:val="-92"/>
          <w:w w:val="95"/>
          <w:lang w:val="pt-PT"/>
        </w:rPr>
        <w:t>¸</w:t>
      </w:r>
      <w:r w:rsidRPr="00AC137A">
        <w:rPr>
          <w:rFonts w:ascii="Arial" w:hAnsi="Arial" w:cs="Arial"/>
          <w:w w:val="95"/>
          <w:lang w:val="pt-PT"/>
        </w:rPr>
        <w:t>c</w:t>
      </w:r>
      <w:r w:rsidRPr="00AC137A">
        <w:rPr>
          <w:rFonts w:ascii="Arial" w:hAnsi="Arial" w:cs="Arial"/>
          <w:spacing w:val="-104"/>
          <w:w w:val="95"/>
          <w:lang w:val="pt-PT"/>
        </w:rPr>
        <w:t>˜</w:t>
      </w:r>
      <w:r w:rsidRPr="00AC137A">
        <w:rPr>
          <w:rFonts w:ascii="Arial" w:hAnsi="Arial" w:cs="Arial"/>
          <w:w w:val="95"/>
          <w:lang w:val="pt-PT"/>
        </w:rPr>
        <w:t>ao</w:t>
      </w:r>
      <w:r w:rsidRPr="00AC137A">
        <w:rPr>
          <w:rFonts w:ascii="Arial" w:hAnsi="Arial" w:cs="Arial"/>
          <w:spacing w:val="41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e</w:t>
      </w:r>
      <w:r w:rsidRPr="00AC137A">
        <w:rPr>
          <w:rFonts w:ascii="Arial" w:hAnsi="Arial" w:cs="Arial"/>
          <w:spacing w:val="4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gest</w:t>
      </w:r>
      <w:r w:rsidRPr="00AC137A">
        <w:rPr>
          <w:rFonts w:ascii="Arial" w:hAnsi="Arial" w:cs="Arial"/>
          <w:spacing w:val="-104"/>
          <w:w w:val="95"/>
          <w:lang w:val="pt-PT"/>
        </w:rPr>
        <w:t>˜</w:t>
      </w:r>
      <w:r w:rsidRPr="00AC137A">
        <w:rPr>
          <w:rFonts w:ascii="Arial" w:hAnsi="Arial" w:cs="Arial"/>
          <w:w w:val="95"/>
          <w:lang w:val="pt-PT"/>
        </w:rPr>
        <w:t>ao</w:t>
      </w:r>
      <w:r w:rsidRPr="00AC137A">
        <w:rPr>
          <w:rFonts w:ascii="Arial" w:hAnsi="Arial" w:cs="Arial"/>
          <w:spacing w:val="41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de</w:t>
      </w:r>
      <w:r w:rsidRPr="00AC137A">
        <w:rPr>
          <w:rFonts w:ascii="Arial" w:hAnsi="Arial" w:cs="Arial"/>
          <w:spacing w:val="4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inform</w:t>
      </w:r>
      <w:r w:rsidRPr="00AC137A">
        <w:rPr>
          <w:rFonts w:ascii="Arial" w:hAnsi="Arial" w:cs="Arial"/>
          <w:spacing w:val="-1"/>
          <w:w w:val="95"/>
          <w:lang w:val="pt-PT"/>
        </w:rPr>
        <w:t>a</w:t>
      </w:r>
      <w:r w:rsidRPr="00AC137A">
        <w:rPr>
          <w:rFonts w:ascii="Arial" w:hAnsi="Arial" w:cs="Arial"/>
          <w:spacing w:val="-92"/>
          <w:w w:val="95"/>
          <w:lang w:val="pt-PT"/>
        </w:rPr>
        <w:t>c</w:t>
      </w:r>
      <w:r w:rsidRPr="00AC137A">
        <w:rPr>
          <w:rFonts w:ascii="Arial" w:hAnsi="Arial" w:cs="Arial"/>
          <w:spacing w:val="-3"/>
          <w:w w:val="95"/>
          <w:lang w:val="pt-PT"/>
        </w:rPr>
        <w:t>¸</w:t>
      </w:r>
      <w:r w:rsidRPr="00AC137A">
        <w:rPr>
          <w:rFonts w:ascii="Arial" w:hAnsi="Arial" w:cs="Arial"/>
          <w:spacing w:val="-104"/>
          <w:w w:val="95"/>
          <w:lang w:val="pt-PT"/>
        </w:rPr>
        <w:t>a</w:t>
      </w:r>
      <w:r w:rsidRPr="00AC137A">
        <w:rPr>
          <w:rFonts w:ascii="Arial" w:hAnsi="Arial" w:cs="Arial"/>
          <w:spacing w:val="-1"/>
          <w:w w:val="95"/>
          <w:lang w:val="pt-PT"/>
        </w:rPr>
        <w:t>˜</w:t>
      </w:r>
      <w:r w:rsidRPr="00AC137A">
        <w:rPr>
          <w:rFonts w:ascii="Arial" w:hAnsi="Arial" w:cs="Arial"/>
          <w:w w:val="95"/>
          <w:lang w:val="pt-PT"/>
        </w:rPr>
        <w:t>o</w:t>
      </w:r>
      <w:r w:rsidRPr="00AC137A">
        <w:rPr>
          <w:rFonts w:ascii="Arial" w:hAnsi="Arial" w:cs="Arial"/>
          <w:spacing w:val="41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de</w:t>
      </w:r>
      <w:r w:rsidRPr="00AC137A">
        <w:rPr>
          <w:rFonts w:ascii="Arial" w:hAnsi="Arial" w:cs="Arial"/>
          <w:spacing w:val="-8"/>
          <w:w w:val="95"/>
          <w:lang w:val="pt-PT"/>
        </w:rPr>
        <w:t>n</w:t>
      </w:r>
      <w:r w:rsidRPr="00AC137A">
        <w:rPr>
          <w:rFonts w:ascii="Arial" w:hAnsi="Arial" w:cs="Arial"/>
          <w:w w:val="95"/>
          <w:lang w:val="pt-PT"/>
        </w:rPr>
        <w:t>tro</w:t>
      </w:r>
      <w:r w:rsidRPr="00AC137A">
        <w:rPr>
          <w:rFonts w:ascii="Arial" w:hAnsi="Arial" w:cs="Arial"/>
          <w:spacing w:val="42"/>
          <w:w w:val="95"/>
          <w:lang w:val="pt-PT"/>
        </w:rPr>
        <w:t xml:space="preserve"> </w:t>
      </w:r>
      <w:r w:rsidRPr="00AC137A">
        <w:rPr>
          <w:rFonts w:ascii="Arial" w:hAnsi="Arial" w:cs="Arial"/>
          <w:spacing w:val="-1"/>
          <w:w w:val="95"/>
          <w:lang w:val="pt-PT"/>
        </w:rPr>
        <w:t>d</w:t>
      </w:r>
      <w:r w:rsidRPr="00AC137A">
        <w:rPr>
          <w:rFonts w:ascii="Arial" w:hAnsi="Arial" w:cs="Arial"/>
          <w:w w:val="95"/>
          <w:lang w:val="pt-PT"/>
        </w:rPr>
        <w:t>uma</w:t>
      </w:r>
      <w:r w:rsidRPr="00AC137A">
        <w:rPr>
          <w:rFonts w:ascii="Arial" w:hAnsi="Arial" w:cs="Arial"/>
          <w:spacing w:val="41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equipa,</w:t>
      </w:r>
      <w:r w:rsidRPr="00AC137A">
        <w:rPr>
          <w:rFonts w:ascii="Arial" w:hAnsi="Arial" w:cs="Arial"/>
          <w:spacing w:val="47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es</w:t>
      </w:r>
      <w:r w:rsidRPr="00AC137A">
        <w:rPr>
          <w:rFonts w:ascii="Arial" w:hAnsi="Arial" w:cs="Arial"/>
          <w:spacing w:val="6"/>
          <w:w w:val="95"/>
          <w:lang w:val="pt-PT"/>
        </w:rPr>
        <w:t>p</w:t>
      </w:r>
      <w:r w:rsidRPr="00AC137A">
        <w:rPr>
          <w:rFonts w:ascii="Arial" w:hAnsi="Arial" w:cs="Arial"/>
          <w:w w:val="95"/>
          <w:lang w:val="pt-PT"/>
        </w:rPr>
        <w:t>eramos</w:t>
      </w:r>
      <w:r w:rsidRPr="00AC137A">
        <w:rPr>
          <w:rFonts w:ascii="Arial" w:hAnsi="Arial" w:cs="Arial"/>
          <w:spacing w:val="4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no</w:t>
      </w:r>
      <w:r w:rsidRPr="00AC137A">
        <w:rPr>
          <w:rFonts w:ascii="Arial" w:hAnsi="Arial" w:cs="Arial"/>
          <w:spacing w:val="41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fim</w:t>
      </w:r>
      <w:r w:rsidRPr="00AC137A">
        <w:rPr>
          <w:rFonts w:ascii="Arial" w:hAnsi="Arial" w:cs="Arial"/>
          <w:w w:val="91"/>
          <w:lang w:val="pt-PT"/>
        </w:rPr>
        <w:t xml:space="preserve"> </w:t>
      </w:r>
      <w:r w:rsidRPr="00AC137A">
        <w:rPr>
          <w:rFonts w:ascii="Arial" w:hAnsi="Arial" w:cs="Arial"/>
          <w:spacing w:val="-1"/>
          <w:w w:val="95"/>
          <w:lang w:val="pt-PT"/>
        </w:rPr>
        <w:t>apresentar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uma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spacing w:val="-1"/>
          <w:w w:val="95"/>
          <w:lang w:val="pt-PT"/>
        </w:rPr>
        <w:t>ferramenta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que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spacing w:val="-1"/>
          <w:w w:val="95"/>
          <w:lang w:val="pt-PT"/>
        </w:rPr>
        <w:t>c</w:t>
      </w:r>
      <w:r w:rsidRPr="00AC137A">
        <w:rPr>
          <w:rFonts w:ascii="Arial" w:hAnsi="Arial" w:cs="Arial"/>
          <w:spacing w:val="-2"/>
          <w:w w:val="95"/>
          <w:lang w:val="pt-PT"/>
        </w:rPr>
        <w:t>ons</w:t>
      </w:r>
      <w:r w:rsidRPr="00AC137A">
        <w:rPr>
          <w:rFonts w:ascii="Arial" w:hAnsi="Arial" w:cs="Arial"/>
          <w:spacing w:val="-1"/>
          <w:w w:val="95"/>
          <w:lang w:val="pt-PT"/>
        </w:rPr>
        <w:t>iga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aglomerar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os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commentRangeStart w:id="10"/>
      <w:r w:rsidRPr="00AC137A">
        <w:rPr>
          <w:rFonts w:ascii="Arial" w:hAnsi="Arial" w:cs="Arial"/>
          <w:w w:val="95"/>
          <w:lang w:val="pt-PT"/>
        </w:rPr>
        <w:t>aspectos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commentRangeEnd w:id="10"/>
      <w:r w:rsidR="0062550A">
        <w:rPr>
          <w:rStyle w:val="CommentReference"/>
          <w:rFonts w:asciiTheme="minorHAnsi" w:eastAsiaTheme="minorHAnsi" w:hAnsiTheme="minorHAnsi"/>
        </w:rPr>
        <w:commentReference w:id="10"/>
      </w:r>
      <w:r w:rsidRPr="00AC137A">
        <w:rPr>
          <w:rFonts w:ascii="Arial" w:hAnsi="Arial" w:cs="Arial"/>
          <w:spacing w:val="-1"/>
          <w:w w:val="95"/>
          <w:lang w:val="pt-PT"/>
        </w:rPr>
        <w:t>principais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de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uma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equipa</w:t>
      </w:r>
      <w:r w:rsidRPr="00AC137A">
        <w:rPr>
          <w:rFonts w:ascii="Arial" w:hAnsi="Arial" w:cs="Arial"/>
          <w:spacing w:val="12"/>
          <w:w w:val="95"/>
          <w:lang w:val="pt-PT"/>
        </w:rPr>
        <w:t xml:space="preserve"> </w:t>
      </w:r>
      <w:r w:rsidRPr="00AC137A">
        <w:rPr>
          <w:rFonts w:ascii="Arial" w:hAnsi="Arial" w:cs="Arial"/>
          <w:spacing w:val="-3"/>
          <w:w w:val="95"/>
          <w:lang w:val="pt-PT"/>
        </w:rPr>
        <w:t>n</w:t>
      </w:r>
      <w:r w:rsidRPr="00AC137A">
        <w:rPr>
          <w:rFonts w:ascii="Arial" w:hAnsi="Arial" w:cs="Arial"/>
          <w:spacing w:val="-2"/>
          <w:w w:val="95"/>
          <w:lang w:val="pt-PT"/>
        </w:rPr>
        <w:t>um</w:t>
      </w:r>
      <w:r w:rsidRPr="00AC137A">
        <w:rPr>
          <w:rFonts w:ascii="Arial" w:hAnsi="Arial" w:cs="Arial"/>
          <w:spacing w:val="55"/>
          <w:w w:val="94"/>
          <w:lang w:val="pt-PT"/>
        </w:rPr>
        <w:t xml:space="preserve"> </w:t>
      </w:r>
      <w:r w:rsidRPr="00AC137A">
        <w:rPr>
          <w:rFonts w:ascii="Arial" w:hAnsi="Arial" w:cs="Arial"/>
          <w:spacing w:val="-115"/>
          <w:w w:val="95"/>
          <w:lang w:val="pt-PT"/>
        </w:rPr>
        <w:t>u</w:t>
      </w:r>
      <w:r w:rsidRPr="00AC137A">
        <w:rPr>
          <w:rFonts w:ascii="Arial" w:hAnsi="Arial" w:cs="Arial"/>
          <w:spacing w:val="5"/>
          <w:w w:val="95"/>
          <w:lang w:val="pt-PT"/>
        </w:rPr>
        <w:t>´</w:t>
      </w:r>
      <w:r w:rsidRPr="00AC137A">
        <w:rPr>
          <w:rFonts w:ascii="Arial" w:hAnsi="Arial" w:cs="Arial"/>
          <w:w w:val="95"/>
          <w:lang w:val="pt-PT"/>
        </w:rPr>
        <w:t>nico</w:t>
      </w:r>
      <w:r w:rsidRPr="00AC137A">
        <w:rPr>
          <w:rFonts w:ascii="Arial" w:hAnsi="Arial" w:cs="Arial"/>
          <w:spacing w:val="18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s</w:t>
      </w:r>
      <w:r w:rsidRPr="00AC137A">
        <w:rPr>
          <w:rFonts w:ascii="Arial" w:hAnsi="Arial" w:cs="Arial"/>
          <w:spacing w:val="-1"/>
          <w:w w:val="95"/>
          <w:lang w:val="pt-PT"/>
        </w:rPr>
        <w:t>i</w:t>
      </w:r>
      <w:r w:rsidRPr="00AC137A">
        <w:rPr>
          <w:rFonts w:ascii="Arial" w:hAnsi="Arial" w:cs="Arial"/>
          <w:w w:val="95"/>
          <w:lang w:val="pt-PT"/>
        </w:rPr>
        <w:t>tio,</w:t>
      </w:r>
      <w:r w:rsidRPr="00AC137A">
        <w:rPr>
          <w:rFonts w:ascii="Arial" w:hAnsi="Arial" w:cs="Arial"/>
          <w:spacing w:val="19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e</w:t>
      </w:r>
      <w:r w:rsidRPr="00AC137A">
        <w:rPr>
          <w:rFonts w:ascii="Arial" w:hAnsi="Arial" w:cs="Arial"/>
          <w:spacing w:val="19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que</w:t>
      </w:r>
      <w:r w:rsidRPr="00AC137A">
        <w:rPr>
          <w:rFonts w:ascii="Arial" w:hAnsi="Arial" w:cs="Arial"/>
          <w:spacing w:val="19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pr</w:t>
      </w:r>
      <w:r w:rsidRPr="00AC137A">
        <w:rPr>
          <w:rFonts w:ascii="Arial" w:hAnsi="Arial" w:cs="Arial"/>
          <w:spacing w:val="-7"/>
          <w:w w:val="95"/>
          <w:lang w:val="pt-PT"/>
        </w:rPr>
        <w:t>o</w:t>
      </w:r>
      <w:r w:rsidRPr="00AC137A">
        <w:rPr>
          <w:rFonts w:ascii="Arial" w:hAnsi="Arial" w:cs="Arial"/>
          <w:spacing w:val="-6"/>
          <w:w w:val="95"/>
          <w:lang w:val="pt-PT"/>
        </w:rPr>
        <w:t>v</w:t>
      </w:r>
      <w:r w:rsidRPr="00AC137A">
        <w:rPr>
          <w:rFonts w:ascii="Arial" w:hAnsi="Arial" w:cs="Arial"/>
          <w:w w:val="95"/>
          <w:lang w:val="pt-PT"/>
        </w:rPr>
        <w:t>enha</w:t>
      </w:r>
      <w:r w:rsidRPr="00AC137A">
        <w:rPr>
          <w:rFonts w:ascii="Arial" w:hAnsi="Arial" w:cs="Arial"/>
          <w:spacing w:val="19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um</w:t>
      </w:r>
      <w:r w:rsidRPr="00AC137A">
        <w:rPr>
          <w:rFonts w:ascii="Arial" w:hAnsi="Arial" w:cs="Arial"/>
          <w:spacing w:val="19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a</w:t>
      </w:r>
      <w:r w:rsidRPr="00AC137A">
        <w:rPr>
          <w:rFonts w:ascii="Arial" w:hAnsi="Arial" w:cs="Arial"/>
          <w:spacing w:val="5"/>
          <w:w w:val="95"/>
          <w:lang w:val="pt-PT"/>
        </w:rPr>
        <w:t>p</w:t>
      </w:r>
      <w:r w:rsidRPr="00AC137A">
        <w:rPr>
          <w:rFonts w:ascii="Arial" w:hAnsi="Arial" w:cs="Arial"/>
          <w:w w:val="95"/>
          <w:lang w:val="pt-PT"/>
        </w:rPr>
        <w:t>oio</w:t>
      </w:r>
      <w:r w:rsidRPr="00AC137A">
        <w:rPr>
          <w:rFonts w:ascii="Arial" w:hAnsi="Arial" w:cs="Arial"/>
          <w:spacing w:val="19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extra</w:t>
      </w:r>
      <w:r w:rsidRPr="00AC137A">
        <w:rPr>
          <w:rFonts w:ascii="Arial" w:hAnsi="Arial" w:cs="Arial"/>
          <w:spacing w:val="19"/>
          <w:w w:val="95"/>
          <w:lang w:val="pt-PT"/>
        </w:rPr>
        <w:t xml:space="preserve"> </w:t>
      </w:r>
      <w:r w:rsidRPr="00AC137A">
        <w:rPr>
          <w:rFonts w:ascii="Arial" w:hAnsi="Arial" w:cs="Arial"/>
          <w:spacing w:val="-104"/>
          <w:w w:val="95"/>
          <w:lang w:val="pt-PT"/>
        </w:rPr>
        <w:t>`</w:t>
      </w:r>
      <w:r w:rsidRPr="00AC137A">
        <w:rPr>
          <w:rFonts w:ascii="Arial" w:hAnsi="Arial" w:cs="Arial"/>
          <w:w w:val="95"/>
          <w:lang w:val="pt-PT"/>
        </w:rPr>
        <w:t>a</w:t>
      </w:r>
      <w:r w:rsidRPr="00AC137A">
        <w:rPr>
          <w:rFonts w:ascii="Arial" w:hAnsi="Arial" w:cs="Arial"/>
          <w:spacing w:val="19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maioria</w:t>
      </w:r>
      <w:r w:rsidRPr="00AC137A">
        <w:rPr>
          <w:rFonts w:ascii="Arial" w:hAnsi="Arial" w:cs="Arial"/>
          <w:spacing w:val="19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das</w:t>
      </w:r>
      <w:r w:rsidRPr="00AC137A">
        <w:rPr>
          <w:rFonts w:ascii="Arial" w:hAnsi="Arial" w:cs="Arial"/>
          <w:spacing w:val="19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suas</w:t>
      </w:r>
      <w:r w:rsidRPr="00AC137A">
        <w:rPr>
          <w:rFonts w:ascii="Arial" w:hAnsi="Arial" w:cs="Arial"/>
          <w:spacing w:val="19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necessidades</w:t>
      </w:r>
      <w:r w:rsidRPr="00AC137A">
        <w:rPr>
          <w:rFonts w:ascii="Arial" w:hAnsi="Arial" w:cs="Arial"/>
          <w:spacing w:val="19"/>
          <w:w w:val="95"/>
          <w:lang w:val="pt-PT"/>
        </w:rPr>
        <w:t xml:space="preserve"> </w:t>
      </w:r>
      <w:r w:rsidRPr="00AC137A">
        <w:rPr>
          <w:rFonts w:ascii="Arial" w:hAnsi="Arial" w:cs="Arial"/>
          <w:w w:val="95"/>
          <w:lang w:val="pt-PT"/>
        </w:rPr>
        <w:t>fu</w:t>
      </w:r>
      <w:r w:rsidRPr="00AC137A">
        <w:rPr>
          <w:rFonts w:ascii="Arial" w:hAnsi="Arial" w:cs="Arial"/>
          <w:spacing w:val="-1"/>
          <w:w w:val="95"/>
          <w:lang w:val="pt-PT"/>
        </w:rPr>
        <w:t>n</w:t>
      </w:r>
      <w:r w:rsidRPr="00AC137A">
        <w:rPr>
          <w:rFonts w:ascii="Arial" w:hAnsi="Arial" w:cs="Arial"/>
          <w:w w:val="95"/>
          <w:lang w:val="pt-PT"/>
        </w:rPr>
        <w:t>c</w:t>
      </w:r>
      <w:r w:rsidRPr="00AC137A">
        <w:rPr>
          <w:rFonts w:ascii="Arial" w:hAnsi="Arial" w:cs="Arial"/>
          <w:spacing w:val="-1"/>
          <w:w w:val="95"/>
          <w:lang w:val="pt-PT"/>
        </w:rPr>
        <w:t>i</w:t>
      </w:r>
      <w:r w:rsidRPr="00AC137A">
        <w:rPr>
          <w:rFonts w:ascii="Arial" w:hAnsi="Arial" w:cs="Arial"/>
          <w:w w:val="95"/>
          <w:lang w:val="pt-PT"/>
        </w:rPr>
        <w:t>onais.</w:t>
      </w:r>
    </w:p>
    <w:p w14:paraId="6EA752D2" w14:textId="77777777" w:rsidR="0010771C" w:rsidRPr="00160C4F" w:rsidRDefault="0010771C">
      <w:pPr>
        <w:spacing w:line="344" w:lineRule="auto"/>
        <w:jc w:val="both"/>
        <w:rPr>
          <w:lang w:val="pt-PT"/>
        </w:rPr>
        <w:sectPr w:rsidR="0010771C" w:rsidRPr="00160C4F">
          <w:footerReference w:type="default" r:id="rId13"/>
          <w:pgSz w:w="11910" w:h="16840"/>
          <w:pgMar w:top="1580" w:right="1420" w:bottom="1120" w:left="1480" w:header="0" w:footer="939" w:gutter="0"/>
          <w:pgNumType w:start="3"/>
          <w:cols w:space="720"/>
        </w:sectPr>
      </w:pPr>
    </w:p>
    <w:p w14:paraId="24214497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2B5129E7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  <w:sectPr w:rsidR="0010771C" w:rsidRPr="00160C4F">
          <w:pgSz w:w="11910" w:h="16840"/>
          <w:pgMar w:top="1580" w:right="1680" w:bottom="1120" w:left="1680" w:header="0" w:footer="939" w:gutter="0"/>
          <w:cols w:space="720"/>
        </w:sectPr>
      </w:pPr>
    </w:p>
    <w:p w14:paraId="63C13C9C" w14:textId="77777777" w:rsidR="0010771C" w:rsidRPr="00160C4F" w:rsidRDefault="0010771C">
      <w:pPr>
        <w:spacing w:before="2" w:line="180" w:lineRule="exact"/>
        <w:rPr>
          <w:sz w:val="18"/>
          <w:szCs w:val="18"/>
          <w:lang w:val="pt-PT"/>
        </w:rPr>
      </w:pPr>
    </w:p>
    <w:p w14:paraId="073F27A2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1CE0281A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5E6F3467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6B3A2DC7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31FB2DBF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0C16B502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5E2ABF2D" w14:textId="77777777" w:rsidR="0010771C" w:rsidRPr="00160C4F" w:rsidRDefault="00AC137A">
      <w:pPr>
        <w:spacing w:before="22"/>
        <w:ind w:left="101"/>
        <w:jc w:val="both"/>
        <w:rPr>
          <w:rFonts w:ascii="Georgia" w:eastAsia="Georgia" w:hAnsi="Georgia" w:cs="Georgia"/>
          <w:sz w:val="49"/>
          <w:szCs w:val="49"/>
          <w:lang w:val="pt-PT"/>
        </w:rPr>
      </w:pPr>
      <w:r w:rsidRPr="00160C4F">
        <w:rPr>
          <w:rFonts w:ascii="Georgia"/>
          <w:b/>
          <w:spacing w:val="-2"/>
          <w:w w:val="95"/>
          <w:sz w:val="49"/>
          <w:lang w:val="pt-PT"/>
        </w:rPr>
        <w:t>Agradecimentos</w:t>
      </w:r>
    </w:p>
    <w:p w14:paraId="28F51D0E" w14:textId="77777777" w:rsidR="0010771C" w:rsidRPr="00160C4F" w:rsidRDefault="0010771C">
      <w:pPr>
        <w:spacing w:before="6" w:line="340" w:lineRule="exact"/>
        <w:rPr>
          <w:sz w:val="34"/>
          <w:szCs w:val="34"/>
          <w:lang w:val="pt-PT"/>
        </w:rPr>
      </w:pPr>
    </w:p>
    <w:p w14:paraId="5E6877A7" w14:textId="77777777" w:rsidR="0010771C" w:rsidRPr="00160C4F" w:rsidRDefault="0010771C">
      <w:pPr>
        <w:spacing w:line="500" w:lineRule="exact"/>
        <w:rPr>
          <w:sz w:val="50"/>
          <w:szCs w:val="50"/>
          <w:lang w:val="pt-PT"/>
        </w:rPr>
      </w:pPr>
    </w:p>
    <w:p w14:paraId="68C32C24" w14:textId="190021D2" w:rsidR="0010771C" w:rsidRPr="00160C4F" w:rsidRDefault="00AC137A">
      <w:pPr>
        <w:pStyle w:val="BodyText"/>
        <w:spacing w:line="344" w:lineRule="auto"/>
        <w:ind w:right="116"/>
        <w:jc w:val="both"/>
        <w:rPr>
          <w:lang w:val="pt-PT"/>
        </w:rPr>
      </w:pPr>
      <w:r w:rsidRPr="00160C4F">
        <w:rPr>
          <w:w w:val="95"/>
          <w:lang w:val="pt-PT"/>
        </w:rPr>
        <w:t>Agradecemos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spacing w:val="-104"/>
          <w:w w:val="95"/>
          <w:lang w:val="pt-PT"/>
        </w:rPr>
        <w:t>`</w:t>
      </w:r>
      <w:r w:rsidRPr="00160C4F">
        <w:rPr>
          <w:w w:val="95"/>
          <w:lang w:val="pt-PT"/>
        </w:rPr>
        <w:t>as equipas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ecnicas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d</w:t>
      </w:r>
      <w:r w:rsidRPr="00160C4F">
        <w:rPr>
          <w:w w:val="95"/>
          <w:lang w:val="pt-PT"/>
        </w:rPr>
        <w:t>o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Belas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Rug</w:t>
      </w:r>
      <w:r w:rsidRPr="00160C4F">
        <w:rPr>
          <w:spacing w:val="-6"/>
          <w:w w:val="95"/>
          <w:lang w:val="pt-PT"/>
        </w:rPr>
        <w:t>b</w:t>
      </w:r>
      <w:r w:rsidRPr="00160C4F">
        <w:rPr>
          <w:w w:val="95"/>
          <w:lang w:val="pt-PT"/>
        </w:rPr>
        <w:t xml:space="preserve">y 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Clu</w:t>
      </w:r>
      <w:r w:rsidRPr="00160C4F">
        <w:rPr>
          <w:spacing w:val="5"/>
          <w:w w:val="95"/>
          <w:lang w:val="pt-PT"/>
        </w:rPr>
        <w:t>b</w:t>
      </w:r>
      <w:r w:rsidRPr="00160C4F">
        <w:rPr>
          <w:w w:val="95"/>
          <w:lang w:val="pt-PT"/>
        </w:rPr>
        <w:t xml:space="preserve">e 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 xml:space="preserve">e 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 xml:space="preserve">do 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 xml:space="preserve">orting 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Clu</w:t>
      </w:r>
      <w:r w:rsidRPr="00160C4F">
        <w:rPr>
          <w:spacing w:val="5"/>
          <w:w w:val="95"/>
          <w:lang w:val="pt-PT"/>
        </w:rPr>
        <w:t>b</w:t>
      </w:r>
      <w:r w:rsidRPr="00160C4F">
        <w:rPr>
          <w:w w:val="95"/>
          <w:lang w:val="pt-PT"/>
        </w:rPr>
        <w:t xml:space="preserve">e 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 xml:space="preserve">de 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P</w:t>
      </w:r>
      <w:r w:rsidRPr="00160C4F">
        <w:rPr>
          <w:w w:val="95"/>
          <w:lang w:val="pt-PT"/>
        </w:rPr>
        <w:t>ortugal</w:t>
      </w:r>
      <w:r w:rsidRPr="00160C4F">
        <w:rPr>
          <w:w w:val="97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ela</w:t>
      </w:r>
      <w:r w:rsidRPr="00160C4F">
        <w:rPr>
          <w:spacing w:val="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dis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osi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partilha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ideias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come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arios,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ins w:id="11" w:author="Jorge Pião" w:date="2020-05-06T19:51:00Z">
        <w:r w:rsidR="00313BCE">
          <w:rPr>
            <w:w w:val="95"/>
            <w:lang w:val="pt-PT"/>
          </w:rPr>
          <w:t xml:space="preserve"> </w:t>
        </w:r>
      </w:ins>
      <w:commentRangeStart w:id="12"/>
      <w:r w:rsidRPr="00160C4F">
        <w:rPr>
          <w:w w:val="95"/>
          <w:lang w:val="pt-PT"/>
        </w:rPr>
        <w:t>fim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ate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uar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ideia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principal</w:t>
      </w:r>
      <w:r w:rsidRPr="00160C4F">
        <w:rPr>
          <w:spacing w:val="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em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</w:t>
      </w:r>
      <w:r w:rsidRPr="00160C4F">
        <w:rPr>
          <w:w w:val="91"/>
          <w:lang w:val="pt-PT"/>
        </w:rPr>
        <w:t xml:space="preserve"> </w:t>
      </w:r>
      <w:r w:rsidRPr="00160C4F">
        <w:rPr>
          <w:w w:val="95"/>
          <w:lang w:val="pt-PT"/>
        </w:rPr>
        <w:t>baseia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este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</w:t>
      </w:r>
      <w:r w:rsidRPr="00160C4F">
        <w:rPr>
          <w:spacing w:val="12"/>
          <w:w w:val="95"/>
          <w:lang w:val="pt-PT"/>
        </w:rPr>
        <w:t>o</w:t>
      </w:r>
      <w:r w:rsidRPr="00160C4F">
        <w:rPr>
          <w:w w:val="95"/>
          <w:lang w:val="pt-PT"/>
        </w:rPr>
        <w:t>jeto</w:t>
      </w:r>
      <w:commentRangeEnd w:id="12"/>
      <w:r w:rsidR="00313BCE">
        <w:rPr>
          <w:rStyle w:val="CommentReference"/>
          <w:rFonts w:asciiTheme="minorHAnsi" w:eastAsiaTheme="minorHAnsi" w:hAnsiTheme="minorHAnsi"/>
        </w:rPr>
        <w:commentReference w:id="12"/>
      </w:r>
      <w:r w:rsidRPr="00160C4F">
        <w:rPr>
          <w:w w:val="95"/>
          <w:lang w:val="pt-PT"/>
        </w:rPr>
        <w:t>.</w:t>
      </w:r>
      <w:r w:rsidRPr="00160C4F">
        <w:rPr>
          <w:spacing w:val="4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Agradecemos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ta</w:t>
      </w:r>
      <w:r w:rsidRPr="00160C4F">
        <w:rPr>
          <w:spacing w:val="-7"/>
          <w:w w:val="95"/>
          <w:lang w:val="pt-PT"/>
        </w:rPr>
        <w:t>m</w:t>
      </w:r>
      <w:r w:rsidRPr="00160C4F">
        <w:rPr>
          <w:spacing w:val="-6"/>
          <w:w w:val="95"/>
          <w:lang w:val="pt-PT"/>
        </w:rPr>
        <w:t>b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em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ao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engenheiro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Jorge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Martins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or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dis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onibilizar para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ser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nosso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spacing w:val="-2"/>
          <w:w w:val="95"/>
          <w:lang w:val="pt-PT"/>
        </w:rPr>
        <w:t>orien</w:t>
      </w:r>
      <w:r w:rsidRPr="00160C4F">
        <w:rPr>
          <w:spacing w:val="-1"/>
          <w:w w:val="95"/>
          <w:lang w:val="pt-PT"/>
        </w:rPr>
        <w:t>tador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spacing w:val="1"/>
          <w:w w:val="95"/>
          <w:lang w:val="pt-PT"/>
        </w:rPr>
        <w:t>pro</w:t>
      </w:r>
      <w:r w:rsidRPr="00160C4F">
        <w:rPr>
          <w:w w:val="95"/>
          <w:lang w:val="pt-PT"/>
        </w:rPr>
        <w:t>j</w:t>
      </w:r>
      <w:r w:rsidRPr="00160C4F">
        <w:rPr>
          <w:spacing w:val="1"/>
          <w:w w:val="95"/>
          <w:lang w:val="pt-PT"/>
        </w:rPr>
        <w:t>e</w:t>
      </w:r>
      <w:r w:rsidRPr="00160C4F">
        <w:rPr>
          <w:w w:val="95"/>
          <w:lang w:val="pt-PT"/>
        </w:rPr>
        <w:t>t</w:t>
      </w:r>
      <w:r w:rsidRPr="00160C4F">
        <w:rPr>
          <w:spacing w:val="1"/>
          <w:w w:val="95"/>
          <w:lang w:val="pt-PT"/>
        </w:rPr>
        <w:t>o.</w:t>
      </w:r>
    </w:p>
    <w:p w14:paraId="22813F31" w14:textId="77777777" w:rsidR="0010771C" w:rsidRPr="00160C4F" w:rsidRDefault="0010771C">
      <w:pPr>
        <w:spacing w:line="344" w:lineRule="auto"/>
        <w:jc w:val="both"/>
        <w:rPr>
          <w:lang w:val="pt-PT"/>
        </w:rPr>
        <w:sectPr w:rsidR="0010771C" w:rsidRPr="00160C4F">
          <w:pgSz w:w="11910" w:h="16840"/>
          <w:pgMar w:top="1580" w:right="1420" w:bottom="1120" w:left="1480" w:header="0" w:footer="939" w:gutter="0"/>
          <w:cols w:space="720"/>
        </w:sectPr>
      </w:pPr>
    </w:p>
    <w:p w14:paraId="5361F3AC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6FCDE227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  <w:sectPr w:rsidR="0010771C" w:rsidRPr="00160C4F">
          <w:pgSz w:w="11910" w:h="16840"/>
          <w:pgMar w:top="1580" w:right="1680" w:bottom="1120" w:left="1680" w:header="0" w:footer="939" w:gutter="0"/>
          <w:cols w:space="720"/>
        </w:sectPr>
      </w:pPr>
    </w:p>
    <w:p w14:paraId="4869D5BF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1F39E9AA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0BC5DA1B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404CEBE4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62025880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0F0A1C11" w14:textId="77777777" w:rsidR="0010771C" w:rsidRPr="00160C4F" w:rsidRDefault="0010771C">
      <w:pPr>
        <w:spacing w:before="12" w:line="260" w:lineRule="exact"/>
        <w:rPr>
          <w:sz w:val="26"/>
          <w:szCs w:val="26"/>
          <w:lang w:val="pt-PT"/>
        </w:rPr>
      </w:pPr>
    </w:p>
    <w:p w14:paraId="11E36B6E" w14:textId="77777777" w:rsidR="0010771C" w:rsidRDefault="00AC137A">
      <w:pPr>
        <w:spacing w:before="22"/>
        <w:ind w:left="106"/>
        <w:rPr>
          <w:rFonts w:ascii="Georgia" w:eastAsia="Georgia" w:hAnsi="Georgia" w:cs="Georgia"/>
          <w:sz w:val="49"/>
          <w:szCs w:val="49"/>
        </w:rPr>
      </w:pPr>
      <w:commentRangeStart w:id="13"/>
      <w:r>
        <w:rPr>
          <w:rFonts w:ascii="Georgia" w:eastAsia="Georgia" w:hAnsi="Georgia" w:cs="Georgia"/>
          <w:b/>
          <w:bCs/>
          <w:spacing w:val="-195"/>
          <w:w w:val="90"/>
          <w:position w:val="12"/>
          <w:sz w:val="49"/>
          <w:szCs w:val="49"/>
        </w:rPr>
        <w:t>´</w:t>
      </w:r>
      <w:r>
        <w:rPr>
          <w:rFonts w:ascii="Georgia" w:eastAsia="Georgia" w:hAnsi="Georgia" w:cs="Georgia"/>
          <w:b/>
          <w:bCs/>
          <w:w w:val="90"/>
          <w:sz w:val="49"/>
          <w:szCs w:val="49"/>
        </w:rPr>
        <w:t>Indice</w:t>
      </w:r>
      <w:commentRangeEnd w:id="13"/>
      <w:r w:rsidR="00D521F0">
        <w:rPr>
          <w:rStyle w:val="CommentReference"/>
        </w:rPr>
        <w:commentReference w:id="13"/>
      </w:r>
    </w:p>
    <w:p w14:paraId="5C9D17BA" w14:textId="77777777" w:rsidR="0010771C" w:rsidRDefault="0010771C">
      <w:pPr>
        <w:spacing w:before="4" w:line="460" w:lineRule="exact"/>
        <w:rPr>
          <w:sz w:val="46"/>
          <w:szCs w:val="46"/>
        </w:rPr>
      </w:pPr>
    </w:p>
    <w:p w14:paraId="11A42053" w14:textId="77777777" w:rsidR="0010771C" w:rsidRDefault="0010771C">
      <w:pPr>
        <w:spacing w:line="620" w:lineRule="exact"/>
        <w:rPr>
          <w:sz w:val="62"/>
          <w:szCs w:val="62"/>
        </w:rPr>
      </w:pPr>
    </w:p>
    <w:sdt>
      <w:sdtPr>
        <w:rPr>
          <w:b w:val="0"/>
          <w:bCs w:val="0"/>
        </w:rPr>
        <w:id w:val="-459266169"/>
        <w:docPartObj>
          <w:docPartGallery w:val="Table of Contents"/>
          <w:docPartUnique/>
        </w:docPartObj>
      </w:sdtPr>
      <w:sdtContent>
        <w:p w14:paraId="6078DD40" w14:textId="77777777" w:rsidR="0010771C" w:rsidRDefault="00AC137A">
          <w:pPr>
            <w:pStyle w:val="TOC1"/>
            <w:numPr>
              <w:ilvl w:val="0"/>
              <w:numId w:val="7"/>
            </w:numPr>
            <w:tabs>
              <w:tab w:val="left" w:pos="469"/>
              <w:tab w:val="right" w:pos="8929"/>
            </w:tabs>
            <w:spacing w:before="0"/>
            <w:rPr>
              <w:b w:val="0"/>
              <w:bCs w:val="0"/>
            </w:rPr>
          </w:pPr>
          <w:r>
            <w:t>I</w:t>
          </w:r>
          <w:r>
            <w:rPr>
              <w:spacing w:val="-8"/>
            </w:rPr>
            <w:t>n</w:t>
          </w:r>
          <w:r>
            <w:t>tr</w:t>
          </w:r>
          <w:r>
            <w:rPr>
              <w:spacing w:val="7"/>
            </w:rPr>
            <w:t>o</w:t>
          </w:r>
          <w:r>
            <w:t>du</w:t>
          </w:r>
          <w:r>
            <w:rPr>
              <w:spacing w:val="-111"/>
            </w:rPr>
            <w:t>c</w:t>
          </w:r>
          <w:r>
            <w:rPr>
              <w:spacing w:val="-3"/>
            </w:rPr>
            <w:t>¸</w:t>
          </w:r>
          <w:r>
            <w:rPr>
              <w:spacing w:val="-109"/>
            </w:rPr>
            <w:t>˜</w:t>
          </w:r>
          <w:r>
            <w:t>ao</w:t>
          </w:r>
          <w:r>
            <w:rPr>
              <w:rFonts w:ascii="Times New Roman" w:hAnsi="Times New Roman"/>
              <w:b w:val="0"/>
            </w:rPr>
            <w:tab/>
          </w:r>
          <w:r>
            <w:t>1</w:t>
          </w:r>
        </w:p>
        <w:p w14:paraId="17CCDCEF" w14:textId="77777777" w:rsidR="0010771C" w:rsidRDefault="009102D6">
          <w:pPr>
            <w:pStyle w:val="TOC2"/>
            <w:tabs>
              <w:tab w:val="left" w:pos="970"/>
              <w:tab w:val="right" w:pos="8929"/>
            </w:tabs>
          </w:pPr>
          <w:hyperlink w:anchor="_TOC_250019" w:history="1">
            <w:r w:rsidR="00AC137A">
              <w:rPr>
                <w:w w:val="95"/>
              </w:rPr>
              <w:t>1.1</w:t>
            </w:r>
            <w:r w:rsidR="00AC137A">
              <w:rPr>
                <w:w w:val="95"/>
              </w:rPr>
              <w:tab/>
            </w:r>
            <w:r w:rsidR="00AC137A">
              <w:rPr>
                <w:spacing w:val="-1"/>
                <w:w w:val="95"/>
              </w:rPr>
              <w:t>Enquadramento</w:t>
            </w:r>
            <w:r w:rsidR="00AC137A">
              <w:rPr>
                <w:spacing w:val="30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7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7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7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7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7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7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7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7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7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7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7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7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7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>.</w:t>
            </w:r>
            <w:r w:rsidR="00AC137A">
              <w:rPr>
                <w:rFonts w:ascii="Times New Roman"/>
                <w:w w:val="95"/>
              </w:rPr>
              <w:tab/>
            </w:r>
            <w:r w:rsidR="00AC137A">
              <w:rPr>
                <w:w w:val="95"/>
              </w:rPr>
              <w:t>1</w:t>
            </w:r>
          </w:hyperlink>
        </w:p>
        <w:p w14:paraId="294479E4" w14:textId="77777777" w:rsidR="0010771C" w:rsidRDefault="009102D6">
          <w:pPr>
            <w:pStyle w:val="TOC2"/>
            <w:tabs>
              <w:tab w:val="left" w:pos="970"/>
              <w:tab w:val="right" w:pos="8928"/>
            </w:tabs>
          </w:pPr>
          <w:hyperlink w:anchor="_TOC_250018" w:history="1">
            <w:r w:rsidR="00AC137A">
              <w:rPr>
                <w:w w:val="95"/>
              </w:rPr>
              <w:t>1.2</w:t>
            </w:r>
            <w:r w:rsidR="00AC137A">
              <w:rPr>
                <w:w w:val="95"/>
              </w:rPr>
              <w:tab/>
              <w:t>Objetivos</w:t>
            </w:r>
            <w:r w:rsidR="00AC137A">
              <w:rPr>
                <w:spacing w:val="20"/>
                <w:w w:val="95"/>
              </w:rPr>
              <w:t xml:space="preserve"> </w:t>
            </w:r>
            <w:r w:rsidR="00AC137A">
              <w:rPr>
                <w:w w:val="95"/>
              </w:rPr>
              <w:t>e</w:t>
            </w:r>
            <w:r w:rsidR="00AC137A">
              <w:rPr>
                <w:spacing w:val="20"/>
                <w:w w:val="95"/>
              </w:rPr>
              <w:t xml:space="preserve"> </w:t>
            </w:r>
            <w:r w:rsidR="00AC137A">
              <w:rPr>
                <w:spacing w:val="-2"/>
                <w:w w:val="95"/>
              </w:rPr>
              <w:t>Funcionalidades</w:t>
            </w:r>
            <w:r w:rsidR="00AC137A">
              <w:rPr>
                <w:w w:val="95"/>
              </w:rPr>
              <w:t xml:space="preserve">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>.</w:t>
            </w:r>
            <w:r w:rsidR="00AC137A">
              <w:rPr>
                <w:rFonts w:ascii="Times New Roman"/>
                <w:w w:val="95"/>
              </w:rPr>
              <w:tab/>
            </w:r>
            <w:r w:rsidR="00AC137A">
              <w:rPr>
                <w:w w:val="95"/>
              </w:rPr>
              <w:t>1</w:t>
            </w:r>
          </w:hyperlink>
        </w:p>
        <w:p w14:paraId="4304FB17" w14:textId="77777777" w:rsidR="0010771C" w:rsidRDefault="009102D6">
          <w:pPr>
            <w:pStyle w:val="TOC2"/>
            <w:tabs>
              <w:tab w:val="left" w:pos="970"/>
              <w:tab w:val="right" w:pos="8929"/>
            </w:tabs>
          </w:pPr>
          <w:hyperlink w:anchor="_TOC_250017" w:history="1">
            <w:r w:rsidR="00AC137A">
              <w:rPr>
                <w:w w:val="95"/>
              </w:rPr>
              <w:t>1.3</w:t>
            </w:r>
            <w:r w:rsidR="00AC137A">
              <w:rPr>
                <w:w w:val="95"/>
              </w:rPr>
              <w:tab/>
              <w:t>Organiz</w:t>
            </w:r>
            <w:r w:rsidR="00AC137A">
              <w:rPr>
                <w:spacing w:val="-2"/>
                <w:w w:val="95"/>
              </w:rPr>
              <w:t>a</w:t>
            </w:r>
            <w:r w:rsidR="00AC137A">
              <w:rPr>
                <w:spacing w:val="-92"/>
                <w:w w:val="95"/>
              </w:rPr>
              <w:t>c</w:t>
            </w:r>
            <w:r w:rsidR="00AC137A">
              <w:rPr>
                <w:spacing w:val="-3"/>
                <w:w w:val="95"/>
              </w:rPr>
              <w:t>¸</w:t>
            </w:r>
            <w:r w:rsidR="00AC137A">
              <w:rPr>
                <w:spacing w:val="-104"/>
                <w:w w:val="95"/>
              </w:rPr>
              <w:t>a</w:t>
            </w:r>
            <w:r w:rsidR="00AC137A">
              <w:rPr>
                <w:spacing w:val="-1"/>
                <w:w w:val="95"/>
              </w:rPr>
              <w:t>˜</w:t>
            </w:r>
            <w:r w:rsidR="00AC137A">
              <w:rPr>
                <w:w w:val="95"/>
              </w:rPr>
              <w:t>o</w:t>
            </w:r>
            <w:r w:rsidR="00AC137A">
              <w:rPr>
                <w:spacing w:val="19"/>
                <w:w w:val="95"/>
              </w:rPr>
              <w:t xml:space="preserve"> </w:t>
            </w:r>
            <w:r w:rsidR="00AC137A">
              <w:rPr>
                <w:w w:val="95"/>
              </w:rPr>
              <w:t>do</w:t>
            </w:r>
            <w:r w:rsidR="00AC137A">
              <w:rPr>
                <w:spacing w:val="19"/>
                <w:w w:val="95"/>
              </w:rPr>
              <w:t xml:space="preserve"> </w:t>
            </w:r>
            <w:r w:rsidR="00AC137A">
              <w:rPr>
                <w:w w:val="95"/>
              </w:rPr>
              <w:t>d</w:t>
            </w:r>
            <w:r w:rsidR="00AC137A">
              <w:rPr>
                <w:spacing w:val="6"/>
                <w:w w:val="95"/>
              </w:rPr>
              <w:t>o</w:t>
            </w:r>
            <w:r w:rsidR="00AC137A">
              <w:rPr>
                <w:w w:val="95"/>
              </w:rPr>
              <w:t>cume</w:t>
            </w:r>
            <w:r w:rsidR="00AC137A">
              <w:rPr>
                <w:spacing w:val="-7"/>
                <w:w w:val="95"/>
              </w:rPr>
              <w:t>n</w:t>
            </w:r>
            <w:r w:rsidR="00AC137A">
              <w:rPr>
                <w:w w:val="95"/>
              </w:rPr>
              <w:t xml:space="preserve">to  </w:t>
            </w:r>
            <w:r w:rsidR="00AC137A">
              <w:rPr>
                <w:spacing w:val="37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>.</w:t>
            </w:r>
            <w:r w:rsidR="00AC137A">
              <w:rPr>
                <w:rFonts w:ascii="Times New Roman" w:hAnsi="Times New Roman"/>
                <w:w w:val="95"/>
              </w:rPr>
              <w:tab/>
            </w:r>
            <w:r w:rsidR="00AC137A">
              <w:rPr>
                <w:w w:val="95"/>
              </w:rPr>
              <w:t>2</w:t>
            </w:r>
          </w:hyperlink>
        </w:p>
        <w:p w14:paraId="31218456" w14:textId="77777777" w:rsidR="0010771C" w:rsidRDefault="00AC137A">
          <w:pPr>
            <w:pStyle w:val="TOC1"/>
            <w:numPr>
              <w:ilvl w:val="0"/>
              <w:numId w:val="7"/>
            </w:numPr>
            <w:tabs>
              <w:tab w:val="left" w:pos="469"/>
              <w:tab w:val="right" w:pos="8929"/>
            </w:tabs>
            <w:rPr>
              <w:b w:val="0"/>
              <w:bCs w:val="0"/>
            </w:rPr>
          </w:pPr>
          <w:r>
            <w:rPr>
              <w:spacing w:val="-19"/>
              <w:w w:val="95"/>
            </w:rPr>
            <w:t>F</w:t>
          </w:r>
          <w:r>
            <w:rPr>
              <w:w w:val="95"/>
            </w:rPr>
            <w:t>or</w:t>
          </w:r>
          <w:r>
            <w:rPr>
              <w:spacing w:val="-8"/>
              <w:w w:val="95"/>
            </w:rPr>
            <w:t>m</w:t>
          </w:r>
          <w:r>
            <w:rPr>
              <w:w w:val="95"/>
            </w:rPr>
            <w:t>ul</w:t>
          </w:r>
          <w:r>
            <w:rPr>
              <w:spacing w:val="-1"/>
              <w:w w:val="95"/>
            </w:rPr>
            <w:t>a</w:t>
          </w:r>
          <w:r>
            <w:rPr>
              <w:spacing w:val="-106"/>
              <w:w w:val="95"/>
            </w:rPr>
            <w:t>c</w:t>
          </w:r>
          <w:r>
            <w:rPr>
              <w:spacing w:val="-3"/>
              <w:w w:val="95"/>
            </w:rPr>
            <w:t>¸</w:t>
          </w:r>
          <w:r>
            <w:rPr>
              <w:spacing w:val="-104"/>
              <w:w w:val="95"/>
            </w:rPr>
            <w:t>˜</w:t>
          </w:r>
          <w:r>
            <w:rPr>
              <w:w w:val="95"/>
            </w:rPr>
            <w:t>ao</w:t>
          </w:r>
          <w:r>
            <w:rPr>
              <w:spacing w:val="25"/>
              <w:w w:val="95"/>
            </w:rPr>
            <w:t xml:space="preserve"> </w:t>
          </w:r>
          <w:r>
            <w:rPr>
              <w:w w:val="95"/>
            </w:rPr>
            <w:t>do</w:t>
          </w:r>
          <w:r>
            <w:rPr>
              <w:spacing w:val="26"/>
              <w:w w:val="95"/>
            </w:rPr>
            <w:t xml:space="preserve"> </w:t>
          </w:r>
          <w:r>
            <w:rPr>
              <w:w w:val="95"/>
            </w:rPr>
            <w:t>Problema</w:t>
          </w:r>
          <w:r>
            <w:rPr>
              <w:rFonts w:ascii="Times New Roman" w:hAnsi="Times New Roman"/>
              <w:b w:val="0"/>
              <w:w w:val="95"/>
            </w:rPr>
            <w:tab/>
          </w:r>
          <w:r>
            <w:rPr>
              <w:w w:val="95"/>
            </w:rPr>
            <w:t>3</w:t>
          </w:r>
        </w:p>
        <w:p w14:paraId="6DDEAF0E" w14:textId="77777777" w:rsidR="0010771C" w:rsidRDefault="009102D6">
          <w:pPr>
            <w:pStyle w:val="TOC2"/>
            <w:tabs>
              <w:tab w:val="left" w:pos="970"/>
              <w:tab w:val="right" w:pos="8929"/>
            </w:tabs>
          </w:pPr>
          <w:hyperlink w:anchor="_TOC_250016" w:history="1">
            <w:r w:rsidR="00AC137A">
              <w:rPr>
                <w:w w:val="95"/>
              </w:rPr>
              <w:t>2.1</w:t>
            </w:r>
            <w:r w:rsidR="00AC137A">
              <w:rPr>
                <w:w w:val="95"/>
              </w:rPr>
              <w:tab/>
            </w:r>
            <w:r w:rsidR="00AC137A">
              <w:rPr>
                <w:spacing w:val="-16"/>
                <w:w w:val="95"/>
              </w:rPr>
              <w:t>F</w:t>
            </w:r>
            <w:r w:rsidR="00AC137A">
              <w:rPr>
                <w:w w:val="95"/>
              </w:rPr>
              <w:t>or</w:t>
            </w:r>
            <w:r w:rsidR="00AC137A">
              <w:rPr>
                <w:spacing w:val="-7"/>
                <w:w w:val="95"/>
              </w:rPr>
              <w:t>m</w:t>
            </w:r>
            <w:r w:rsidR="00AC137A">
              <w:rPr>
                <w:w w:val="95"/>
              </w:rPr>
              <w:t>ul</w:t>
            </w:r>
            <w:r w:rsidR="00AC137A">
              <w:rPr>
                <w:spacing w:val="-1"/>
                <w:w w:val="95"/>
              </w:rPr>
              <w:t>a</w:t>
            </w:r>
            <w:r w:rsidR="00AC137A">
              <w:rPr>
                <w:spacing w:val="-92"/>
                <w:w w:val="95"/>
              </w:rPr>
              <w:t>c</w:t>
            </w:r>
            <w:r w:rsidR="00AC137A">
              <w:rPr>
                <w:spacing w:val="-2"/>
                <w:w w:val="95"/>
              </w:rPr>
              <w:t>¸</w:t>
            </w:r>
            <w:r w:rsidR="00AC137A">
              <w:rPr>
                <w:spacing w:val="-104"/>
                <w:w w:val="95"/>
              </w:rPr>
              <w:t>a</w:t>
            </w:r>
            <w:r w:rsidR="00AC137A">
              <w:rPr>
                <w:spacing w:val="-1"/>
                <w:w w:val="95"/>
              </w:rPr>
              <w:t>˜</w:t>
            </w:r>
            <w:r w:rsidR="00AC137A">
              <w:rPr>
                <w:w w:val="95"/>
              </w:rPr>
              <w:t xml:space="preserve">o 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>.</w:t>
            </w:r>
            <w:r w:rsidR="00AC137A">
              <w:rPr>
                <w:rFonts w:ascii="Times New Roman" w:hAnsi="Times New Roman"/>
                <w:w w:val="95"/>
              </w:rPr>
              <w:tab/>
            </w:r>
            <w:r w:rsidR="00AC137A">
              <w:rPr>
                <w:w w:val="95"/>
              </w:rPr>
              <w:t>3</w:t>
            </w:r>
          </w:hyperlink>
        </w:p>
        <w:p w14:paraId="12EEA7CC" w14:textId="77777777" w:rsidR="0010771C" w:rsidRDefault="009102D6">
          <w:pPr>
            <w:pStyle w:val="TOC2"/>
            <w:tabs>
              <w:tab w:val="left" w:pos="970"/>
              <w:tab w:val="right" w:pos="8929"/>
            </w:tabs>
          </w:pPr>
          <w:hyperlink w:anchor="_TOC_250015" w:history="1">
            <w:r w:rsidR="00AC137A">
              <w:rPr>
                <w:w w:val="95"/>
              </w:rPr>
              <w:t>2.2</w:t>
            </w:r>
            <w:r w:rsidR="00AC137A">
              <w:rPr>
                <w:w w:val="95"/>
              </w:rPr>
              <w:tab/>
              <w:t>Propriedades</w:t>
            </w:r>
            <w:r w:rsidR="00AC137A">
              <w:rPr>
                <w:spacing w:val="19"/>
                <w:w w:val="95"/>
              </w:rPr>
              <w:t xml:space="preserve"> </w:t>
            </w:r>
            <w:r w:rsidR="00AC137A">
              <w:rPr>
                <w:w w:val="95"/>
              </w:rPr>
              <w:t>B</w:t>
            </w:r>
            <w:r w:rsidR="00AC137A">
              <w:rPr>
                <w:spacing w:val="-104"/>
                <w:w w:val="95"/>
              </w:rPr>
              <w:t>´</w:t>
            </w:r>
            <w:r w:rsidR="00AC137A">
              <w:rPr>
                <w:w w:val="95"/>
              </w:rPr>
              <w:t>as</w:t>
            </w:r>
            <w:r w:rsidR="00AC137A">
              <w:rPr>
                <w:spacing w:val="-1"/>
                <w:w w:val="95"/>
              </w:rPr>
              <w:t>i</w:t>
            </w:r>
            <w:r w:rsidR="00AC137A">
              <w:rPr>
                <w:w w:val="95"/>
              </w:rPr>
              <w:t>cas</w:t>
            </w:r>
            <w:r w:rsidR="00AC137A">
              <w:rPr>
                <w:spacing w:val="41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>.</w:t>
            </w:r>
            <w:r w:rsidR="00AC137A">
              <w:rPr>
                <w:rFonts w:ascii="Times New Roman" w:eastAsia="Times New Roman" w:hAnsi="Times New Roman" w:cs="Times New Roman"/>
                <w:w w:val="95"/>
              </w:rPr>
              <w:tab/>
            </w:r>
            <w:r w:rsidR="00AC137A">
              <w:rPr>
                <w:w w:val="95"/>
              </w:rPr>
              <w:t>3</w:t>
            </w:r>
          </w:hyperlink>
        </w:p>
        <w:p w14:paraId="68A7EC63" w14:textId="77777777" w:rsidR="0010771C" w:rsidRDefault="009102D6">
          <w:pPr>
            <w:pStyle w:val="TOC3"/>
            <w:tabs>
              <w:tab w:val="left" w:pos="1668"/>
              <w:tab w:val="right" w:pos="8929"/>
            </w:tabs>
          </w:pPr>
          <w:hyperlink w:anchor="_TOC_250014" w:history="1">
            <w:r w:rsidR="00AC137A">
              <w:rPr>
                <w:w w:val="95"/>
              </w:rPr>
              <w:t>2.2.1</w:t>
            </w:r>
            <w:r w:rsidR="00AC137A">
              <w:rPr>
                <w:w w:val="95"/>
              </w:rPr>
              <w:tab/>
              <w:t>Propriedades</w:t>
            </w:r>
            <w:r w:rsidR="00AC137A">
              <w:rPr>
                <w:spacing w:val="18"/>
                <w:w w:val="95"/>
              </w:rPr>
              <w:t xml:space="preserve"> </w:t>
            </w:r>
            <w:r w:rsidR="00AC137A">
              <w:rPr>
                <w:spacing w:val="-1"/>
                <w:w w:val="95"/>
              </w:rPr>
              <w:t>Principais</w:t>
            </w:r>
            <w:r w:rsidR="00AC137A">
              <w:rPr>
                <w:w w:val="95"/>
              </w:rPr>
              <w:t xml:space="preserve">  </w:t>
            </w:r>
            <w:r w:rsidR="00AC137A">
              <w:rPr>
                <w:spacing w:val="8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>.</w:t>
            </w:r>
            <w:r w:rsidR="00AC137A">
              <w:rPr>
                <w:rFonts w:ascii="Times New Roman"/>
                <w:w w:val="95"/>
              </w:rPr>
              <w:tab/>
            </w:r>
            <w:r w:rsidR="00AC137A">
              <w:rPr>
                <w:w w:val="95"/>
              </w:rPr>
              <w:t>4</w:t>
            </w:r>
          </w:hyperlink>
        </w:p>
        <w:p w14:paraId="0D248369" w14:textId="77777777" w:rsidR="0010771C" w:rsidRDefault="009102D6">
          <w:pPr>
            <w:pStyle w:val="TOC3"/>
            <w:tabs>
              <w:tab w:val="left" w:pos="1668"/>
              <w:tab w:val="right" w:pos="8929"/>
            </w:tabs>
          </w:pPr>
          <w:hyperlink w:anchor="_TOC_250013" w:history="1">
            <w:r w:rsidR="00AC137A">
              <w:rPr>
                <w:w w:val="95"/>
              </w:rPr>
              <w:t>2.2.2</w:t>
            </w:r>
            <w:r w:rsidR="00AC137A">
              <w:rPr>
                <w:w w:val="95"/>
              </w:rPr>
              <w:tab/>
              <w:t>Propriedades</w:t>
            </w:r>
            <w:r w:rsidR="00AC137A">
              <w:rPr>
                <w:spacing w:val="18"/>
                <w:w w:val="95"/>
              </w:rPr>
              <w:t xml:space="preserve"> </w:t>
            </w:r>
            <w:r w:rsidR="00AC137A">
              <w:rPr>
                <w:w w:val="95"/>
              </w:rPr>
              <w:t>Secun</w:t>
            </w:r>
            <w:r w:rsidR="00AC137A">
              <w:rPr>
                <w:spacing w:val="-1"/>
                <w:w w:val="95"/>
              </w:rPr>
              <w:t>d</w:t>
            </w:r>
            <w:r w:rsidR="00AC137A">
              <w:rPr>
                <w:spacing w:val="-104"/>
                <w:w w:val="95"/>
              </w:rPr>
              <w:t>a</w:t>
            </w:r>
            <w:r w:rsidR="00AC137A">
              <w:rPr>
                <w:spacing w:val="-1"/>
                <w:w w:val="95"/>
              </w:rPr>
              <w:t>´</w:t>
            </w:r>
            <w:r w:rsidR="00AC137A">
              <w:rPr>
                <w:w w:val="95"/>
              </w:rPr>
              <w:t xml:space="preserve">rias </w:t>
            </w:r>
            <w:r w:rsidR="00AC137A">
              <w:rPr>
                <w:spacing w:val="49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3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3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3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3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3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4"/>
                <w:w w:val="95"/>
              </w:rPr>
              <w:t xml:space="preserve"> </w:t>
            </w:r>
            <w:r w:rsidR="00AC137A">
              <w:rPr>
                <w:w w:val="95"/>
              </w:rPr>
              <w:t>.</w:t>
            </w:r>
            <w:r w:rsidR="00AC137A">
              <w:rPr>
                <w:rFonts w:ascii="Times New Roman" w:eastAsia="Times New Roman" w:hAnsi="Times New Roman" w:cs="Times New Roman"/>
                <w:w w:val="95"/>
              </w:rPr>
              <w:tab/>
            </w:r>
            <w:r w:rsidR="00AC137A">
              <w:rPr>
                <w:w w:val="95"/>
              </w:rPr>
              <w:t>5</w:t>
            </w:r>
          </w:hyperlink>
        </w:p>
        <w:p w14:paraId="4CD206C5" w14:textId="77777777" w:rsidR="0010771C" w:rsidRDefault="009102D6">
          <w:pPr>
            <w:pStyle w:val="TOC2"/>
            <w:tabs>
              <w:tab w:val="left" w:pos="970"/>
              <w:tab w:val="right" w:pos="8929"/>
            </w:tabs>
            <w:ind w:left="468"/>
          </w:pPr>
          <w:hyperlink w:anchor="_TOC_250012" w:history="1">
            <w:r w:rsidR="00AC137A">
              <w:rPr>
                <w:w w:val="95"/>
              </w:rPr>
              <w:t>2.3</w:t>
            </w:r>
            <w:r w:rsidR="00AC137A">
              <w:rPr>
                <w:w w:val="95"/>
              </w:rPr>
              <w:tab/>
              <w:t>Es</w:t>
            </w:r>
            <w:r w:rsidR="00AC137A">
              <w:rPr>
                <w:spacing w:val="5"/>
                <w:w w:val="95"/>
              </w:rPr>
              <w:t>p</w:t>
            </w:r>
            <w:r w:rsidR="00AC137A">
              <w:rPr>
                <w:w w:val="95"/>
              </w:rPr>
              <w:t>ecific</w:t>
            </w:r>
            <w:r w:rsidR="00AC137A">
              <w:rPr>
                <w:spacing w:val="-1"/>
                <w:w w:val="95"/>
              </w:rPr>
              <w:t>a</w:t>
            </w:r>
            <w:r w:rsidR="00AC137A">
              <w:rPr>
                <w:spacing w:val="-92"/>
                <w:w w:val="95"/>
              </w:rPr>
              <w:t>c</w:t>
            </w:r>
            <w:r w:rsidR="00AC137A">
              <w:rPr>
                <w:spacing w:val="-2"/>
                <w:w w:val="95"/>
              </w:rPr>
              <w:t>¸</w:t>
            </w:r>
            <w:r w:rsidR="00AC137A">
              <w:rPr>
                <w:spacing w:val="-104"/>
                <w:w w:val="95"/>
              </w:rPr>
              <w:t>a</w:t>
            </w:r>
            <w:r w:rsidR="00AC137A">
              <w:rPr>
                <w:spacing w:val="-1"/>
                <w:w w:val="95"/>
              </w:rPr>
              <w:t>˜</w:t>
            </w:r>
            <w:r w:rsidR="00AC137A">
              <w:rPr>
                <w:w w:val="95"/>
              </w:rPr>
              <w:t xml:space="preserve">o  </w:t>
            </w:r>
            <w:r w:rsidR="00AC137A">
              <w:rPr>
                <w:spacing w:val="17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>.</w:t>
            </w:r>
            <w:r w:rsidR="00AC137A">
              <w:rPr>
                <w:rFonts w:ascii="Times New Roman" w:hAnsi="Times New Roman"/>
                <w:w w:val="95"/>
              </w:rPr>
              <w:tab/>
            </w:r>
            <w:r w:rsidR="00AC137A">
              <w:rPr>
                <w:w w:val="95"/>
              </w:rPr>
              <w:t>5</w:t>
            </w:r>
          </w:hyperlink>
        </w:p>
        <w:p w14:paraId="305A932D" w14:textId="77777777" w:rsidR="0010771C" w:rsidRDefault="00AC137A">
          <w:pPr>
            <w:pStyle w:val="TOC1"/>
            <w:numPr>
              <w:ilvl w:val="0"/>
              <w:numId w:val="7"/>
            </w:numPr>
            <w:tabs>
              <w:tab w:val="left" w:pos="469"/>
              <w:tab w:val="right" w:pos="8929"/>
            </w:tabs>
            <w:rPr>
              <w:b w:val="0"/>
              <w:bCs w:val="0"/>
            </w:rPr>
          </w:pPr>
          <w:r>
            <w:rPr>
              <w:w w:val="95"/>
            </w:rPr>
            <w:t>Aplic</w:t>
          </w:r>
          <w:r>
            <w:rPr>
              <w:spacing w:val="-1"/>
              <w:w w:val="95"/>
            </w:rPr>
            <w:t>a</w:t>
          </w:r>
          <w:r>
            <w:rPr>
              <w:spacing w:val="-106"/>
              <w:w w:val="95"/>
            </w:rPr>
            <w:t>c</w:t>
          </w:r>
          <w:r>
            <w:rPr>
              <w:spacing w:val="-3"/>
              <w:w w:val="95"/>
            </w:rPr>
            <w:t>¸</w:t>
          </w:r>
          <w:r>
            <w:rPr>
              <w:spacing w:val="-104"/>
              <w:w w:val="95"/>
            </w:rPr>
            <w:t>˜</w:t>
          </w:r>
          <w:r>
            <w:rPr>
              <w:w w:val="95"/>
            </w:rPr>
            <w:t>ao</w:t>
          </w:r>
          <w:r>
            <w:rPr>
              <w:spacing w:val="26"/>
              <w:w w:val="95"/>
            </w:rPr>
            <w:t xml:space="preserve"> </w:t>
          </w:r>
          <w:r>
            <w:rPr>
              <w:w w:val="95"/>
            </w:rPr>
            <w:t>Servidor</w:t>
          </w:r>
          <w:r>
            <w:rPr>
              <w:rFonts w:ascii="Times New Roman" w:hAnsi="Times New Roman"/>
              <w:b w:val="0"/>
              <w:w w:val="95"/>
            </w:rPr>
            <w:tab/>
          </w:r>
          <w:r>
            <w:rPr>
              <w:w w:val="95"/>
            </w:rPr>
            <w:t>7</w:t>
          </w:r>
        </w:p>
        <w:p w14:paraId="1DCCF67F" w14:textId="77777777" w:rsidR="0010771C" w:rsidRDefault="00313BCE">
          <w:pPr>
            <w:pStyle w:val="TOC2"/>
            <w:numPr>
              <w:ilvl w:val="1"/>
              <w:numId w:val="7"/>
            </w:numPr>
            <w:tabs>
              <w:tab w:val="left" w:pos="971"/>
              <w:tab w:val="right" w:pos="8929"/>
            </w:tabs>
            <w:ind w:hanging="501"/>
          </w:pPr>
          <w:r>
            <w:fldChar w:fldCharType="begin"/>
          </w:r>
          <w:r w:rsidRPr="0062550A">
            <w:rPr>
              <w:lang w:val="pt-PT"/>
              <w:rPrChange w:id="14" w:author="Jorge Pião" w:date="2020-05-06T19:49:00Z">
                <w:rPr/>
              </w:rPrChange>
            </w:rPr>
            <w:instrText xml:space="preserve"> HYPERLINK \l "_TOC_250011" </w:instrText>
          </w:r>
          <w:r>
            <w:fldChar w:fldCharType="separate"/>
          </w:r>
          <w:r w:rsidR="00AC137A" w:rsidRPr="00160C4F">
            <w:rPr>
              <w:lang w:val="pt-PT"/>
            </w:rPr>
            <w:t>I</w:t>
          </w:r>
          <w:r w:rsidR="00AC137A" w:rsidRPr="00160C4F">
            <w:rPr>
              <w:spacing w:val="-7"/>
              <w:lang w:val="pt-PT"/>
            </w:rPr>
            <w:t>n</w:t>
          </w:r>
          <w:r w:rsidR="00AC137A" w:rsidRPr="00160C4F">
            <w:rPr>
              <w:lang w:val="pt-PT"/>
            </w:rPr>
            <w:t>tr</w:t>
          </w:r>
          <w:r w:rsidR="00AC137A" w:rsidRPr="00160C4F">
            <w:rPr>
              <w:spacing w:val="6"/>
              <w:lang w:val="pt-PT"/>
            </w:rPr>
            <w:t>o</w:t>
          </w:r>
          <w:r w:rsidR="00AC137A" w:rsidRPr="00160C4F">
            <w:rPr>
              <w:lang w:val="pt-PT"/>
            </w:rPr>
            <w:t>du</w:t>
          </w:r>
          <w:r w:rsidR="00AC137A" w:rsidRPr="00160C4F">
            <w:rPr>
              <w:spacing w:val="-97"/>
              <w:lang w:val="pt-PT"/>
            </w:rPr>
            <w:t>¸</w:t>
          </w:r>
          <w:r w:rsidR="00AC137A" w:rsidRPr="00160C4F">
            <w:rPr>
              <w:lang w:val="pt-PT"/>
            </w:rPr>
            <w:t>c</w:t>
          </w:r>
          <w:r w:rsidR="00AC137A" w:rsidRPr="00160C4F">
            <w:rPr>
              <w:spacing w:val="-109"/>
              <w:lang w:val="pt-PT"/>
            </w:rPr>
            <w:t>˜</w:t>
          </w:r>
          <w:r w:rsidR="00AC137A" w:rsidRPr="00160C4F">
            <w:rPr>
              <w:lang w:val="pt-PT"/>
            </w:rPr>
            <w:t>ao</w:t>
          </w:r>
          <w:r w:rsidR="00AC137A" w:rsidRPr="00160C4F">
            <w:rPr>
              <w:spacing w:val="9"/>
              <w:lang w:val="pt-PT"/>
            </w:rPr>
            <w:t xml:space="preserve"> </w:t>
          </w:r>
          <w:r w:rsidR="00AC137A" w:rsidRPr="00160C4F">
            <w:rPr>
              <w:lang w:val="pt-PT"/>
            </w:rPr>
            <w:t>e</w:t>
          </w:r>
          <w:r w:rsidR="00AC137A" w:rsidRPr="00160C4F">
            <w:rPr>
              <w:spacing w:val="10"/>
              <w:lang w:val="pt-PT"/>
            </w:rPr>
            <w:t xml:space="preserve"> </w:t>
          </w:r>
          <w:r w:rsidR="00AC137A" w:rsidRPr="00160C4F">
            <w:rPr>
              <w:lang w:val="pt-PT"/>
            </w:rPr>
            <w:t>Estrutura</w:t>
          </w:r>
          <w:r w:rsidR="00AC137A" w:rsidRPr="00160C4F">
            <w:rPr>
              <w:spacing w:val="11"/>
              <w:lang w:val="pt-PT"/>
            </w:rPr>
            <w:t xml:space="preserve"> </w:t>
          </w:r>
          <w:r w:rsidR="00AC137A" w:rsidRPr="00160C4F">
            <w:rPr>
              <w:lang w:val="pt-PT"/>
            </w:rPr>
            <w:t>da</w:t>
          </w:r>
          <w:r w:rsidR="00AC137A" w:rsidRPr="00160C4F">
            <w:rPr>
              <w:spacing w:val="10"/>
              <w:lang w:val="pt-PT"/>
            </w:rPr>
            <w:t xml:space="preserve"> </w:t>
          </w:r>
          <w:r w:rsidR="00AC137A" w:rsidRPr="00160C4F">
            <w:rPr>
              <w:lang w:val="pt-PT"/>
            </w:rPr>
            <w:t>Aplica</w:t>
          </w:r>
          <w:r w:rsidR="00AC137A" w:rsidRPr="00160C4F">
            <w:rPr>
              <w:spacing w:val="-97"/>
              <w:lang w:val="pt-PT"/>
            </w:rPr>
            <w:t>¸</w:t>
          </w:r>
          <w:r w:rsidR="00AC137A" w:rsidRPr="00160C4F">
            <w:rPr>
              <w:lang w:val="pt-PT"/>
            </w:rPr>
            <w:t>c</w:t>
          </w:r>
          <w:r w:rsidR="00AC137A" w:rsidRPr="00160C4F">
            <w:rPr>
              <w:spacing w:val="-109"/>
              <w:lang w:val="pt-PT"/>
            </w:rPr>
            <w:t>˜</w:t>
          </w:r>
          <w:r w:rsidR="00AC137A" w:rsidRPr="00160C4F">
            <w:rPr>
              <w:lang w:val="pt-PT"/>
            </w:rPr>
            <w:t>ao</w:t>
          </w:r>
          <w:r w:rsidR="00AC137A" w:rsidRPr="00160C4F">
            <w:rPr>
              <w:spacing w:val="10"/>
              <w:lang w:val="pt-PT"/>
            </w:rPr>
            <w:t xml:space="preserve"> </w:t>
          </w:r>
          <w:r w:rsidR="00AC137A" w:rsidRPr="00160C4F">
            <w:rPr>
              <w:lang w:val="pt-PT"/>
            </w:rPr>
            <w:t>Servidor</w:t>
          </w:r>
          <w:r w:rsidR="00AC137A" w:rsidRPr="00160C4F">
            <w:rPr>
              <w:spacing w:val="42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2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2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2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3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2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2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3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2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2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2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3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2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2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3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2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2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spacing w:val="43"/>
              <w:lang w:val="pt-PT"/>
            </w:rPr>
            <w:t xml:space="preserve"> </w:t>
          </w:r>
          <w:r w:rsidR="00AC137A" w:rsidRPr="00160C4F">
            <w:rPr>
              <w:lang w:val="pt-PT"/>
            </w:rPr>
            <w:t>.</w:t>
          </w:r>
          <w:r w:rsidR="00AC137A" w:rsidRPr="00160C4F">
            <w:rPr>
              <w:rFonts w:ascii="Times New Roman" w:hAnsi="Times New Roman"/>
              <w:lang w:val="pt-PT"/>
            </w:rPr>
            <w:tab/>
          </w:r>
          <w:r w:rsidR="00AC137A">
            <w:t>7</w:t>
          </w:r>
          <w:r>
            <w:fldChar w:fldCharType="end"/>
          </w:r>
        </w:p>
        <w:p w14:paraId="5B19351C" w14:textId="77777777" w:rsidR="0010771C" w:rsidRDefault="009102D6">
          <w:pPr>
            <w:pStyle w:val="TOC3"/>
            <w:tabs>
              <w:tab w:val="left" w:pos="1668"/>
              <w:tab w:val="right" w:pos="8929"/>
            </w:tabs>
            <w:spacing w:before="116"/>
          </w:pPr>
          <w:hyperlink w:anchor="_TOC_250010" w:history="1">
            <w:r w:rsidR="00AC137A">
              <w:t>3.1.1</w:t>
            </w:r>
            <w:r w:rsidR="00AC137A">
              <w:tab/>
            </w:r>
            <w:r w:rsidR="00AC137A">
              <w:rPr>
                <w:rFonts w:ascii="Arial"/>
                <w:i/>
                <w:spacing w:val="-3"/>
              </w:rPr>
              <w:t>Mo</w:t>
            </w:r>
            <w:r w:rsidR="00AC137A">
              <w:rPr>
                <w:rFonts w:ascii="Arial"/>
                <w:i/>
                <w:spacing w:val="-4"/>
              </w:rPr>
              <w:t>del</w:t>
            </w:r>
            <w:r w:rsidR="00AC137A">
              <w:rPr>
                <w:rFonts w:ascii="Arial"/>
                <w:i/>
              </w:rPr>
              <w:t xml:space="preserve"> </w:t>
            </w:r>
            <w:r w:rsidR="00AC137A">
              <w:rPr>
                <w:rFonts w:ascii="Arial"/>
                <w:i/>
                <w:spacing w:val="38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1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1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1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1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1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1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1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1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1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1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1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1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spacing w:val="51"/>
              </w:rPr>
              <w:t xml:space="preserve"> </w:t>
            </w:r>
            <w:r w:rsidR="00AC137A">
              <w:t>.</w:t>
            </w:r>
            <w:r w:rsidR="00AC137A">
              <w:rPr>
                <w:spacing w:val="50"/>
              </w:rPr>
              <w:t xml:space="preserve"> </w:t>
            </w:r>
            <w:r w:rsidR="00AC137A">
              <w:t>.</w:t>
            </w:r>
            <w:r w:rsidR="00AC137A">
              <w:rPr>
                <w:rFonts w:ascii="Times New Roman"/>
              </w:rPr>
              <w:tab/>
            </w:r>
            <w:r w:rsidR="00AC137A">
              <w:t>7</w:t>
            </w:r>
          </w:hyperlink>
        </w:p>
        <w:p w14:paraId="71175E3E" w14:textId="77777777" w:rsidR="0010771C" w:rsidRDefault="009102D6">
          <w:pPr>
            <w:pStyle w:val="TOC3"/>
            <w:tabs>
              <w:tab w:val="left" w:pos="1668"/>
              <w:tab w:val="right" w:pos="8929"/>
            </w:tabs>
            <w:spacing w:before="116"/>
          </w:pPr>
          <w:hyperlink w:anchor="_TOC_250009" w:history="1">
            <w:r w:rsidR="00AC137A">
              <w:rPr>
                <w:w w:val="95"/>
              </w:rPr>
              <w:t>3.1.2</w:t>
            </w:r>
            <w:r w:rsidR="00AC137A">
              <w:rPr>
                <w:w w:val="95"/>
              </w:rPr>
              <w:tab/>
            </w:r>
            <w:r w:rsidR="00AC137A">
              <w:rPr>
                <w:rFonts w:ascii="Arial"/>
                <w:i/>
                <w:spacing w:val="-3"/>
                <w:w w:val="95"/>
              </w:rPr>
              <w:t>R</w:t>
            </w:r>
            <w:r w:rsidR="00AC137A">
              <w:rPr>
                <w:rFonts w:ascii="Arial"/>
                <w:i/>
                <w:spacing w:val="-4"/>
                <w:w w:val="95"/>
              </w:rPr>
              <w:t>ep</w:t>
            </w:r>
            <w:r w:rsidR="00AC137A">
              <w:rPr>
                <w:rFonts w:ascii="Arial"/>
                <w:i/>
                <w:spacing w:val="-3"/>
                <w:w w:val="95"/>
              </w:rPr>
              <w:t>ository</w:t>
            </w:r>
            <w:r w:rsidR="00AC137A">
              <w:rPr>
                <w:rFonts w:ascii="Arial"/>
                <w:i/>
                <w:spacing w:val="14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6"/>
                <w:w w:val="95"/>
              </w:rPr>
              <w:t xml:space="preserve"> </w:t>
            </w:r>
            <w:r w:rsidR="00AC137A">
              <w:rPr>
                <w:w w:val="95"/>
              </w:rPr>
              <w:t xml:space="preserve">. </w:t>
            </w:r>
            <w:r w:rsidR="00AC137A">
              <w:rPr>
                <w:spacing w:val="5"/>
                <w:w w:val="95"/>
              </w:rPr>
              <w:t xml:space="preserve"> </w:t>
            </w:r>
            <w:r w:rsidR="00AC137A">
              <w:rPr>
                <w:w w:val="95"/>
              </w:rPr>
              <w:t>.</w:t>
            </w:r>
            <w:r w:rsidR="00AC137A">
              <w:rPr>
                <w:rFonts w:ascii="Times New Roman"/>
                <w:w w:val="95"/>
              </w:rPr>
              <w:tab/>
            </w:r>
            <w:r w:rsidR="00AC137A">
              <w:rPr>
                <w:w w:val="95"/>
              </w:rPr>
              <w:t>8</w:t>
            </w:r>
          </w:hyperlink>
        </w:p>
        <w:p w14:paraId="28876005" w14:textId="77777777" w:rsidR="0010771C" w:rsidRDefault="009102D6">
          <w:pPr>
            <w:pStyle w:val="TOC3"/>
            <w:tabs>
              <w:tab w:val="left" w:pos="1668"/>
              <w:tab w:val="right" w:pos="8929"/>
            </w:tabs>
            <w:spacing w:before="115"/>
          </w:pPr>
          <w:hyperlink w:anchor="_TOC_250008" w:history="1">
            <w:r w:rsidR="00AC137A">
              <w:t>3.1.3</w:t>
            </w:r>
            <w:r w:rsidR="00AC137A">
              <w:tab/>
            </w:r>
            <w:r w:rsidR="00AC137A">
              <w:rPr>
                <w:rFonts w:ascii="Arial"/>
                <w:i/>
              </w:rPr>
              <w:t>Business</w:t>
            </w:r>
            <w:r w:rsidR="00AC137A">
              <w:rPr>
                <w:rFonts w:ascii="Arial"/>
                <w:i/>
                <w:spacing w:val="7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spacing w:val="49"/>
              </w:rPr>
              <w:t xml:space="preserve"> </w:t>
            </w:r>
            <w:r w:rsidR="00AC137A">
              <w:t>.</w:t>
            </w:r>
            <w:r w:rsidR="00AC137A">
              <w:rPr>
                <w:spacing w:val="48"/>
              </w:rPr>
              <w:t xml:space="preserve"> </w:t>
            </w:r>
            <w:r w:rsidR="00AC137A">
              <w:t>.</w:t>
            </w:r>
            <w:r w:rsidR="00AC137A">
              <w:rPr>
                <w:rFonts w:ascii="Times New Roman"/>
              </w:rPr>
              <w:tab/>
            </w:r>
            <w:r w:rsidR="00AC137A">
              <w:t>9</w:t>
            </w:r>
          </w:hyperlink>
        </w:p>
        <w:p w14:paraId="6C7B5E14" w14:textId="77777777" w:rsidR="0010771C" w:rsidRDefault="009102D6">
          <w:pPr>
            <w:pStyle w:val="TOC4"/>
            <w:tabs>
              <w:tab w:val="left" w:pos="1668"/>
              <w:tab w:val="right" w:leader="dot" w:pos="8929"/>
            </w:tabs>
            <w:rPr>
              <w:rFonts w:ascii="Georgia" w:eastAsia="Georgia" w:hAnsi="Georgia" w:cs="Georgia"/>
              <w:b w:val="0"/>
              <w:bCs w:val="0"/>
              <w:i w:val="0"/>
            </w:rPr>
          </w:pPr>
          <w:hyperlink w:anchor="_TOC_250007" w:history="1">
            <w:r w:rsidR="00AC137A">
              <w:rPr>
                <w:rFonts w:ascii="Georgia"/>
                <w:b w:val="0"/>
                <w:i w:val="0"/>
              </w:rPr>
              <w:t>3.1.4</w:t>
            </w:r>
            <w:r w:rsidR="00AC137A">
              <w:rPr>
                <w:rFonts w:ascii="Georgia"/>
                <w:b w:val="0"/>
                <w:i w:val="0"/>
              </w:rPr>
              <w:tab/>
            </w:r>
            <w:r w:rsidR="00AC137A">
              <w:rPr>
                <w:b w:val="0"/>
                <w:spacing w:val="-1"/>
              </w:rPr>
              <w:t>Contr</w:t>
            </w:r>
            <w:r w:rsidR="00AC137A">
              <w:rPr>
                <w:b w:val="0"/>
                <w:spacing w:val="-2"/>
              </w:rPr>
              <w:t>ol</w:t>
            </w:r>
            <w:r w:rsidR="00AC137A">
              <w:rPr>
                <w:b w:val="0"/>
                <w:spacing w:val="-1"/>
              </w:rPr>
              <w:t>ler</w:t>
            </w:r>
            <w:r w:rsidR="00AC137A">
              <w:rPr>
                <w:rFonts w:ascii="Times New Roman"/>
                <w:b w:val="0"/>
                <w:i w:val="0"/>
                <w:spacing w:val="-1"/>
              </w:rPr>
              <w:tab/>
            </w:r>
            <w:r w:rsidR="00AC137A">
              <w:rPr>
                <w:rFonts w:ascii="Georgia"/>
                <w:b w:val="0"/>
                <w:i w:val="0"/>
              </w:rPr>
              <w:t>10</w:t>
            </w:r>
          </w:hyperlink>
        </w:p>
        <w:p w14:paraId="53D5234B" w14:textId="77777777" w:rsidR="0010771C" w:rsidRDefault="00AC137A">
          <w:pPr>
            <w:pStyle w:val="TOC1"/>
            <w:numPr>
              <w:ilvl w:val="0"/>
              <w:numId w:val="7"/>
            </w:numPr>
            <w:tabs>
              <w:tab w:val="left" w:pos="469"/>
              <w:tab w:val="right" w:pos="8928"/>
            </w:tabs>
            <w:rPr>
              <w:b w:val="0"/>
              <w:bCs w:val="0"/>
            </w:rPr>
          </w:pPr>
          <w:r>
            <w:t>Aplic</w:t>
          </w:r>
          <w:r>
            <w:rPr>
              <w:spacing w:val="-2"/>
            </w:rPr>
            <w:t>a</w:t>
          </w:r>
          <w:r>
            <w:rPr>
              <w:spacing w:val="-111"/>
            </w:rPr>
            <w:t>c</w:t>
          </w:r>
          <w:r>
            <w:rPr>
              <w:spacing w:val="-3"/>
            </w:rPr>
            <w:t>¸</w:t>
          </w:r>
          <w:r>
            <w:rPr>
              <w:spacing w:val="-109"/>
            </w:rPr>
            <w:t>˜</w:t>
          </w:r>
          <w:r>
            <w:t>ao</w:t>
          </w:r>
          <w:r>
            <w:rPr>
              <w:spacing w:val="21"/>
            </w:rPr>
            <w:t xml:space="preserve"> </w:t>
          </w:r>
          <w:r>
            <w:t>Clie</w:t>
          </w:r>
          <w:r>
            <w:rPr>
              <w:spacing w:val="-8"/>
            </w:rPr>
            <w:t>n</w:t>
          </w:r>
          <w:r>
            <w:t>te</w:t>
          </w:r>
          <w:r>
            <w:rPr>
              <w:rFonts w:ascii="Times New Roman" w:hAnsi="Times New Roman"/>
              <w:b w:val="0"/>
            </w:rPr>
            <w:tab/>
          </w:r>
          <w:r>
            <w:t>13</w:t>
          </w:r>
        </w:p>
        <w:p w14:paraId="32B7E22B" w14:textId="77777777" w:rsidR="0010771C" w:rsidRPr="00160C4F" w:rsidRDefault="00313BCE">
          <w:pPr>
            <w:pStyle w:val="TOC2"/>
            <w:numPr>
              <w:ilvl w:val="1"/>
              <w:numId w:val="7"/>
            </w:numPr>
            <w:tabs>
              <w:tab w:val="left" w:pos="971"/>
              <w:tab w:val="right" w:leader="dot" w:pos="8928"/>
            </w:tabs>
            <w:ind w:hanging="501"/>
            <w:rPr>
              <w:lang w:val="pt-PT"/>
            </w:rPr>
          </w:pPr>
          <w:r>
            <w:fldChar w:fldCharType="begin"/>
          </w:r>
          <w:r w:rsidRPr="0062550A">
            <w:rPr>
              <w:lang w:val="pt-PT"/>
              <w:rPrChange w:id="15" w:author="Jorge Pião" w:date="2020-05-06T19:49:00Z">
                <w:rPr/>
              </w:rPrChange>
            </w:rPr>
            <w:instrText xml:space="preserve"> HYPERLINK \l "_TOC_250006" </w:instrText>
          </w:r>
          <w:r>
            <w:fldChar w:fldCharType="separate"/>
          </w:r>
          <w:r w:rsidR="00AC137A" w:rsidRPr="00160C4F">
            <w:rPr>
              <w:w w:val="95"/>
              <w:lang w:val="pt-PT"/>
            </w:rPr>
            <w:t>I</w:t>
          </w:r>
          <w:r w:rsidR="00AC137A" w:rsidRPr="00160C4F">
            <w:rPr>
              <w:spacing w:val="-7"/>
              <w:w w:val="95"/>
              <w:lang w:val="pt-PT"/>
            </w:rPr>
            <w:t>n</w:t>
          </w:r>
          <w:r w:rsidR="00AC137A" w:rsidRPr="00160C4F">
            <w:rPr>
              <w:w w:val="95"/>
              <w:lang w:val="pt-PT"/>
            </w:rPr>
            <w:t>tr</w:t>
          </w:r>
          <w:r w:rsidR="00AC137A" w:rsidRPr="00160C4F">
            <w:rPr>
              <w:spacing w:val="5"/>
              <w:w w:val="95"/>
              <w:lang w:val="pt-PT"/>
            </w:rPr>
            <w:t>o</w:t>
          </w:r>
          <w:r w:rsidR="00AC137A" w:rsidRPr="00160C4F">
            <w:rPr>
              <w:w w:val="95"/>
              <w:lang w:val="pt-PT"/>
            </w:rPr>
            <w:t>du</w:t>
          </w:r>
          <w:r w:rsidR="00AC137A" w:rsidRPr="00160C4F">
            <w:rPr>
              <w:spacing w:val="-92"/>
              <w:w w:val="95"/>
              <w:lang w:val="pt-PT"/>
            </w:rPr>
            <w:t>¸</w:t>
          </w:r>
          <w:r w:rsidR="00AC137A" w:rsidRPr="00160C4F">
            <w:rPr>
              <w:w w:val="95"/>
              <w:lang w:val="pt-PT"/>
            </w:rPr>
            <w:t>c</w:t>
          </w:r>
          <w:r w:rsidR="00AC137A" w:rsidRPr="00160C4F">
            <w:rPr>
              <w:spacing w:val="-104"/>
              <w:w w:val="95"/>
              <w:lang w:val="pt-PT"/>
            </w:rPr>
            <w:t>˜</w:t>
          </w:r>
          <w:r w:rsidR="00AC137A" w:rsidRPr="00160C4F">
            <w:rPr>
              <w:w w:val="95"/>
              <w:lang w:val="pt-PT"/>
            </w:rPr>
            <w:t>ao</w:t>
          </w:r>
          <w:r w:rsidR="00AC137A" w:rsidRPr="00160C4F">
            <w:rPr>
              <w:spacing w:val="17"/>
              <w:w w:val="95"/>
              <w:lang w:val="pt-PT"/>
            </w:rPr>
            <w:t xml:space="preserve"> </w:t>
          </w:r>
          <w:r w:rsidR="00AC137A" w:rsidRPr="00160C4F">
            <w:rPr>
              <w:w w:val="95"/>
              <w:lang w:val="pt-PT"/>
            </w:rPr>
            <w:t>e</w:t>
          </w:r>
          <w:r w:rsidR="00AC137A" w:rsidRPr="00160C4F">
            <w:rPr>
              <w:spacing w:val="17"/>
              <w:w w:val="95"/>
              <w:lang w:val="pt-PT"/>
            </w:rPr>
            <w:t xml:space="preserve"> </w:t>
          </w:r>
          <w:r w:rsidR="00AC137A" w:rsidRPr="00160C4F">
            <w:rPr>
              <w:w w:val="95"/>
              <w:lang w:val="pt-PT"/>
            </w:rPr>
            <w:t>Estrutura</w:t>
          </w:r>
          <w:r w:rsidR="00AC137A" w:rsidRPr="00160C4F">
            <w:rPr>
              <w:spacing w:val="19"/>
              <w:w w:val="95"/>
              <w:lang w:val="pt-PT"/>
            </w:rPr>
            <w:t xml:space="preserve"> </w:t>
          </w:r>
          <w:r w:rsidR="00AC137A" w:rsidRPr="00160C4F">
            <w:rPr>
              <w:w w:val="95"/>
              <w:lang w:val="pt-PT"/>
            </w:rPr>
            <w:t>da</w:t>
          </w:r>
          <w:r w:rsidR="00AC137A" w:rsidRPr="00160C4F">
            <w:rPr>
              <w:spacing w:val="17"/>
              <w:w w:val="95"/>
              <w:lang w:val="pt-PT"/>
            </w:rPr>
            <w:t xml:space="preserve"> </w:t>
          </w:r>
          <w:r w:rsidR="00AC137A" w:rsidRPr="00160C4F">
            <w:rPr>
              <w:w w:val="95"/>
              <w:lang w:val="pt-PT"/>
            </w:rPr>
            <w:t>Aplica</w:t>
          </w:r>
          <w:r w:rsidR="00AC137A" w:rsidRPr="00160C4F">
            <w:rPr>
              <w:spacing w:val="-92"/>
              <w:w w:val="95"/>
              <w:lang w:val="pt-PT"/>
            </w:rPr>
            <w:t>¸</w:t>
          </w:r>
          <w:r w:rsidR="00AC137A" w:rsidRPr="00160C4F">
            <w:rPr>
              <w:w w:val="95"/>
              <w:lang w:val="pt-PT"/>
            </w:rPr>
            <w:t>c</w:t>
          </w:r>
          <w:r w:rsidR="00AC137A" w:rsidRPr="00160C4F">
            <w:rPr>
              <w:spacing w:val="-104"/>
              <w:w w:val="95"/>
              <w:lang w:val="pt-PT"/>
            </w:rPr>
            <w:t>˜</w:t>
          </w:r>
          <w:r w:rsidR="00AC137A" w:rsidRPr="00160C4F">
            <w:rPr>
              <w:w w:val="95"/>
              <w:lang w:val="pt-PT"/>
            </w:rPr>
            <w:t>ao</w:t>
          </w:r>
          <w:r w:rsidR="00AC137A" w:rsidRPr="00160C4F">
            <w:rPr>
              <w:spacing w:val="18"/>
              <w:w w:val="95"/>
              <w:lang w:val="pt-PT"/>
            </w:rPr>
            <w:t xml:space="preserve"> </w:t>
          </w:r>
          <w:r w:rsidR="00AC137A" w:rsidRPr="00160C4F">
            <w:rPr>
              <w:w w:val="95"/>
              <w:lang w:val="pt-PT"/>
            </w:rPr>
            <w:t>Clie</w:t>
          </w:r>
          <w:r w:rsidR="00AC137A" w:rsidRPr="00160C4F">
            <w:rPr>
              <w:spacing w:val="-6"/>
              <w:w w:val="95"/>
              <w:lang w:val="pt-PT"/>
            </w:rPr>
            <w:t>n</w:t>
          </w:r>
          <w:r w:rsidR="00AC137A" w:rsidRPr="00160C4F">
            <w:rPr>
              <w:w w:val="95"/>
              <w:lang w:val="pt-PT"/>
            </w:rPr>
            <w:t>te</w:t>
          </w:r>
          <w:r w:rsidR="00AC137A" w:rsidRPr="00160C4F">
            <w:rPr>
              <w:rFonts w:ascii="Times New Roman" w:hAnsi="Times New Roman"/>
              <w:w w:val="95"/>
              <w:lang w:val="pt-PT"/>
            </w:rPr>
            <w:tab/>
          </w:r>
          <w:r w:rsidR="00AC137A" w:rsidRPr="00160C4F">
            <w:rPr>
              <w:w w:val="95"/>
              <w:lang w:val="pt-PT"/>
            </w:rPr>
            <w:t>13</w:t>
          </w:r>
          <w:r>
            <w:rPr>
              <w:w w:val="95"/>
              <w:lang w:val="pt-PT"/>
            </w:rPr>
            <w:fldChar w:fldCharType="end"/>
          </w:r>
        </w:p>
        <w:p w14:paraId="536C5101" w14:textId="77777777" w:rsidR="0010771C" w:rsidRDefault="00AC137A">
          <w:pPr>
            <w:pStyle w:val="TOC1"/>
            <w:numPr>
              <w:ilvl w:val="0"/>
              <w:numId w:val="7"/>
            </w:numPr>
            <w:tabs>
              <w:tab w:val="left" w:pos="469"/>
              <w:tab w:val="right" w:pos="8929"/>
            </w:tabs>
            <w:rPr>
              <w:b w:val="0"/>
              <w:bCs w:val="0"/>
            </w:rPr>
          </w:pPr>
          <w:r>
            <w:rPr>
              <w:spacing w:val="-4"/>
            </w:rPr>
            <w:t>T</w:t>
          </w:r>
          <w:r>
            <w:rPr>
              <w:spacing w:val="-5"/>
            </w:rPr>
            <w:t>estes</w:t>
          </w:r>
          <w:r>
            <w:rPr>
              <w:rFonts w:ascii="Times New Roman"/>
              <w:b w:val="0"/>
              <w:spacing w:val="-5"/>
            </w:rPr>
            <w:tab/>
          </w:r>
          <w:r>
            <w:t>15</w:t>
          </w:r>
        </w:p>
        <w:p w14:paraId="7D6C74D7" w14:textId="77777777" w:rsidR="0010771C" w:rsidRDefault="009102D6">
          <w:pPr>
            <w:pStyle w:val="TOC2"/>
            <w:numPr>
              <w:ilvl w:val="1"/>
              <w:numId w:val="7"/>
            </w:numPr>
            <w:tabs>
              <w:tab w:val="left" w:pos="971"/>
              <w:tab w:val="right" w:leader="dot" w:pos="8928"/>
            </w:tabs>
            <w:ind w:hanging="501"/>
          </w:pPr>
          <w:hyperlink w:anchor="_TOC_250005" w:history="1">
            <w:r w:rsidR="00AC137A">
              <w:t>Aplica</w:t>
            </w:r>
            <w:r w:rsidR="00AC137A">
              <w:rPr>
                <w:spacing w:val="-97"/>
              </w:rPr>
              <w:t>¸</w:t>
            </w:r>
            <w:r w:rsidR="00AC137A">
              <w:t>c</w:t>
            </w:r>
            <w:r w:rsidR="00AC137A">
              <w:rPr>
                <w:spacing w:val="-109"/>
              </w:rPr>
              <w:t>˜</w:t>
            </w:r>
            <w:r w:rsidR="00AC137A">
              <w:t>ao</w:t>
            </w:r>
            <w:r w:rsidR="00AC137A">
              <w:rPr>
                <w:spacing w:val="14"/>
              </w:rPr>
              <w:t xml:space="preserve"> </w:t>
            </w:r>
            <w:r w:rsidR="00AC137A">
              <w:t>Servidor</w:t>
            </w:r>
            <w:r w:rsidR="00AC137A">
              <w:rPr>
                <w:rFonts w:ascii="Times New Roman" w:hAnsi="Times New Roman"/>
              </w:rPr>
              <w:tab/>
            </w:r>
            <w:r w:rsidR="00AC137A">
              <w:t>15</w:t>
            </w:r>
          </w:hyperlink>
        </w:p>
        <w:p w14:paraId="44CB685F" w14:textId="77777777" w:rsidR="0010771C" w:rsidRDefault="009102D6">
          <w:pPr>
            <w:pStyle w:val="TOC3"/>
            <w:numPr>
              <w:ilvl w:val="2"/>
              <w:numId w:val="7"/>
            </w:numPr>
            <w:tabs>
              <w:tab w:val="left" w:pos="1669"/>
              <w:tab w:val="right" w:leader="dot" w:pos="8929"/>
            </w:tabs>
            <w:ind w:hanging="698"/>
          </w:pPr>
          <w:hyperlink w:anchor="_TOC_250004" w:history="1">
            <w:r w:rsidR="00AC137A">
              <w:rPr>
                <w:spacing w:val="-4"/>
              </w:rPr>
              <w:t>T</w:t>
            </w:r>
            <w:r w:rsidR="00AC137A">
              <w:rPr>
                <w:spacing w:val="-5"/>
              </w:rPr>
              <w:t>estes</w:t>
            </w:r>
            <w:r w:rsidR="00AC137A">
              <w:rPr>
                <w:spacing w:val="15"/>
              </w:rPr>
              <w:t xml:space="preserve"> </w:t>
            </w:r>
            <w:r w:rsidR="00AC137A">
              <w:t>de</w:t>
            </w:r>
            <w:r w:rsidR="00AC137A">
              <w:rPr>
                <w:spacing w:val="15"/>
              </w:rPr>
              <w:t xml:space="preserve"> </w:t>
            </w:r>
            <w:r w:rsidR="00AC137A">
              <w:t>GET</w:t>
            </w:r>
            <w:r w:rsidR="00AC137A">
              <w:rPr>
                <w:rFonts w:ascii="Times New Roman"/>
              </w:rPr>
              <w:tab/>
            </w:r>
            <w:r w:rsidR="00AC137A">
              <w:t>16</w:t>
            </w:r>
          </w:hyperlink>
        </w:p>
        <w:p w14:paraId="4A6FDF8D" w14:textId="77777777" w:rsidR="0010771C" w:rsidRDefault="009102D6">
          <w:pPr>
            <w:pStyle w:val="TOC3"/>
            <w:numPr>
              <w:ilvl w:val="2"/>
              <w:numId w:val="7"/>
            </w:numPr>
            <w:tabs>
              <w:tab w:val="left" w:pos="1669"/>
              <w:tab w:val="right" w:leader="dot" w:pos="8929"/>
            </w:tabs>
            <w:ind w:hanging="698"/>
          </w:pPr>
          <w:hyperlink w:anchor="_TOC_250003" w:history="1">
            <w:r w:rsidR="00AC137A">
              <w:rPr>
                <w:spacing w:val="-4"/>
              </w:rPr>
              <w:t>T</w:t>
            </w:r>
            <w:r w:rsidR="00AC137A">
              <w:rPr>
                <w:spacing w:val="-5"/>
              </w:rPr>
              <w:t>estes</w:t>
            </w:r>
            <w:r w:rsidR="00AC137A">
              <w:rPr>
                <w:spacing w:val="15"/>
              </w:rPr>
              <w:t xml:space="preserve"> </w:t>
            </w:r>
            <w:r w:rsidR="00AC137A">
              <w:t>de</w:t>
            </w:r>
            <w:r w:rsidR="00AC137A">
              <w:rPr>
                <w:spacing w:val="15"/>
              </w:rPr>
              <w:t xml:space="preserve"> </w:t>
            </w:r>
            <w:r w:rsidR="00AC137A">
              <w:t>POST</w:t>
            </w:r>
            <w:r w:rsidR="00AC137A">
              <w:rPr>
                <w:rFonts w:ascii="Times New Roman"/>
              </w:rPr>
              <w:tab/>
            </w:r>
            <w:r w:rsidR="00AC137A">
              <w:t>19</w:t>
            </w:r>
          </w:hyperlink>
        </w:p>
        <w:p w14:paraId="40DFF24C" w14:textId="77777777" w:rsidR="0010771C" w:rsidRDefault="009102D6">
          <w:pPr>
            <w:pStyle w:val="TOC3"/>
            <w:numPr>
              <w:ilvl w:val="2"/>
              <w:numId w:val="7"/>
            </w:numPr>
            <w:tabs>
              <w:tab w:val="left" w:pos="1669"/>
              <w:tab w:val="right" w:leader="dot" w:pos="8929"/>
            </w:tabs>
            <w:ind w:hanging="698"/>
          </w:pPr>
          <w:hyperlink w:anchor="_TOC_250002" w:history="1">
            <w:r w:rsidR="00AC137A">
              <w:rPr>
                <w:spacing w:val="-4"/>
              </w:rPr>
              <w:t>T</w:t>
            </w:r>
            <w:r w:rsidR="00AC137A">
              <w:rPr>
                <w:spacing w:val="-5"/>
              </w:rPr>
              <w:t>estes</w:t>
            </w:r>
            <w:r w:rsidR="00AC137A">
              <w:rPr>
                <w:spacing w:val="15"/>
              </w:rPr>
              <w:t xml:space="preserve"> </w:t>
            </w:r>
            <w:r w:rsidR="00AC137A">
              <w:t>de</w:t>
            </w:r>
            <w:r w:rsidR="00AC137A">
              <w:rPr>
                <w:spacing w:val="15"/>
              </w:rPr>
              <w:t xml:space="preserve"> </w:t>
            </w:r>
            <w:r w:rsidR="00AC137A">
              <w:rPr>
                <w:spacing w:val="-5"/>
              </w:rPr>
              <w:t>UPDATE</w:t>
            </w:r>
            <w:r w:rsidR="00AC137A">
              <w:rPr>
                <w:rFonts w:ascii="Times New Roman"/>
                <w:spacing w:val="-5"/>
              </w:rPr>
              <w:tab/>
            </w:r>
            <w:r w:rsidR="00AC137A">
              <w:t>21</w:t>
            </w:r>
          </w:hyperlink>
        </w:p>
        <w:p w14:paraId="6A5F31C9" w14:textId="77777777" w:rsidR="0010771C" w:rsidRDefault="009102D6">
          <w:pPr>
            <w:pStyle w:val="TOC3"/>
            <w:numPr>
              <w:ilvl w:val="2"/>
              <w:numId w:val="7"/>
            </w:numPr>
            <w:tabs>
              <w:tab w:val="left" w:pos="1669"/>
              <w:tab w:val="right" w:leader="dot" w:pos="8929"/>
            </w:tabs>
            <w:ind w:hanging="698"/>
          </w:pPr>
          <w:hyperlink w:anchor="_TOC_250001" w:history="1">
            <w:r w:rsidR="00AC137A">
              <w:rPr>
                <w:spacing w:val="-4"/>
              </w:rPr>
              <w:t>T</w:t>
            </w:r>
            <w:r w:rsidR="00AC137A">
              <w:rPr>
                <w:spacing w:val="-5"/>
              </w:rPr>
              <w:t>estes</w:t>
            </w:r>
            <w:r w:rsidR="00AC137A">
              <w:rPr>
                <w:spacing w:val="15"/>
              </w:rPr>
              <w:t xml:space="preserve"> </w:t>
            </w:r>
            <w:r w:rsidR="00AC137A">
              <w:t>de</w:t>
            </w:r>
            <w:r w:rsidR="00AC137A">
              <w:rPr>
                <w:spacing w:val="14"/>
              </w:rPr>
              <w:t xml:space="preserve"> </w:t>
            </w:r>
            <w:r w:rsidR="00AC137A">
              <w:t>DELETE</w:t>
            </w:r>
            <w:r w:rsidR="00AC137A">
              <w:rPr>
                <w:rFonts w:ascii="Times New Roman"/>
              </w:rPr>
              <w:tab/>
            </w:r>
            <w:r w:rsidR="00AC137A">
              <w:t>24</w:t>
            </w:r>
          </w:hyperlink>
        </w:p>
        <w:p w14:paraId="6105E69A" w14:textId="77777777" w:rsidR="0010771C" w:rsidRDefault="00AC137A">
          <w:pPr>
            <w:pStyle w:val="TOC1"/>
            <w:numPr>
              <w:ilvl w:val="0"/>
              <w:numId w:val="7"/>
            </w:numPr>
            <w:tabs>
              <w:tab w:val="left" w:pos="469"/>
              <w:tab w:val="right" w:pos="8929"/>
            </w:tabs>
            <w:rPr>
              <w:b w:val="0"/>
              <w:bCs w:val="0"/>
            </w:rPr>
          </w:pPr>
          <w:r>
            <w:rPr>
              <w:w w:val="95"/>
            </w:rPr>
            <w:t>Conclu</w:t>
          </w:r>
          <w:r>
            <w:rPr>
              <w:spacing w:val="-2"/>
              <w:w w:val="95"/>
            </w:rPr>
            <w:t>s</w:t>
          </w:r>
          <w:r>
            <w:rPr>
              <w:spacing w:val="-104"/>
              <w:w w:val="95"/>
            </w:rPr>
            <w:t>˜</w:t>
          </w:r>
          <w:r>
            <w:rPr>
              <w:w w:val="95"/>
            </w:rPr>
            <w:t>ao</w:t>
          </w:r>
          <w:r>
            <w:rPr>
              <w:rFonts w:ascii="Times New Roman" w:hAnsi="Times New Roman"/>
              <w:b w:val="0"/>
              <w:w w:val="95"/>
            </w:rPr>
            <w:tab/>
          </w:r>
          <w:r>
            <w:rPr>
              <w:w w:val="95"/>
            </w:rPr>
            <w:t>27</w:t>
          </w:r>
        </w:p>
        <w:p w14:paraId="3A6C8214" w14:textId="77777777" w:rsidR="0010771C" w:rsidRDefault="009102D6">
          <w:pPr>
            <w:pStyle w:val="TOC2"/>
            <w:numPr>
              <w:ilvl w:val="1"/>
              <w:numId w:val="7"/>
            </w:numPr>
            <w:tabs>
              <w:tab w:val="left" w:pos="971"/>
              <w:tab w:val="right" w:leader="dot" w:pos="8929"/>
            </w:tabs>
            <w:ind w:hanging="501"/>
          </w:pPr>
          <w:hyperlink w:anchor="_TOC_250000" w:history="1">
            <w:r w:rsidR="00AC137A">
              <w:rPr>
                <w:w w:val="95"/>
              </w:rPr>
              <w:t>Recapitula</w:t>
            </w:r>
            <w:r w:rsidR="00AC137A">
              <w:rPr>
                <w:spacing w:val="-92"/>
                <w:w w:val="95"/>
              </w:rPr>
              <w:t>¸</w:t>
            </w:r>
            <w:r w:rsidR="00AC137A">
              <w:rPr>
                <w:w w:val="95"/>
              </w:rPr>
              <w:t>c</w:t>
            </w:r>
            <w:r w:rsidR="00AC137A">
              <w:rPr>
                <w:spacing w:val="-104"/>
                <w:w w:val="95"/>
              </w:rPr>
              <w:t>˜</w:t>
            </w:r>
            <w:r w:rsidR="00AC137A">
              <w:rPr>
                <w:w w:val="95"/>
              </w:rPr>
              <w:t>ao</w:t>
            </w:r>
            <w:r w:rsidR="00AC137A">
              <w:rPr>
                <w:rFonts w:ascii="Times New Roman" w:hAnsi="Times New Roman"/>
                <w:w w:val="95"/>
              </w:rPr>
              <w:tab/>
            </w:r>
            <w:r w:rsidR="00AC137A">
              <w:rPr>
                <w:w w:val="95"/>
              </w:rPr>
              <w:t>27</w:t>
            </w:r>
          </w:hyperlink>
        </w:p>
      </w:sdtContent>
    </w:sdt>
    <w:p w14:paraId="6FC714D3" w14:textId="77777777" w:rsidR="0010771C" w:rsidRDefault="0010771C">
      <w:pPr>
        <w:sectPr w:rsidR="0010771C">
          <w:footerReference w:type="default" r:id="rId14"/>
          <w:pgSz w:w="11910" w:h="16840"/>
          <w:pgMar w:top="1580" w:right="1420" w:bottom="1140" w:left="1440" w:header="0" w:footer="959" w:gutter="0"/>
          <w:cols w:space="720"/>
        </w:sectPr>
      </w:pPr>
    </w:p>
    <w:p w14:paraId="4376E182" w14:textId="77777777" w:rsidR="0010771C" w:rsidRDefault="00AC137A">
      <w:pPr>
        <w:tabs>
          <w:tab w:val="right" w:pos="8889"/>
        </w:tabs>
        <w:spacing w:before="58"/>
        <w:ind w:left="101"/>
        <w:rPr>
          <w:rFonts w:ascii="Georgia" w:eastAsia="Georgia" w:hAnsi="Georgia" w:cs="Georgia"/>
        </w:rPr>
      </w:pPr>
      <w:r>
        <w:rPr>
          <w:rFonts w:ascii="Georgia" w:hAnsi="Georgia"/>
          <w:b/>
        </w:rPr>
        <w:lastRenderedPageBreak/>
        <w:t xml:space="preserve">A </w:t>
      </w:r>
      <w:r>
        <w:rPr>
          <w:rFonts w:ascii="Georgia" w:hAnsi="Georgia"/>
          <w:b/>
          <w:spacing w:val="18"/>
        </w:rPr>
        <w:t xml:space="preserve"> </w:t>
      </w:r>
      <w:r>
        <w:rPr>
          <w:rFonts w:ascii="Georgia" w:hAnsi="Georgia"/>
          <w:b/>
        </w:rPr>
        <w:t>A</w:t>
      </w:r>
      <w:r>
        <w:rPr>
          <w:rFonts w:ascii="Georgia" w:hAnsi="Georgia"/>
          <w:b/>
          <w:spacing w:val="-6"/>
        </w:rPr>
        <w:t>p</w:t>
      </w:r>
      <w:r>
        <w:rPr>
          <w:rFonts w:ascii="Georgia" w:hAnsi="Georgia"/>
          <w:b/>
          <w:spacing w:val="-107"/>
        </w:rPr>
        <w:t>ˆ</w:t>
      </w:r>
      <w:r>
        <w:rPr>
          <w:rFonts w:ascii="Georgia" w:hAnsi="Georgia"/>
          <w:b/>
        </w:rPr>
        <w:t>endice</w:t>
      </w:r>
      <w:r>
        <w:rPr>
          <w:rFonts w:ascii="Georgia" w:hAnsi="Georgia"/>
          <w:b/>
          <w:spacing w:val="23"/>
        </w:rPr>
        <w:t xml:space="preserve"> </w:t>
      </w:r>
      <w:r>
        <w:rPr>
          <w:rFonts w:ascii="Georgia" w:hAnsi="Georgia"/>
          <w:b/>
        </w:rPr>
        <w:t>A</w:t>
      </w:r>
      <w:r>
        <w:rPr>
          <w:rFonts w:ascii="Times New Roman" w:hAnsi="Times New Roman"/>
        </w:rPr>
        <w:tab/>
      </w:r>
      <w:r>
        <w:rPr>
          <w:rFonts w:ascii="Georgia" w:hAnsi="Georgia"/>
          <w:b/>
        </w:rPr>
        <w:t>29</w:t>
      </w:r>
    </w:p>
    <w:p w14:paraId="42B5FFA2" w14:textId="77777777" w:rsidR="0010771C" w:rsidRDefault="0010771C">
      <w:pPr>
        <w:rPr>
          <w:rFonts w:ascii="Georgia" w:eastAsia="Georgia" w:hAnsi="Georgia" w:cs="Georgia"/>
        </w:rPr>
        <w:sectPr w:rsidR="0010771C">
          <w:footerReference w:type="default" r:id="rId15"/>
          <w:pgSz w:w="11910" w:h="16840"/>
          <w:pgMar w:top="1580" w:right="1420" w:bottom="1140" w:left="1480" w:header="0" w:footer="959" w:gutter="0"/>
          <w:cols w:space="720"/>
        </w:sectPr>
      </w:pPr>
    </w:p>
    <w:p w14:paraId="5B1CC7A9" w14:textId="77777777" w:rsidR="0010771C" w:rsidRDefault="0010771C">
      <w:pPr>
        <w:spacing w:line="400" w:lineRule="exact"/>
        <w:rPr>
          <w:sz w:val="40"/>
          <w:szCs w:val="40"/>
        </w:rPr>
      </w:pPr>
    </w:p>
    <w:p w14:paraId="7A24881D" w14:textId="77777777" w:rsidR="0010771C" w:rsidRDefault="0010771C">
      <w:pPr>
        <w:spacing w:line="400" w:lineRule="exact"/>
        <w:rPr>
          <w:sz w:val="40"/>
          <w:szCs w:val="40"/>
        </w:rPr>
      </w:pPr>
    </w:p>
    <w:p w14:paraId="6686CC0D" w14:textId="77777777" w:rsidR="0010771C" w:rsidRDefault="0010771C">
      <w:pPr>
        <w:spacing w:line="580" w:lineRule="exact"/>
        <w:rPr>
          <w:sz w:val="58"/>
          <w:szCs w:val="58"/>
        </w:rPr>
      </w:pPr>
    </w:p>
    <w:p w14:paraId="5C4EF0F4" w14:textId="77777777" w:rsidR="0010771C" w:rsidRDefault="00AC137A">
      <w:pPr>
        <w:ind w:left="101"/>
        <w:jc w:val="both"/>
        <w:rPr>
          <w:rFonts w:ascii="Georgia" w:eastAsia="Georgia" w:hAnsi="Georgia" w:cs="Georgia"/>
          <w:sz w:val="41"/>
          <w:szCs w:val="41"/>
        </w:rPr>
      </w:pPr>
      <w:r>
        <w:rPr>
          <w:rFonts w:ascii="Georgia" w:eastAsia="Georgia" w:hAnsi="Georgia" w:cs="Georgia"/>
          <w:b/>
          <w:bCs/>
          <w:sz w:val="41"/>
          <w:szCs w:val="41"/>
        </w:rPr>
        <w:t>Ca</w:t>
      </w:r>
      <w:r>
        <w:rPr>
          <w:rFonts w:ascii="Georgia" w:eastAsia="Georgia" w:hAnsi="Georgia" w:cs="Georgia"/>
          <w:b/>
          <w:bCs/>
          <w:spacing w:val="-56"/>
          <w:sz w:val="41"/>
          <w:szCs w:val="41"/>
        </w:rPr>
        <w:t>p</w:t>
      </w:r>
      <w:r>
        <w:rPr>
          <w:rFonts w:ascii="Georgia" w:eastAsia="Georgia" w:hAnsi="Georgia" w:cs="Georgia"/>
          <w:b/>
          <w:bCs/>
          <w:spacing w:val="-161"/>
          <w:sz w:val="41"/>
          <w:szCs w:val="41"/>
        </w:rPr>
        <w:t>´</w:t>
      </w:r>
      <w:r>
        <w:rPr>
          <w:rFonts w:ascii="Georgia" w:eastAsia="Georgia" w:hAnsi="Georgia" w:cs="Georgia"/>
          <w:b/>
          <w:bCs/>
          <w:sz w:val="41"/>
          <w:szCs w:val="41"/>
        </w:rPr>
        <w:t>ıtulo</w:t>
      </w:r>
      <w:r>
        <w:rPr>
          <w:rFonts w:ascii="Georgia" w:eastAsia="Georgia" w:hAnsi="Georgia" w:cs="Georgia"/>
          <w:b/>
          <w:bCs/>
          <w:spacing w:val="38"/>
          <w:sz w:val="41"/>
          <w:szCs w:val="41"/>
        </w:rPr>
        <w:t xml:space="preserve"> </w:t>
      </w:r>
      <w:r>
        <w:rPr>
          <w:rFonts w:ascii="Georgia" w:eastAsia="Georgia" w:hAnsi="Georgia" w:cs="Georgia"/>
          <w:b/>
          <w:bCs/>
          <w:sz w:val="41"/>
          <w:szCs w:val="41"/>
        </w:rPr>
        <w:t>1</w:t>
      </w:r>
    </w:p>
    <w:p w14:paraId="5B7E9F80" w14:textId="77777777" w:rsidR="0010771C" w:rsidRDefault="0010771C">
      <w:pPr>
        <w:spacing w:before="19" w:line="440" w:lineRule="exact"/>
        <w:rPr>
          <w:sz w:val="44"/>
          <w:szCs w:val="44"/>
        </w:rPr>
      </w:pPr>
    </w:p>
    <w:p w14:paraId="23B9C9B1" w14:textId="77777777" w:rsidR="0010771C" w:rsidRDefault="00AC137A">
      <w:pPr>
        <w:ind w:left="101"/>
        <w:jc w:val="both"/>
        <w:rPr>
          <w:rFonts w:ascii="Georgia" w:eastAsia="Georgia" w:hAnsi="Georgia" w:cs="Georgia"/>
          <w:sz w:val="49"/>
          <w:szCs w:val="49"/>
        </w:rPr>
      </w:pPr>
      <w:r>
        <w:rPr>
          <w:rFonts w:ascii="Georgia" w:hAnsi="Georgia"/>
          <w:b/>
          <w:w w:val="95"/>
          <w:sz w:val="49"/>
        </w:rPr>
        <w:t>I</w:t>
      </w:r>
      <w:r>
        <w:rPr>
          <w:rFonts w:ascii="Georgia" w:hAnsi="Georgia"/>
          <w:b/>
          <w:spacing w:val="-17"/>
          <w:w w:val="95"/>
          <w:sz w:val="49"/>
        </w:rPr>
        <w:t>n</w:t>
      </w:r>
      <w:r>
        <w:rPr>
          <w:rFonts w:ascii="Georgia" w:hAnsi="Georgia"/>
          <w:b/>
          <w:w w:val="95"/>
          <w:sz w:val="49"/>
        </w:rPr>
        <w:t>tr</w:t>
      </w:r>
      <w:r>
        <w:rPr>
          <w:rFonts w:ascii="Georgia" w:hAnsi="Georgia"/>
          <w:b/>
          <w:spacing w:val="15"/>
          <w:w w:val="95"/>
          <w:sz w:val="49"/>
        </w:rPr>
        <w:t>o</w:t>
      </w:r>
      <w:r>
        <w:rPr>
          <w:rFonts w:ascii="Georgia" w:hAnsi="Georgia"/>
          <w:b/>
          <w:w w:val="95"/>
          <w:sz w:val="49"/>
        </w:rPr>
        <w:t>du</w:t>
      </w:r>
      <w:r>
        <w:rPr>
          <w:rFonts w:ascii="Georgia" w:hAnsi="Georgia"/>
          <w:b/>
          <w:spacing w:val="-236"/>
          <w:w w:val="95"/>
          <w:sz w:val="49"/>
        </w:rPr>
        <w:t>¸</w:t>
      </w:r>
      <w:r>
        <w:rPr>
          <w:rFonts w:ascii="Georgia" w:hAnsi="Georgia"/>
          <w:b/>
          <w:spacing w:val="-4"/>
          <w:w w:val="95"/>
          <w:sz w:val="49"/>
        </w:rPr>
        <w:t>c</w:t>
      </w:r>
      <w:r>
        <w:rPr>
          <w:rFonts w:ascii="Georgia" w:hAnsi="Georgia"/>
          <w:b/>
          <w:spacing w:val="-232"/>
          <w:w w:val="95"/>
          <w:sz w:val="49"/>
        </w:rPr>
        <w:t>˜</w:t>
      </w:r>
      <w:r>
        <w:rPr>
          <w:rFonts w:ascii="Georgia" w:hAnsi="Georgia"/>
          <w:b/>
          <w:w w:val="95"/>
          <w:sz w:val="49"/>
        </w:rPr>
        <w:t>ao</w:t>
      </w:r>
    </w:p>
    <w:p w14:paraId="297B5D20" w14:textId="77777777" w:rsidR="0010771C" w:rsidRDefault="0010771C">
      <w:pPr>
        <w:spacing w:before="9" w:line="340" w:lineRule="exact"/>
        <w:rPr>
          <w:sz w:val="34"/>
          <w:szCs w:val="34"/>
        </w:rPr>
      </w:pPr>
    </w:p>
    <w:p w14:paraId="7CB05596" w14:textId="77777777" w:rsidR="0010771C" w:rsidRDefault="0010771C">
      <w:pPr>
        <w:spacing w:line="500" w:lineRule="exact"/>
        <w:rPr>
          <w:sz w:val="50"/>
          <w:szCs w:val="50"/>
        </w:rPr>
      </w:pPr>
    </w:p>
    <w:p w14:paraId="13D047D7" w14:textId="4457A00C" w:rsidR="0010771C" w:rsidRPr="00160C4F" w:rsidRDefault="00AC137A">
      <w:pPr>
        <w:pStyle w:val="BodyText"/>
        <w:spacing w:line="344" w:lineRule="auto"/>
        <w:ind w:right="116"/>
        <w:jc w:val="both"/>
        <w:rPr>
          <w:lang w:val="pt-PT"/>
        </w:rPr>
      </w:pPr>
      <w:r w:rsidRPr="00160C4F">
        <w:rPr>
          <w:w w:val="95"/>
          <w:lang w:val="pt-PT"/>
        </w:rPr>
        <w:t>Este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</w:t>
      </w:r>
      <w:r w:rsidRPr="00160C4F">
        <w:rPr>
          <w:spacing w:val="12"/>
          <w:w w:val="95"/>
          <w:lang w:val="pt-PT"/>
        </w:rPr>
        <w:t>o</w:t>
      </w:r>
      <w:r w:rsidRPr="00160C4F">
        <w:rPr>
          <w:w w:val="95"/>
          <w:lang w:val="pt-PT"/>
        </w:rPr>
        <w:t>jeto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foi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dese</w:t>
      </w:r>
      <w:r w:rsidRPr="00160C4F">
        <w:rPr>
          <w:spacing w:val="-8"/>
          <w:w w:val="95"/>
          <w:lang w:val="pt-PT"/>
        </w:rPr>
        <w:t>n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olvido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spacing w:val="-104"/>
          <w:w w:val="95"/>
          <w:lang w:val="pt-PT"/>
        </w:rPr>
        <w:t>ˆ</w:t>
      </w:r>
      <w:r w:rsidRPr="00160C4F">
        <w:rPr>
          <w:w w:val="95"/>
          <w:lang w:val="pt-PT"/>
        </w:rPr>
        <w:t>a</w:t>
      </w:r>
      <w:r w:rsidRPr="00160C4F">
        <w:rPr>
          <w:spacing w:val="-7"/>
          <w:w w:val="95"/>
          <w:lang w:val="pt-PT"/>
        </w:rPr>
        <w:t>m</w:t>
      </w:r>
      <w:r w:rsidRPr="00160C4F">
        <w:rPr>
          <w:w w:val="95"/>
          <w:lang w:val="pt-PT"/>
        </w:rPr>
        <w:t>bito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</w:t>
      </w:r>
      <w:r w:rsidRPr="00160C4F">
        <w:rPr>
          <w:spacing w:val="11"/>
          <w:w w:val="95"/>
          <w:lang w:val="pt-PT"/>
        </w:rPr>
        <w:t>o</w:t>
      </w:r>
      <w:r w:rsidRPr="00160C4F">
        <w:rPr>
          <w:w w:val="95"/>
          <w:lang w:val="pt-PT"/>
        </w:rPr>
        <w:t>jeto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Semi</w:t>
      </w:r>
      <w:r w:rsidRPr="00160C4F">
        <w:rPr>
          <w:spacing w:val="-1"/>
          <w:w w:val="95"/>
          <w:lang w:val="pt-PT"/>
        </w:rPr>
        <w:t>n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rio,</w:t>
      </w:r>
      <w:r w:rsidRPr="00160C4F">
        <w:rPr>
          <w:spacing w:val="4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semestre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spacing w:val="-17"/>
          <w:w w:val="95"/>
          <w:lang w:val="pt-PT"/>
        </w:rPr>
        <w:t>V</w:t>
      </w:r>
      <w:r w:rsidRPr="00160C4F">
        <w:rPr>
          <w:w w:val="95"/>
          <w:lang w:val="pt-PT"/>
        </w:rPr>
        <w:t>er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w w:val="93"/>
          <w:lang w:val="pt-PT"/>
        </w:rPr>
        <w:t xml:space="preserve"> </w:t>
      </w:r>
      <w:r w:rsidRPr="00160C4F">
        <w:rPr>
          <w:w w:val="95"/>
          <w:lang w:val="pt-PT"/>
        </w:rPr>
        <w:t>2020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Licenciatura  em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Engenharia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Inform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atica  e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Computadores.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Este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</w:t>
      </w:r>
      <w:r w:rsidRPr="00160C4F">
        <w:rPr>
          <w:spacing w:val="-25"/>
          <w:w w:val="95"/>
          <w:lang w:val="pt-PT"/>
        </w:rPr>
        <w:t>p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tulo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w w:val="95"/>
          <w:lang w:val="pt-PT"/>
        </w:rPr>
        <w:t>´</w:t>
      </w:r>
      <w:r w:rsidRPr="00160C4F">
        <w:rPr>
          <w:w w:val="99"/>
          <w:lang w:val="pt-PT"/>
        </w:rPr>
        <w:t xml:space="preserve"> </w:t>
      </w:r>
      <w:r w:rsidRPr="00160C4F">
        <w:rPr>
          <w:w w:val="95"/>
          <w:lang w:val="pt-PT"/>
        </w:rPr>
        <w:t>organizado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em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</w:t>
      </w:r>
      <w:r w:rsidRPr="00160C4F">
        <w:rPr>
          <w:spacing w:val="-6"/>
          <w:w w:val="95"/>
          <w:lang w:val="pt-PT"/>
        </w:rPr>
        <w:t>r</w:t>
      </w:r>
      <w:r w:rsidRPr="00160C4F">
        <w:rPr>
          <w:spacing w:val="-100"/>
          <w:w w:val="95"/>
          <w:lang w:val="pt-PT"/>
        </w:rPr>
        <w:t>ˆ</w:t>
      </w:r>
      <w:r w:rsidRPr="00160C4F">
        <w:rPr>
          <w:w w:val="95"/>
          <w:lang w:val="pt-PT"/>
        </w:rPr>
        <w:t>es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sec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oes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descre</w:t>
      </w:r>
      <w:r w:rsidRPr="00160C4F">
        <w:rPr>
          <w:spacing w:val="-7"/>
          <w:w w:val="95"/>
          <w:lang w:val="pt-PT"/>
        </w:rPr>
        <w:t>v</w:t>
      </w:r>
      <w:r w:rsidRPr="00160C4F">
        <w:rPr>
          <w:w w:val="95"/>
          <w:lang w:val="pt-PT"/>
        </w:rPr>
        <w:t>em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enquadrame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to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12"/>
          <w:w w:val="95"/>
          <w:lang w:val="pt-PT"/>
        </w:rPr>
        <w:t>b</w:t>
      </w:r>
      <w:r w:rsidRPr="00160C4F">
        <w:rPr>
          <w:w w:val="95"/>
          <w:lang w:val="pt-PT"/>
        </w:rPr>
        <w:t>jecti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o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</w:t>
      </w:r>
      <w:r w:rsidRPr="00160C4F">
        <w:rPr>
          <w:spacing w:val="12"/>
          <w:w w:val="95"/>
          <w:lang w:val="pt-PT"/>
        </w:rPr>
        <w:t>o</w:t>
      </w:r>
      <w:r w:rsidRPr="00160C4F">
        <w:rPr>
          <w:w w:val="95"/>
          <w:lang w:val="pt-PT"/>
        </w:rPr>
        <w:t>jeto,</w:t>
      </w:r>
      <w:r w:rsidRPr="00160C4F">
        <w:rPr>
          <w:spacing w:val="4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assim</w:t>
      </w:r>
      <w:r w:rsidRPr="00160C4F">
        <w:rPr>
          <w:w w:val="93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organiza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cume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to.</w:t>
      </w:r>
    </w:p>
    <w:p w14:paraId="3860CFC2" w14:textId="77777777" w:rsidR="0010771C" w:rsidRPr="00160C4F" w:rsidRDefault="0010771C">
      <w:pPr>
        <w:spacing w:before="6" w:line="280" w:lineRule="exact"/>
        <w:rPr>
          <w:sz w:val="28"/>
          <w:szCs w:val="28"/>
          <w:lang w:val="pt-PT"/>
        </w:rPr>
      </w:pPr>
    </w:p>
    <w:p w14:paraId="750F1858" w14:textId="77777777" w:rsidR="0010771C" w:rsidRDefault="00AC137A">
      <w:pPr>
        <w:pStyle w:val="Heading1"/>
        <w:numPr>
          <w:ilvl w:val="1"/>
          <w:numId w:val="6"/>
        </w:numPr>
        <w:tabs>
          <w:tab w:val="left" w:pos="837"/>
        </w:tabs>
        <w:jc w:val="both"/>
        <w:rPr>
          <w:b w:val="0"/>
          <w:bCs w:val="0"/>
        </w:rPr>
      </w:pPr>
      <w:bookmarkStart w:id="16" w:name="_TOC_250019"/>
      <w:r>
        <w:rPr>
          <w:spacing w:val="-1"/>
          <w:w w:val="95"/>
        </w:rPr>
        <w:t>Enquadramento</w:t>
      </w:r>
      <w:bookmarkEnd w:id="16"/>
    </w:p>
    <w:p w14:paraId="5F25E420" w14:textId="77777777" w:rsidR="0010771C" w:rsidRDefault="0010771C">
      <w:pPr>
        <w:spacing w:before="16" w:line="300" w:lineRule="exact"/>
        <w:rPr>
          <w:sz w:val="30"/>
          <w:szCs w:val="30"/>
        </w:rPr>
      </w:pPr>
    </w:p>
    <w:p w14:paraId="4BAD78B7" w14:textId="48EFABE6" w:rsidR="0010771C" w:rsidRPr="00160C4F" w:rsidRDefault="00AC137A">
      <w:pPr>
        <w:pStyle w:val="BodyText"/>
        <w:spacing w:line="344" w:lineRule="auto"/>
        <w:ind w:right="115"/>
        <w:jc w:val="both"/>
        <w:rPr>
          <w:lang w:val="pt-PT"/>
        </w:rPr>
      </w:pPr>
      <w:r w:rsidRPr="00160C4F">
        <w:rPr>
          <w:w w:val="95"/>
          <w:lang w:val="pt-PT"/>
        </w:rPr>
        <w:t>Este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p</w:t>
      </w:r>
      <w:r w:rsidRPr="00160C4F">
        <w:rPr>
          <w:w w:val="95"/>
          <w:lang w:val="pt-PT"/>
        </w:rPr>
        <w:t>r</w:t>
      </w:r>
      <w:r w:rsidRPr="00160C4F">
        <w:rPr>
          <w:spacing w:val="12"/>
          <w:w w:val="95"/>
          <w:lang w:val="pt-PT"/>
        </w:rPr>
        <w:t>o</w:t>
      </w:r>
      <w:r w:rsidRPr="00160C4F">
        <w:rPr>
          <w:w w:val="95"/>
          <w:lang w:val="pt-PT"/>
        </w:rPr>
        <w:t>jeto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tem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te</w:t>
      </w:r>
      <w:r w:rsidRPr="00160C4F">
        <w:rPr>
          <w:spacing w:val="-1"/>
          <w:w w:val="95"/>
          <w:lang w:val="pt-PT"/>
        </w:rPr>
        <w:t>m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tica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principal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orto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Rug</w:t>
      </w:r>
      <w:r w:rsidRPr="00160C4F">
        <w:rPr>
          <w:spacing w:val="-6"/>
          <w:w w:val="95"/>
          <w:lang w:val="pt-PT"/>
        </w:rPr>
        <w:t>b</w:t>
      </w:r>
      <w:r w:rsidRPr="00160C4F">
        <w:rPr>
          <w:spacing w:val="-17"/>
          <w:w w:val="95"/>
          <w:lang w:val="pt-PT"/>
        </w:rPr>
        <w:t>y</w:t>
      </w:r>
      <w:r w:rsidRPr="00160C4F">
        <w:rPr>
          <w:w w:val="95"/>
          <w:lang w:val="pt-PT"/>
        </w:rPr>
        <w:t>.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Sendo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atividade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orti</w:t>
      </w:r>
      <w:r w:rsidRPr="00160C4F">
        <w:rPr>
          <w:spacing w:val="-12"/>
          <w:w w:val="95"/>
          <w:lang w:val="pt-PT"/>
        </w:rPr>
        <w:t>v</w:t>
      </w:r>
      <w:r w:rsidRPr="00160C4F">
        <w:rPr>
          <w:w w:val="95"/>
          <w:lang w:val="pt-PT"/>
        </w:rPr>
        <w:t>a</w:t>
      </w:r>
      <w:r w:rsidRPr="00160C4F">
        <w:rPr>
          <w:w w:val="98"/>
          <w:lang w:val="pt-PT"/>
        </w:rPr>
        <w:t xml:space="preserve"> </w:t>
      </w:r>
      <w:del w:id="17" w:author="Jorge Pião" w:date="2020-05-06T20:02:00Z">
        <w:r w:rsidRPr="00160C4F" w:rsidDel="0063070A">
          <w:rPr>
            <w:w w:val="95"/>
            <w:lang w:val="pt-PT"/>
          </w:rPr>
          <w:delText>que</w:delText>
        </w:r>
        <w:r w:rsidRPr="00160C4F" w:rsidDel="0063070A">
          <w:rPr>
            <w:spacing w:val="11"/>
            <w:w w:val="95"/>
            <w:lang w:val="pt-PT"/>
          </w:rPr>
          <w:delText xml:space="preserve"> </w:delText>
        </w:r>
        <w:r w:rsidRPr="00160C4F" w:rsidDel="0063070A">
          <w:rPr>
            <w:w w:val="95"/>
            <w:lang w:val="pt-PT"/>
          </w:rPr>
          <w:delText>aprese</w:delText>
        </w:r>
        <w:r w:rsidRPr="00160C4F" w:rsidDel="0063070A">
          <w:rPr>
            <w:spacing w:val="-7"/>
            <w:w w:val="95"/>
            <w:lang w:val="pt-PT"/>
          </w:rPr>
          <w:delText>n</w:delText>
        </w:r>
        <w:r w:rsidRPr="00160C4F" w:rsidDel="0063070A">
          <w:rPr>
            <w:w w:val="95"/>
            <w:lang w:val="pt-PT"/>
          </w:rPr>
          <w:delText>ta</w:delText>
        </w:r>
        <w:r w:rsidRPr="00160C4F" w:rsidDel="0063070A">
          <w:rPr>
            <w:spacing w:val="12"/>
            <w:w w:val="95"/>
            <w:lang w:val="pt-PT"/>
          </w:rPr>
          <w:delText xml:space="preserve"> </w:delText>
        </w:r>
        <w:r w:rsidRPr="00160C4F" w:rsidDel="0063070A">
          <w:rPr>
            <w:w w:val="95"/>
            <w:lang w:val="pt-PT"/>
          </w:rPr>
          <w:delText>falta</w:delText>
        </w:r>
        <w:r w:rsidRPr="00160C4F" w:rsidDel="0063070A">
          <w:rPr>
            <w:spacing w:val="11"/>
            <w:w w:val="95"/>
            <w:lang w:val="pt-PT"/>
          </w:rPr>
          <w:delText xml:space="preserve"> </w:delText>
        </w:r>
        <w:r w:rsidRPr="00160C4F" w:rsidDel="0063070A">
          <w:rPr>
            <w:w w:val="95"/>
            <w:lang w:val="pt-PT"/>
          </w:rPr>
          <w:delText>de</w:delText>
        </w:r>
        <w:r w:rsidRPr="00160C4F" w:rsidDel="0063070A">
          <w:rPr>
            <w:spacing w:val="12"/>
            <w:w w:val="95"/>
            <w:lang w:val="pt-PT"/>
          </w:rPr>
          <w:delText xml:space="preserve"> </w:delText>
        </w:r>
        <w:r w:rsidRPr="00160C4F" w:rsidDel="0063070A">
          <w:rPr>
            <w:w w:val="95"/>
            <w:lang w:val="pt-PT"/>
          </w:rPr>
          <w:delText>conhecime</w:delText>
        </w:r>
        <w:r w:rsidRPr="00160C4F" w:rsidDel="0063070A">
          <w:rPr>
            <w:spacing w:val="-7"/>
            <w:w w:val="95"/>
            <w:lang w:val="pt-PT"/>
          </w:rPr>
          <w:delText>n</w:delText>
        </w:r>
        <w:r w:rsidRPr="00160C4F" w:rsidDel="0063070A">
          <w:rPr>
            <w:w w:val="95"/>
            <w:lang w:val="pt-PT"/>
          </w:rPr>
          <w:delText>to</w:delText>
        </w:r>
        <w:r w:rsidRPr="00160C4F" w:rsidDel="0063070A">
          <w:rPr>
            <w:spacing w:val="12"/>
            <w:w w:val="95"/>
            <w:lang w:val="pt-PT"/>
          </w:rPr>
          <w:delText xml:space="preserve"> </w:delText>
        </w:r>
        <w:r w:rsidRPr="00160C4F" w:rsidDel="0063070A">
          <w:rPr>
            <w:w w:val="95"/>
            <w:lang w:val="pt-PT"/>
          </w:rPr>
          <w:delText>ou</w:delText>
        </w:r>
        <w:r w:rsidRPr="00160C4F" w:rsidDel="0063070A">
          <w:rPr>
            <w:spacing w:val="12"/>
            <w:w w:val="95"/>
            <w:lang w:val="pt-PT"/>
          </w:rPr>
          <w:delText xml:space="preserve"> </w:delText>
        </w:r>
        <w:r w:rsidRPr="00160C4F" w:rsidDel="0063070A">
          <w:rPr>
            <w:w w:val="95"/>
            <w:lang w:val="pt-PT"/>
          </w:rPr>
          <w:delText>rele</w:delText>
        </w:r>
        <w:r w:rsidRPr="00160C4F" w:rsidDel="0063070A">
          <w:rPr>
            <w:spacing w:val="-1"/>
            <w:w w:val="95"/>
            <w:lang w:val="pt-PT"/>
          </w:rPr>
          <w:delText>v</w:delText>
        </w:r>
        <w:r w:rsidRPr="00160C4F" w:rsidDel="0063070A">
          <w:rPr>
            <w:spacing w:val="-104"/>
            <w:w w:val="95"/>
            <w:lang w:val="pt-PT"/>
          </w:rPr>
          <w:delText>a</w:delText>
        </w:r>
        <w:r w:rsidRPr="00160C4F" w:rsidDel="0063070A">
          <w:rPr>
            <w:spacing w:val="-1"/>
            <w:w w:val="95"/>
            <w:lang w:val="pt-PT"/>
          </w:rPr>
          <w:delText>ˆ</w:delText>
        </w:r>
        <w:r w:rsidRPr="00160C4F" w:rsidDel="0063070A">
          <w:rPr>
            <w:w w:val="95"/>
            <w:lang w:val="pt-PT"/>
          </w:rPr>
          <w:delText>ncia</w:delText>
        </w:r>
      </w:del>
      <w:ins w:id="18" w:author="Jorge Pião" w:date="2020-05-06T20:02:00Z">
        <w:r w:rsidR="0063070A">
          <w:rPr>
            <w:w w:val="95"/>
            <w:lang w:val="pt-PT"/>
          </w:rPr>
          <w:t>pouco reconhecida ou relevante</w:t>
        </w:r>
      </w:ins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texto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nossa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cultura,</w:t>
      </w:r>
      <w:r w:rsidRPr="00160C4F">
        <w:rPr>
          <w:spacing w:val="7"/>
          <w:w w:val="95"/>
          <w:lang w:val="pt-PT"/>
        </w:rPr>
        <w:t xml:space="preserve"> </w:t>
      </w:r>
      <w:r w:rsidRPr="00160C4F">
        <w:rPr>
          <w:spacing w:val="-100"/>
          <w:w w:val="95"/>
          <w:lang w:val="pt-PT"/>
        </w:rPr>
        <w:t>´</w:t>
      </w:r>
      <w:r w:rsidRPr="00160C4F">
        <w:rPr>
          <w:w w:val="95"/>
          <w:lang w:val="pt-PT"/>
        </w:rPr>
        <w:t>e</w:t>
      </w:r>
      <w:r w:rsidRPr="00160C4F">
        <w:rPr>
          <w:spacing w:val="12"/>
          <w:w w:val="95"/>
          <w:lang w:val="pt-PT"/>
        </w:rPr>
        <w:t xml:space="preserve"> </w:t>
      </w:r>
      <w:del w:id="19" w:author="Jorge Pião" w:date="2020-05-06T20:02:00Z">
        <w:r w:rsidRPr="00160C4F" w:rsidDel="0063070A">
          <w:rPr>
            <w:w w:val="95"/>
            <w:lang w:val="pt-PT"/>
          </w:rPr>
          <w:delText>assim</w:delText>
        </w:r>
        <w:r w:rsidRPr="00160C4F" w:rsidDel="0063070A">
          <w:rPr>
            <w:spacing w:val="12"/>
            <w:w w:val="95"/>
            <w:lang w:val="pt-PT"/>
          </w:rPr>
          <w:delText xml:space="preserve"> </w:delText>
        </w:r>
        <w:r w:rsidRPr="00160C4F" w:rsidDel="0063070A">
          <w:rPr>
            <w:w w:val="95"/>
            <w:lang w:val="pt-PT"/>
          </w:rPr>
          <w:delText>uma atividade</w:delText>
        </w:r>
        <w:r w:rsidRPr="00160C4F" w:rsidDel="0063070A">
          <w:rPr>
            <w:spacing w:val="21"/>
            <w:w w:val="95"/>
            <w:lang w:val="pt-PT"/>
          </w:rPr>
          <w:delText xml:space="preserve"> </w:delText>
        </w:r>
        <w:r w:rsidRPr="00160C4F" w:rsidDel="0063070A">
          <w:rPr>
            <w:w w:val="95"/>
            <w:lang w:val="pt-PT"/>
          </w:rPr>
          <w:delText>des</w:delText>
        </w:r>
        <w:r w:rsidRPr="00160C4F" w:rsidDel="0063070A">
          <w:rPr>
            <w:spacing w:val="6"/>
            <w:w w:val="95"/>
            <w:lang w:val="pt-PT"/>
          </w:rPr>
          <w:delText>p</w:delText>
        </w:r>
        <w:r w:rsidRPr="00160C4F" w:rsidDel="0063070A">
          <w:rPr>
            <w:w w:val="95"/>
            <w:lang w:val="pt-PT"/>
          </w:rPr>
          <w:delText>orti</w:delText>
        </w:r>
        <w:r w:rsidRPr="00160C4F" w:rsidDel="0063070A">
          <w:rPr>
            <w:spacing w:val="-12"/>
            <w:w w:val="95"/>
            <w:lang w:val="pt-PT"/>
          </w:rPr>
          <w:delText>v</w:delText>
        </w:r>
        <w:r w:rsidRPr="00160C4F" w:rsidDel="0063070A">
          <w:rPr>
            <w:w w:val="95"/>
            <w:lang w:val="pt-PT"/>
          </w:rPr>
          <w:delText>a</w:delText>
        </w:r>
        <w:r w:rsidRPr="00160C4F" w:rsidDel="0063070A">
          <w:rPr>
            <w:spacing w:val="21"/>
            <w:w w:val="95"/>
            <w:lang w:val="pt-PT"/>
          </w:rPr>
          <w:delText xml:space="preserve"> </w:delText>
        </w:r>
        <w:r w:rsidRPr="00160C4F" w:rsidDel="0063070A">
          <w:rPr>
            <w:w w:val="95"/>
            <w:lang w:val="pt-PT"/>
          </w:rPr>
          <w:delText>onde</w:delText>
        </w:r>
        <w:r w:rsidRPr="00160C4F" w:rsidDel="0063070A">
          <w:rPr>
            <w:spacing w:val="15"/>
            <w:w w:val="95"/>
            <w:lang w:val="pt-PT"/>
          </w:rPr>
          <w:delText xml:space="preserve"> </w:delText>
        </w:r>
        <w:r w:rsidRPr="00160C4F" w:rsidDel="0063070A">
          <w:rPr>
            <w:spacing w:val="-99"/>
            <w:w w:val="95"/>
            <w:lang w:val="pt-PT"/>
          </w:rPr>
          <w:delText>´</w:delText>
        </w:r>
        <w:r w:rsidRPr="00160C4F" w:rsidDel="0063070A">
          <w:rPr>
            <w:w w:val="95"/>
            <w:lang w:val="pt-PT"/>
          </w:rPr>
          <w:delText>e</w:delText>
        </w:r>
        <w:r w:rsidRPr="00160C4F" w:rsidDel="0063070A">
          <w:rPr>
            <w:spacing w:val="21"/>
            <w:w w:val="95"/>
            <w:lang w:val="pt-PT"/>
          </w:rPr>
          <w:delText xml:space="preserve"> </w:delText>
        </w:r>
        <w:r w:rsidRPr="00160C4F" w:rsidDel="0063070A">
          <w:rPr>
            <w:w w:val="95"/>
            <w:lang w:val="pt-PT"/>
          </w:rPr>
          <w:delText>reconhe</w:delText>
        </w:r>
        <w:r w:rsidRPr="00160C4F" w:rsidDel="0063070A">
          <w:rPr>
            <w:spacing w:val="-26"/>
            <w:w w:val="95"/>
            <w:lang w:val="pt-PT"/>
          </w:rPr>
          <w:delText>c</w:delText>
        </w:r>
        <w:r w:rsidRPr="00160C4F" w:rsidDel="0063070A">
          <w:rPr>
            <w:spacing w:val="-82"/>
            <w:w w:val="95"/>
            <w:lang w:val="pt-PT"/>
          </w:rPr>
          <w:delText>´</w:delText>
        </w:r>
        <w:r w:rsidRPr="00160C4F" w:rsidDel="0063070A">
          <w:rPr>
            <w:w w:val="95"/>
            <w:lang w:val="pt-PT"/>
          </w:rPr>
          <w:delText>ı</w:delText>
        </w:r>
        <w:r w:rsidRPr="00160C4F" w:rsidDel="0063070A">
          <w:rPr>
            <w:spacing w:val="-6"/>
            <w:w w:val="95"/>
            <w:lang w:val="pt-PT"/>
          </w:rPr>
          <w:delText>v</w:delText>
        </w:r>
        <w:r w:rsidRPr="00160C4F" w:rsidDel="0063070A">
          <w:rPr>
            <w:w w:val="95"/>
            <w:lang w:val="pt-PT"/>
          </w:rPr>
          <w:delText>el</w:delText>
        </w:r>
        <w:r w:rsidRPr="00160C4F" w:rsidDel="0063070A">
          <w:rPr>
            <w:spacing w:val="20"/>
            <w:w w:val="95"/>
            <w:lang w:val="pt-PT"/>
          </w:rPr>
          <w:delText xml:space="preserve"> </w:delText>
        </w:r>
        <w:r w:rsidRPr="00160C4F" w:rsidDel="0063070A">
          <w:rPr>
            <w:w w:val="95"/>
            <w:lang w:val="pt-PT"/>
          </w:rPr>
          <w:delText>uma</w:delText>
        </w:r>
        <w:r w:rsidRPr="00160C4F" w:rsidDel="0063070A">
          <w:rPr>
            <w:spacing w:val="21"/>
            <w:w w:val="95"/>
            <w:lang w:val="pt-PT"/>
          </w:rPr>
          <w:delText xml:space="preserve"> </w:delText>
        </w:r>
      </w:del>
      <w:r w:rsidRPr="00160C4F">
        <w:rPr>
          <w:w w:val="95"/>
          <w:lang w:val="pt-PT"/>
        </w:rPr>
        <w:t>no</w:t>
      </w:r>
      <w:r w:rsidRPr="00160C4F">
        <w:rPr>
          <w:spacing w:val="-1"/>
          <w:w w:val="95"/>
          <w:lang w:val="pt-PT"/>
        </w:rPr>
        <w:t>t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ria</w:t>
      </w:r>
      <w:r w:rsidRPr="00160C4F">
        <w:rPr>
          <w:spacing w:val="21"/>
          <w:w w:val="95"/>
          <w:lang w:val="pt-PT"/>
        </w:rPr>
        <w:t xml:space="preserve"> </w:t>
      </w:r>
      <w:ins w:id="20" w:author="Jorge Pião" w:date="2020-05-06T20:02:00Z">
        <w:r w:rsidR="0063070A">
          <w:rPr>
            <w:spacing w:val="21"/>
            <w:w w:val="95"/>
            <w:lang w:val="pt-PT"/>
          </w:rPr>
          <w:t xml:space="preserve">a </w:t>
        </w:r>
      </w:ins>
      <w:r w:rsidRPr="00160C4F">
        <w:rPr>
          <w:w w:val="95"/>
          <w:lang w:val="pt-PT"/>
        </w:rPr>
        <w:t>falta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ferrame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tas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</w:t>
      </w:r>
      <w:r w:rsidRPr="00160C4F">
        <w:rPr>
          <w:spacing w:val="-8"/>
          <w:w w:val="95"/>
          <w:lang w:val="pt-PT"/>
        </w:rPr>
        <w:t>o</w:t>
      </w:r>
      <w:r w:rsidRPr="00160C4F">
        <w:rPr>
          <w:w w:val="95"/>
          <w:lang w:val="pt-PT"/>
        </w:rPr>
        <w:t>videnciem</w:t>
      </w:r>
      <w:r w:rsidRPr="00160C4F">
        <w:rPr>
          <w:w w:val="94"/>
          <w:lang w:val="pt-PT"/>
        </w:rPr>
        <w:t xml:space="preserve"> </w:t>
      </w:r>
      <w:r w:rsidRPr="00160C4F">
        <w:rPr>
          <w:w w:val="95"/>
          <w:lang w:val="pt-PT"/>
        </w:rPr>
        <w:t>su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orte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spacing w:val="-104"/>
          <w:w w:val="95"/>
          <w:lang w:val="pt-PT"/>
        </w:rPr>
        <w:t>`</w:t>
      </w:r>
      <w:r w:rsidRPr="00160C4F">
        <w:rPr>
          <w:w w:val="95"/>
          <w:lang w:val="pt-PT"/>
        </w:rPr>
        <w:t>a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pratica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desta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atividade.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Este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problema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foi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aprese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tado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aos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di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ersos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1"/>
          <w:w w:val="95"/>
          <w:lang w:val="pt-PT"/>
        </w:rPr>
        <w:t>l</w:t>
      </w:r>
      <w:r w:rsidRPr="00160C4F">
        <w:rPr>
          <w:w w:val="95"/>
          <w:lang w:val="pt-PT"/>
        </w:rPr>
        <w:t>eme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tos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w w:val="94"/>
          <w:lang w:val="pt-PT"/>
        </w:rPr>
        <w:t xml:space="preserve"> </w:t>
      </w:r>
      <w:r w:rsidRPr="00160C4F">
        <w:rPr>
          <w:w w:val="95"/>
          <w:lang w:val="pt-PT"/>
        </w:rPr>
        <w:t>gru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devido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lig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es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ter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essoais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tre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estes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orto,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ex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erienciando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t</w:t>
      </w:r>
      <w:r w:rsidRPr="00160C4F">
        <w:rPr>
          <w:w w:val="95"/>
          <w:lang w:val="pt-PT"/>
        </w:rPr>
        <w:t>i</w:t>
      </w:r>
      <w:r w:rsidRPr="00160C4F">
        <w:rPr>
          <w:spacing w:val="-12"/>
          <w:w w:val="95"/>
          <w:lang w:val="pt-PT"/>
        </w:rPr>
        <w:t>v</w:t>
      </w:r>
      <w:r w:rsidRPr="00160C4F">
        <w:rPr>
          <w:w w:val="95"/>
          <w:lang w:val="pt-PT"/>
        </w:rPr>
        <w:t>ame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w w:val="91"/>
          <w:lang w:val="pt-PT"/>
        </w:rPr>
        <w:t xml:space="preserve"> </w:t>
      </w:r>
      <w:r w:rsidRPr="00160C4F">
        <w:rPr>
          <w:w w:val="95"/>
          <w:lang w:val="pt-PT"/>
        </w:rPr>
        <w:t>lidando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este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problema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</w:t>
      </w:r>
      <w:r w:rsidRPr="00160C4F">
        <w:rPr>
          <w:spacing w:val="-1"/>
          <w:w w:val="95"/>
          <w:lang w:val="pt-PT"/>
        </w:rPr>
        <w:t>r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oprio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quotidiano.</w:t>
      </w:r>
    </w:p>
    <w:p w14:paraId="58FCDD32" w14:textId="2DA27D0F" w:rsidR="0010771C" w:rsidRPr="00160C4F" w:rsidRDefault="00AC137A">
      <w:pPr>
        <w:pStyle w:val="BodyText"/>
        <w:spacing w:before="2" w:line="344" w:lineRule="auto"/>
        <w:ind w:right="116" w:firstLine="338"/>
        <w:jc w:val="both"/>
        <w:rPr>
          <w:lang w:val="pt-PT"/>
        </w:rPr>
      </w:pPr>
      <w:r w:rsidRPr="00160C4F">
        <w:rPr>
          <w:w w:val="95"/>
          <w:lang w:val="pt-PT"/>
        </w:rPr>
        <w:t>Ap</w:t>
      </w:r>
      <w:r w:rsidRPr="00160C4F">
        <w:rPr>
          <w:spacing w:val="1"/>
          <w:w w:val="95"/>
          <w:lang w:val="pt-PT"/>
        </w:rPr>
        <w:t>esar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existir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spacing w:val="1"/>
          <w:w w:val="95"/>
          <w:lang w:val="pt-PT"/>
        </w:rPr>
        <w:t>grupo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ferramentas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proporcionem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melhor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qualidade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na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organiza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tica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desta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dalida</w:t>
      </w:r>
      <w:r w:rsidRPr="00160C4F">
        <w:rPr>
          <w:spacing w:val="-1"/>
          <w:w w:val="95"/>
          <w:lang w:val="pt-PT"/>
        </w:rPr>
        <w:t>d</w:t>
      </w:r>
      <w:r w:rsidRPr="00160C4F">
        <w:rPr>
          <w:w w:val="95"/>
          <w:lang w:val="pt-PT"/>
        </w:rPr>
        <w:t>e,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este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foi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considera</w:t>
      </w:r>
      <w:r w:rsidRPr="00160C4F">
        <w:rPr>
          <w:spacing w:val="-1"/>
          <w:w w:val="95"/>
          <w:lang w:val="pt-PT"/>
        </w:rPr>
        <w:t>d</w:t>
      </w:r>
      <w:r w:rsidRPr="00160C4F">
        <w:rPr>
          <w:w w:val="95"/>
          <w:lang w:val="pt-PT"/>
        </w:rPr>
        <w:t>o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elos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estuda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tes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gru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</w:t>
      </w:r>
      <w:r w:rsidRPr="00160C4F">
        <w:rPr>
          <w:w w:val="91"/>
          <w:lang w:val="pt-PT"/>
        </w:rPr>
        <w:t xml:space="preserve"> </w:t>
      </w:r>
      <w:r w:rsidRPr="00160C4F">
        <w:rPr>
          <w:w w:val="95"/>
          <w:lang w:val="pt-PT"/>
        </w:rPr>
        <w:t>escasso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dis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en</w:t>
      </w:r>
      <w:r w:rsidRPr="00160C4F">
        <w:rPr>
          <w:spacing w:val="-1"/>
          <w:w w:val="95"/>
          <w:lang w:val="pt-PT"/>
        </w:rPr>
        <w:t>d</w:t>
      </w:r>
      <w:r w:rsidRPr="00160C4F">
        <w:rPr>
          <w:w w:val="95"/>
          <w:lang w:val="pt-PT"/>
        </w:rPr>
        <w:t>ioso,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elo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foi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optado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12"/>
          <w:w w:val="95"/>
          <w:lang w:val="pt-PT"/>
        </w:rPr>
        <w:t>b</w:t>
      </w:r>
      <w:r w:rsidRPr="00160C4F">
        <w:rPr>
          <w:w w:val="95"/>
          <w:lang w:val="pt-PT"/>
        </w:rPr>
        <w:t>jecti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deste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</w:t>
      </w:r>
      <w:r w:rsidRPr="00160C4F">
        <w:rPr>
          <w:spacing w:val="12"/>
          <w:w w:val="95"/>
          <w:lang w:val="pt-PT"/>
        </w:rPr>
        <w:t>o</w:t>
      </w:r>
      <w:r w:rsidRPr="00160C4F">
        <w:rPr>
          <w:w w:val="95"/>
          <w:lang w:val="pt-PT"/>
        </w:rPr>
        <w:t>jeto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criar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ins w:id="21" w:author="Jorge Pião" w:date="2020-05-06T20:03:00Z">
        <w:r w:rsidR="0063070A">
          <w:rPr>
            <w:w w:val="95"/>
            <w:lang w:val="pt-PT"/>
          </w:rPr>
          <w:t>ã</w:t>
        </w:r>
      </w:ins>
      <w:del w:id="22" w:author="Jorge Pião" w:date="2020-05-06T20:03:00Z">
        <w:r w:rsidRPr="00160C4F" w:rsidDel="0063070A">
          <w:rPr>
            <w:w w:val="95"/>
            <w:lang w:val="pt-PT"/>
          </w:rPr>
          <w:delText>a</w:delText>
        </w:r>
      </w:del>
      <w:r w:rsidRPr="00160C4F">
        <w:rPr>
          <w:w w:val="95"/>
          <w:lang w:val="pt-PT"/>
        </w:rPr>
        <w:t>o</w:t>
      </w:r>
      <w:r w:rsidRPr="00160C4F">
        <w:rPr>
          <w:w w:val="91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asse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ideia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spacing w:val="11"/>
          <w:w w:val="95"/>
          <w:lang w:val="pt-PT"/>
        </w:rPr>
        <w:t>a</w:t>
      </w:r>
      <w:r w:rsidRPr="00160C4F">
        <w:rPr>
          <w:w w:val="95"/>
          <w:lang w:val="pt-PT"/>
        </w:rPr>
        <w:t>judar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ati</w:t>
      </w:r>
      <w:r w:rsidRPr="00160C4F">
        <w:rPr>
          <w:spacing w:val="-12"/>
          <w:w w:val="95"/>
          <w:lang w:val="pt-PT"/>
        </w:rPr>
        <w:t>v</w:t>
      </w:r>
      <w:r w:rsidRPr="00160C4F">
        <w:rPr>
          <w:w w:val="95"/>
          <w:lang w:val="pt-PT"/>
        </w:rPr>
        <w:t>ame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equipas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ecnicas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desta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dalidade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orti</w:t>
      </w:r>
      <w:r w:rsidRPr="00160C4F">
        <w:rPr>
          <w:spacing w:val="-12"/>
          <w:w w:val="95"/>
          <w:lang w:val="pt-PT"/>
        </w:rPr>
        <w:t>v</w:t>
      </w:r>
      <w:r w:rsidRPr="00160C4F">
        <w:rPr>
          <w:w w:val="95"/>
          <w:lang w:val="pt-PT"/>
        </w:rPr>
        <w:t>a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em</w:t>
      </w:r>
      <w:r w:rsidRPr="00160C4F">
        <w:rPr>
          <w:w w:val="92"/>
          <w:lang w:val="pt-PT"/>
        </w:rPr>
        <w:t xml:space="preserve"> </w:t>
      </w:r>
      <w:r w:rsidRPr="00160C4F">
        <w:rPr>
          <w:w w:val="95"/>
          <w:lang w:val="pt-PT"/>
        </w:rPr>
        <w:t>v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arios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temas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rele</w:t>
      </w:r>
      <w:r w:rsidRPr="00160C4F">
        <w:rPr>
          <w:spacing w:val="-12"/>
          <w:w w:val="95"/>
          <w:lang w:val="pt-PT"/>
        </w:rPr>
        <w:t>v</w:t>
      </w:r>
      <w:r w:rsidRPr="00160C4F">
        <w:rPr>
          <w:w w:val="95"/>
          <w:lang w:val="pt-PT"/>
        </w:rPr>
        <w:t>a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tes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spacing w:val="-104"/>
          <w:w w:val="95"/>
          <w:lang w:val="pt-PT"/>
        </w:rPr>
        <w:t>`</w:t>
      </w:r>
      <w:r w:rsidRPr="00160C4F">
        <w:rPr>
          <w:w w:val="95"/>
          <w:lang w:val="pt-PT"/>
        </w:rPr>
        <w:t>a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optimiza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melhoria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desem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enho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ao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longo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-2"/>
          <w:w w:val="95"/>
          <w:lang w:val="pt-PT"/>
        </w:rPr>
        <w:t xml:space="preserve"> 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</w:t>
      </w:r>
      <w:r w:rsidRPr="00160C4F">
        <w:rPr>
          <w:spacing w:val="6"/>
          <w:w w:val="95"/>
          <w:lang w:val="pt-PT"/>
        </w:rPr>
        <w:t>po</w:t>
      </w:r>
      <w:r w:rsidRPr="00160C4F">
        <w:rPr>
          <w:w w:val="95"/>
          <w:lang w:val="pt-PT"/>
        </w:rPr>
        <w:t>ca</w:t>
      </w:r>
      <w:r w:rsidRPr="00160C4F">
        <w:rPr>
          <w:w w:val="97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desportiva.</w:t>
      </w:r>
    </w:p>
    <w:p w14:paraId="77BEA366" w14:textId="77777777" w:rsidR="0010771C" w:rsidRPr="00160C4F" w:rsidRDefault="0010771C">
      <w:pPr>
        <w:spacing w:before="6" w:line="280" w:lineRule="exact"/>
        <w:rPr>
          <w:sz w:val="28"/>
          <w:szCs w:val="28"/>
          <w:lang w:val="pt-PT"/>
        </w:rPr>
      </w:pPr>
    </w:p>
    <w:p w14:paraId="678F70E5" w14:textId="77777777" w:rsidR="0010771C" w:rsidRDefault="00AC137A">
      <w:pPr>
        <w:pStyle w:val="Heading1"/>
        <w:numPr>
          <w:ilvl w:val="1"/>
          <w:numId w:val="6"/>
        </w:numPr>
        <w:tabs>
          <w:tab w:val="left" w:pos="837"/>
        </w:tabs>
        <w:jc w:val="both"/>
        <w:rPr>
          <w:b w:val="0"/>
          <w:bCs w:val="0"/>
        </w:rPr>
      </w:pPr>
      <w:bookmarkStart w:id="23" w:name="_TOC_250018"/>
      <w:r>
        <w:rPr>
          <w:w w:val="95"/>
        </w:rPr>
        <w:t>O</w:t>
      </w:r>
      <w:r>
        <w:rPr>
          <w:spacing w:val="15"/>
          <w:w w:val="95"/>
        </w:rPr>
        <w:t>b</w:t>
      </w:r>
      <w:r>
        <w:rPr>
          <w:w w:val="95"/>
        </w:rPr>
        <w:t>jeti</w:t>
      </w:r>
      <w:r>
        <w:rPr>
          <w:spacing w:val="-9"/>
          <w:w w:val="95"/>
        </w:rPr>
        <w:t>v</w:t>
      </w:r>
      <w:r>
        <w:rPr>
          <w:w w:val="95"/>
        </w:rPr>
        <w:t>os</w:t>
      </w:r>
      <w:r>
        <w:rPr>
          <w:spacing w:val="46"/>
          <w:w w:val="95"/>
        </w:rPr>
        <w:t xml:space="preserve"> </w:t>
      </w:r>
      <w:r>
        <w:rPr>
          <w:w w:val="95"/>
        </w:rPr>
        <w:t>e</w:t>
      </w:r>
      <w:r>
        <w:rPr>
          <w:spacing w:val="46"/>
          <w:w w:val="95"/>
        </w:rPr>
        <w:t xml:space="preserve"> </w:t>
      </w:r>
      <w:r>
        <w:rPr>
          <w:spacing w:val="-24"/>
          <w:w w:val="95"/>
        </w:rPr>
        <w:t>F</w:t>
      </w:r>
      <w:r>
        <w:rPr>
          <w:w w:val="95"/>
        </w:rPr>
        <w:t>uncionalidades</w:t>
      </w:r>
      <w:bookmarkEnd w:id="23"/>
    </w:p>
    <w:p w14:paraId="04EAF050" w14:textId="77777777" w:rsidR="0010771C" w:rsidRDefault="0010771C">
      <w:pPr>
        <w:spacing w:before="9" w:line="190" w:lineRule="exact"/>
        <w:rPr>
          <w:sz w:val="19"/>
          <w:szCs w:val="19"/>
        </w:rPr>
      </w:pPr>
    </w:p>
    <w:p w14:paraId="4411EEDA" w14:textId="77777777" w:rsidR="0010771C" w:rsidRDefault="0010771C">
      <w:pPr>
        <w:spacing w:line="190" w:lineRule="exact"/>
        <w:rPr>
          <w:sz w:val="19"/>
          <w:szCs w:val="19"/>
        </w:rPr>
        <w:sectPr w:rsidR="0010771C">
          <w:footerReference w:type="default" r:id="rId16"/>
          <w:pgSz w:w="11910" w:h="16840"/>
          <w:pgMar w:top="1580" w:right="1420" w:bottom="1140" w:left="1480" w:header="0" w:footer="959" w:gutter="0"/>
          <w:pgNumType w:start="1"/>
          <w:cols w:space="720"/>
        </w:sectPr>
      </w:pPr>
    </w:p>
    <w:p w14:paraId="7F04E71A" w14:textId="77777777" w:rsidR="0010771C" w:rsidRPr="00160C4F" w:rsidRDefault="00AC137A">
      <w:pPr>
        <w:pStyle w:val="BodyText"/>
        <w:spacing w:before="117"/>
        <w:rPr>
          <w:lang w:val="pt-PT"/>
        </w:rPr>
      </w:pPr>
      <w:r w:rsidRPr="00160C4F">
        <w:rPr>
          <w:w w:val="95"/>
          <w:lang w:val="pt-PT"/>
        </w:rPr>
        <w:t>Esta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</w:t>
      </w:r>
      <w:r w:rsidRPr="00160C4F">
        <w:rPr>
          <w:spacing w:val="-1"/>
          <w:w w:val="95"/>
          <w:lang w:val="pt-PT"/>
        </w:rPr>
        <w:t>c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5"/>
          <w:w w:val="95"/>
          <w:lang w:val="pt-PT"/>
        </w:rPr>
        <w:t>b</w:t>
      </w:r>
      <w:r w:rsidRPr="00160C4F">
        <w:rPr>
          <w:w w:val="95"/>
          <w:lang w:val="pt-PT"/>
        </w:rPr>
        <w:t>orda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12"/>
          <w:w w:val="95"/>
          <w:lang w:val="pt-PT"/>
        </w:rPr>
        <w:t>b</w:t>
      </w:r>
      <w:r w:rsidRPr="00160C4F">
        <w:rPr>
          <w:w w:val="95"/>
          <w:lang w:val="pt-PT"/>
        </w:rPr>
        <w:t>jeti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os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funcionalidades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principais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secun</w:t>
      </w:r>
      <w:r w:rsidRPr="00160C4F">
        <w:rPr>
          <w:spacing w:val="-1"/>
          <w:w w:val="95"/>
          <w:lang w:val="pt-PT"/>
        </w:rPr>
        <w:t>d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rios.</w:t>
      </w:r>
    </w:p>
    <w:p w14:paraId="7A22BC57" w14:textId="77777777" w:rsidR="0010771C" w:rsidRPr="00160C4F" w:rsidRDefault="00AC137A">
      <w:pPr>
        <w:pStyle w:val="BodyText"/>
        <w:spacing w:before="57"/>
        <w:ind w:left="85"/>
        <w:rPr>
          <w:lang w:val="pt-PT"/>
        </w:rPr>
      </w:pPr>
      <w:r w:rsidRPr="00160C4F">
        <w:rPr>
          <w:w w:val="95"/>
          <w:lang w:val="pt-PT"/>
        </w:rPr>
        <w:br w:type="column"/>
      </w:r>
      <w:r w:rsidRPr="00160C4F">
        <w:rPr>
          <w:spacing w:val="-119"/>
          <w:w w:val="95"/>
          <w:lang w:val="pt-PT"/>
        </w:rPr>
        <w:t>E</w:t>
      </w:r>
      <w:r w:rsidRPr="00160C4F">
        <w:rPr>
          <w:w w:val="95"/>
          <w:position w:val="6"/>
          <w:lang w:val="pt-PT"/>
        </w:rPr>
        <w:t xml:space="preserve">´  </w:t>
      </w:r>
      <w:r w:rsidRPr="00160C4F">
        <w:rPr>
          <w:w w:val="95"/>
          <w:lang w:val="pt-PT"/>
        </w:rPr>
        <w:t>de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notar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</w:p>
    <w:p w14:paraId="21A04507" w14:textId="77777777" w:rsidR="0010771C" w:rsidRPr="00160C4F" w:rsidRDefault="0010771C">
      <w:pPr>
        <w:rPr>
          <w:lang w:val="pt-PT"/>
        </w:rPr>
        <w:sectPr w:rsidR="0010771C" w:rsidRPr="00160C4F">
          <w:type w:val="continuous"/>
          <w:pgSz w:w="11910" w:h="16840"/>
          <w:pgMar w:top="900" w:right="1420" w:bottom="280" w:left="1480" w:header="720" w:footer="720" w:gutter="0"/>
          <w:cols w:num="2" w:space="720" w:equalWidth="0">
            <w:col w:w="7309" w:space="40"/>
            <w:col w:w="1661"/>
          </w:cols>
        </w:sectPr>
      </w:pPr>
    </w:p>
    <w:p w14:paraId="1C84D4EB" w14:textId="77777777" w:rsidR="0010771C" w:rsidRPr="00160C4F" w:rsidRDefault="00AC137A">
      <w:pPr>
        <w:pStyle w:val="BodyText"/>
        <w:spacing w:before="108" w:line="344" w:lineRule="auto"/>
        <w:ind w:right="116"/>
        <w:jc w:val="both"/>
        <w:rPr>
          <w:lang w:val="pt-PT"/>
        </w:rPr>
      </w:pPr>
      <w:r w:rsidRPr="00160C4F">
        <w:rPr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tre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pro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osta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</w:t>
      </w:r>
      <w:r w:rsidRPr="00160C4F">
        <w:rPr>
          <w:spacing w:val="12"/>
          <w:w w:val="95"/>
          <w:lang w:val="pt-PT"/>
        </w:rPr>
        <w:t>o</w:t>
      </w:r>
      <w:r w:rsidRPr="00160C4F">
        <w:rPr>
          <w:w w:val="95"/>
          <w:lang w:val="pt-PT"/>
        </w:rPr>
        <w:t>jeto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inicial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corre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rela</w:t>
      </w:r>
      <w:r w:rsidRPr="00160C4F">
        <w:rPr>
          <w:spacing w:val="-1"/>
          <w:w w:val="95"/>
          <w:lang w:val="pt-PT"/>
        </w:rPr>
        <w:t>t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rio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correram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di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ersas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reun</w:t>
      </w:r>
      <w:r w:rsidRPr="00160C4F">
        <w:rPr>
          <w:spacing w:val="-1"/>
          <w:w w:val="95"/>
          <w:lang w:val="pt-PT"/>
        </w:rPr>
        <w:t>i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es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w w:val="94"/>
          <w:lang w:val="pt-PT"/>
        </w:rPr>
        <w:t xml:space="preserve"> </w:t>
      </w:r>
      <w:r w:rsidRPr="00160C4F">
        <w:rPr>
          <w:w w:val="95"/>
          <w:lang w:val="pt-PT"/>
        </w:rPr>
        <w:t xml:space="preserve">equipas </w:t>
      </w:r>
      <w:r w:rsidRPr="00160C4F">
        <w:rPr>
          <w:spacing w:val="-6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ecnicas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  Belas  Rug</w:t>
      </w:r>
      <w:r w:rsidRPr="00160C4F">
        <w:rPr>
          <w:spacing w:val="-6"/>
          <w:w w:val="95"/>
          <w:lang w:val="pt-PT"/>
        </w:rPr>
        <w:t>b</w:t>
      </w:r>
      <w:r w:rsidRPr="00160C4F">
        <w:rPr>
          <w:w w:val="95"/>
          <w:lang w:val="pt-PT"/>
        </w:rPr>
        <w:t>y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Clu</w:t>
      </w:r>
      <w:r w:rsidRPr="00160C4F">
        <w:rPr>
          <w:spacing w:val="5"/>
          <w:w w:val="95"/>
          <w:lang w:val="pt-PT"/>
        </w:rPr>
        <w:t>b</w:t>
      </w:r>
      <w:r w:rsidRPr="00160C4F">
        <w:rPr>
          <w:w w:val="95"/>
          <w:lang w:val="pt-PT"/>
        </w:rPr>
        <w:t>e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orting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Clu</w:t>
      </w:r>
      <w:r w:rsidRPr="00160C4F">
        <w:rPr>
          <w:spacing w:val="5"/>
          <w:w w:val="95"/>
          <w:lang w:val="pt-PT"/>
        </w:rPr>
        <w:t>b</w:t>
      </w:r>
      <w:r w:rsidRPr="00160C4F">
        <w:rPr>
          <w:w w:val="95"/>
          <w:lang w:val="pt-PT"/>
        </w:rPr>
        <w:t>e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P</w:t>
      </w:r>
      <w:r w:rsidRPr="00160C4F">
        <w:rPr>
          <w:w w:val="95"/>
          <w:lang w:val="pt-PT"/>
        </w:rPr>
        <w:t>ortugal,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elo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45"/>
          <w:w w:val="95"/>
          <w:lang w:val="pt-PT"/>
        </w:rPr>
        <w:t xml:space="preserve"> </w:t>
      </w:r>
      <w:r w:rsidRPr="00160C4F">
        <w:rPr>
          <w:spacing w:val="-100"/>
          <w:w w:val="95"/>
          <w:lang w:val="pt-PT"/>
        </w:rPr>
        <w:t>´</w:t>
      </w:r>
      <w:r w:rsidRPr="00160C4F">
        <w:rPr>
          <w:w w:val="95"/>
          <w:lang w:val="pt-PT"/>
        </w:rPr>
        <w:t>e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</w:t>
      </w:r>
      <w:r w:rsidRPr="00160C4F">
        <w:rPr>
          <w:spacing w:val="-1"/>
          <w:w w:val="95"/>
          <w:lang w:val="pt-PT"/>
        </w:rPr>
        <w:t>t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´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el</w:t>
      </w:r>
      <w:r w:rsidRPr="00160C4F">
        <w:rPr>
          <w:w w:val="92"/>
          <w:lang w:val="pt-PT"/>
        </w:rPr>
        <w:t xml:space="preserve"> </w:t>
      </w:r>
      <w:r w:rsidRPr="00160C4F">
        <w:rPr>
          <w:w w:val="95"/>
          <w:lang w:val="pt-PT"/>
        </w:rPr>
        <w:t>alguma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diversidade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objetivos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spacing w:val="-3"/>
          <w:w w:val="95"/>
          <w:lang w:val="pt-PT"/>
        </w:rPr>
        <w:t>en</w:t>
      </w:r>
      <w:r w:rsidRPr="00160C4F">
        <w:rPr>
          <w:spacing w:val="-2"/>
          <w:w w:val="95"/>
          <w:lang w:val="pt-PT"/>
        </w:rPr>
        <w:t>tre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amb</w:t>
      </w:r>
      <w:r w:rsidRPr="00160C4F">
        <w:rPr>
          <w:spacing w:val="-2"/>
          <w:w w:val="95"/>
          <w:lang w:val="pt-PT"/>
        </w:rPr>
        <w:t>os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documentos.</w:t>
      </w:r>
    </w:p>
    <w:p w14:paraId="2EE8F7C4" w14:textId="77777777" w:rsidR="0010771C" w:rsidRPr="00160C4F" w:rsidRDefault="00AC137A">
      <w:pPr>
        <w:pStyle w:val="BodyText"/>
        <w:spacing w:before="2" w:line="344" w:lineRule="auto"/>
        <w:ind w:right="116" w:firstLine="338"/>
        <w:jc w:val="both"/>
        <w:rPr>
          <w:lang w:val="pt-PT"/>
        </w:rPr>
      </w:pPr>
      <w:r w:rsidRPr="00160C4F">
        <w:rPr>
          <w:w w:val="95"/>
          <w:lang w:val="pt-PT"/>
        </w:rPr>
        <w:t>A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ideia</w:t>
      </w:r>
      <w:r w:rsidRPr="00160C4F">
        <w:rPr>
          <w:spacing w:val="36"/>
          <w:w w:val="95"/>
          <w:lang w:val="pt-PT"/>
        </w:rPr>
        <w:t xml:space="preserve"> </w:t>
      </w:r>
      <w:r w:rsidRPr="00160C4F">
        <w:rPr>
          <w:spacing w:val="-7"/>
          <w:w w:val="95"/>
          <w:lang w:val="pt-PT"/>
        </w:rPr>
        <w:t>c</w:t>
      </w:r>
      <w:r w:rsidRPr="00160C4F">
        <w:rPr>
          <w:w w:val="95"/>
          <w:lang w:val="pt-PT"/>
        </w:rPr>
        <w:t>h</w:t>
      </w:r>
      <w:r w:rsidRPr="00160C4F">
        <w:rPr>
          <w:spacing w:val="-6"/>
          <w:w w:val="95"/>
          <w:lang w:val="pt-PT"/>
        </w:rPr>
        <w:t>av</w:t>
      </w:r>
      <w:r w:rsidRPr="00160C4F">
        <w:rPr>
          <w:w w:val="95"/>
          <w:lang w:val="pt-PT"/>
        </w:rPr>
        <w:t>e</w:t>
      </w:r>
      <w:r w:rsidRPr="00160C4F">
        <w:rPr>
          <w:spacing w:val="3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deste</w:t>
      </w:r>
      <w:r w:rsidRPr="00160C4F">
        <w:rPr>
          <w:spacing w:val="3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</w:t>
      </w:r>
      <w:r w:rsidRPr="00160C4F">
        <w:rPr>
          <w:spacing w:val="12"/>
          <w:w w:val="95"/>
          <w:lang w:val="pt-PT"/>
        </w:rPr>
        <w:t>o</w:t>
      </w:r>
      <w:r w:rsidRPr="00160C4F">
        <w:rPr>
          <w:w w:val="95"/>
          <w:lang w:val="pt-PT"/>
        </w:rPr>
        <w:t>jeto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</w:t>
      </w:r>
      <w:r w:rsidRPr="00160C4F">
        <w:rPr>
          <w:spacing w:val="3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criar</w:t>
      </w:r>
      <w:r w:rsidRPr="00160C4F">
        <w:rPr>
          <w:spacing w:val="3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3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3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seja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capaz</w:t>
      </w:r>
      <w:r w:rsidRPr="00160C4F">
        <w:rPr>
          <w:spacing w:val="3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recolher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37"/>
          <w:w w:val="95"/>
          <w:lang w:val="pt-PT"/>
        </w:rPr>
        <w:t xml:space="preserve"> </w:t>
      </w:r>
      <w:r w:rsidRPr="00160C4F">
        <w:rPr>
          <w:w w:val="95"/>
          <w:lang w:val="pt-PT"/>
        </w:rPr>
        <w:t xml:space="preserve">analisar </w:t>
      </w:r>
      <w:r w:rsidRPr="00160C4F">
        <w:rPr>
          <w:spacing w:val="-1"/>
          <w:w w:val="95"/>
          <w:lang w:val="pt-PT"/>
        </w:rPr>
        <w:t>estatisticamente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sobre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desempenho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dos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jogadores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spacing w:val="-4"/>
          <w:w w:val="95"/>
          <w:lang w:val="pt-PT"/>
        </w:rPr>
        <w:t>Rugby,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afim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3"/>
          <w:w w:val="93"/>
          <w:lang w:val="pt-PT"/>
        </w:rPr>
        <w:t xml:space="preserve"> </w:t>
      </w:r>
      <w:r w:rsidRPr="00160C4F">
        <w:rPr>
          <w:w w:val="95"/>
          <w:lang w:val="pt-PT"/>
        </w:rPr>
        <w:t>monitorizar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ectos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</w:t>
      </w:r>
      <w:r w:rsidRPr="00160C4F">
        <w:rPr>
          <w:spacing w:val="-26"/>
          <w:w w:val="95"/>
          <w:lang w:val="pt-PT"/>
        </w:rPr>
        <w:t>r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ıticos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spacing w:val="-7"/>
          <w:w w:val="95"/>
          <w:lang w:val="pt-PT"/>
        </w:rPr>
        <w:t>a</w:t>
      </w:r>
      <w:r w:rsidRPr="00160C4F">
        <w:rPr>
          <w:spacing w:val="-11"/>
          <w:w w:val="95"/>
          <w:lang w:val="pt-PT"/>
        </w:rPr>
        <w:t>v</w:t>
      </w:r>
      <w:r w:rsidRPr="00160C4F">
        <w:rPr>
          <w:w w:val="95"/>
          <w:lang w:val="pt-PT"/>
        </w:rPr>
        <w:t>aliem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estado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individual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cada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jogador,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assim</w:t>
      </w:r>
    </w:p>
    <w:p w14:paraId="3A75DD1D" w14:textId="77777777" w:rsidR="0010771C" w:rsidRPr="00160C4F" w:rsidRDefault="0010771C">
      <w:pPr>
        <w:spacing w:line="344" w:lineRule="auto"/>
        <w:jc w:val="both"/>
        <w:rPr>
          <w:lang w:val="pt-PT"/>
        </w:rPr>
        <w:sectPr w:rsidR="0010771C" w:rsidRPr="00160C4F">
          <w:type w:val="continuous"/>
          <w:pgSz w:w="11910" w:h="16840"/>
          <w:pgMar w:top="900" w:right="1420" w:bottom="280" w:left="1480" w:header="720" w:footer="720" w:gutter="0"/>
          <w:cols w:space="720"/>
        </w:sectPr>
      </w:pPr>
    </w:p>
    <w:p w14:paraId="56B0833E" w14:textId="77777777" w:rsidR="0010771C" w:rsidRPr="00160C4F" w:rsidRDefault="00AC137A">
      <w:pPr>
        <w:pStyle w:val="BodyText"/>
        <w:spacing w:before="58" w:line="344" w:lineRule="auto"/>
        <w:ind w:right="115"/>
        <w:jc w:val="right"/>
        <w:rPr>
          <w:lang w:val="pt-PT"/>
        </w:rPr>
      </w:pPr>
      <w:r w:rsidRPr="00160C4F">
        <w:rPr>
          <w:w w:val="95"/>
          <w:lang w:val="pt-PT"/>
        </w:rPr>
        <w:lastRenderedPageBreak/>
        <w:t>como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estado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atual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t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da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equipa.</w:t>
      </w:r>
      <w:r w:rsidRPr="00160C4F">
        <w:rPr>
          <w:spacing w:val="4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Pressu</w:t>
      </w:r>
      <w:r w:rsidRPr="00160C4F">
        <w:rPr>
          <w:spacing w:val="-1"/>
          <w:w w:val="95"/>
          <w:lang w:val="pt-PT"/>
        </w:rPr>
        <w:t>p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e-se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</w:t>
      </w:r>
      <w:r w:rsidRPr="00160C4F">
        <w:rPr>
          <w:spacing w:val="5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d</w:t>
      </w:r>
      <w:r w:rsidRPr="00160C4F">
        <w:rPr>
          <w:w w:val="95"/>
          <w:lang w:val="pt-PT"/>
        </w:rPr>
        <w:t>a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inform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3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recol</w:t>
      </w:r>
      <w:r w:rsidRPr="00160C4F">
        <w:rPr>
          <w:spacing w:val="-1"/>
          <w:w w:val="95"/>
          <w:lang w:val="pt-PT"/>
        </w:rPr>
        <w:t>h</w:t>
      </w:r>
      <w:r w:rsidRPr="00160C4F">
        <w:rPr>
          <w:w w:val="95"/>
          <w:lang w:val="pt-PT"/>
        </w:rPr>
        <w:t>ida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consiga</w:t>
      </w:r>
      <w:r w:rsidRPr="00160C4F">
        <w:rPr>
          <w:w w:val="94"/>
          <w:lang w:val="pt-PT"/>
        </w:rPr>
        <w:t xml:space="preserve"> </w:t>
      </w:r>
      <w:r w:rsidRPr="00160C4F">
        <w:rPr>
          <w:w w:val="95"/>
          <w:lang w:val="pt-PT"/>
        </w:rPr>
        <w:t>facilitar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aspectos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spacing w:val="-4"/>
          <w:w w:val="95"/>
          <w:lang w:val="pt-PT"/>
        </w:rPr>
        <w:t>chav</w:t>
      </w:r>
      <w:r w:rsidRPr="00160C4F">
        <w:rPr>
          <w:spacing w:val="-5"/>
          <w:w w:val="95"/>
          <w:lang w:val="pt-PT"/>
        </w:rPr>
        <w:t>es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funcionamento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desportiva,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auxiliando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desde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fac</w:t>
      </w:r>
      <w:r w:rsidRPr="00160C4F">
        <w:rPr>
          <w:spacing w:val="-2"/>
          <w:w w:val="95"/>
          <w:lang w:val="pt-PT"/>
        </w:rPr>
        <w:t>e</w:t>
      </w:r>
      <w:r w:rsidRPr="00160C4F">
        <w:rPr>
          <w:spacing w:val="47"/>
          <w:w w:val="91"/>
          <w:lang w:val="pt-PT"/>
        </w:rPr>
        <w:t xml:space="preserve"> </w:t>
      </w:r>
      <w:r w:rsidRPr="00160C4F">
        <w:rPr>
          <w:w w:val="95"/>
          <w:lang w:val="pt-PT"/>
        </w:rPr>
        <w:t>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actica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orto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(as</w:t>
      </w:r>
      <w:r w:rsidRPr="00160C4F">
        <w:rPr>
          <w:spacing w:val="4"/>
          <w:w w:val="95"/>
          <w:lang w:val="pt-PT"/>
        </w:rPr>
        <w:t>p</w:t>
      </w:r>
      <w:r w:rsidRPr="00160C4F">
        <w:rPr>
          <w:w w:val="95"/>
          <w:lang w:val="pt-PT"/>
        </w:rPr>
        <w:t>ectos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constitu</w:t>
      </w:r>
      <w:r w:rsidRPr="00160C4F">
        <w:rPr>
          <w:spacing w:val="-1"/>
          <w:w w:val="95"/>
          <w:lang w:val="pt-PT"/>
        </w:rPr>
        <w:t>i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equipa,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plano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actico,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optimiza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cao</w:t>
      </w:r>
      <w:r w:rsidRPr="00160C4F">
        <w:rPr>
          <w:w w:val="91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te</w:t>
      </w:r>
      <w:r w:rsidRPr="00160C4F">
        <w:rPr>
          <w:spacing w:val="-1"/>
          <w:w w:val="95"/>
          <w:lang w:val="pt-PT"/>
        </w:rPr>
        <w:t>m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ticas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treino),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assim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face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menos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ecnica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(as</w:t>
      </w:r>
      <w:r w:rsidRPr="00160C4F">
        <w:rPr>
          <w:spacing w:val="4"/>
          <w:w w:val="95"/>
          <w:lang w:val="pt-PT"/>
        </w:rPr>
        <w:t>p</w:t>
      </w:r>
      <w:r w:rsidRPr="00160C4F">
        <w:rPr>
          <w:w w:val="95"/>
          <w:lang w:val="pt-PT"/>
        </w:rPr>
        <w:t>ectos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w w:val="98"/>
          <w:lang w:val="pt-PT"/>
        </w:rPr>
        <w:t xml:space="preserve"> </w:t>
      </w:r>
      <w:r w:rsidRPr="00160C4F">
        <w:rPr>
          <w:w w:val="95"/>
          <w:lang w:val="pt-PT"/>
        </w:rPr>
        <w:t>organiza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cao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treinos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jogos,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facili</w:t>
      </w:r>
      <w:r w:rsidRPr="00160C4F">
        <w:rPr>
          <w:spacing w:val="-1"/>
          <w:w w:val="95"/>
          <w:lang w:val="pt-PT"/>
        </w:rPr>
        <w:t>d</w:t>
      </w:r>
      <w:r w:rsidRPr="00160C4F">
        <w:rPr>
          <w:w w:val="95"/>
          <w:lang w:val="pt-PT"/>
        </w:rPr>
        <w:t>ade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acesso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inform</w:t>
      </w:r>
      <w:r w:rsidRPr="00160C4F">
        <w:rPr>
          <w:spacing w:val="-2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3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ertine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te,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tre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outros).</w:t>
      </w:r>
      <w:r w:rsidRPr="00160C4F">
        <w:rPr>
          <w:w w:val="96"/>
          <w:lang w:val="pt-PT"/>
        </w:rPr>
        <w:t xml:space="preserve"> </w:t>
      </w:r>
      <w:r w:rsidRPr="00160C4F">
        <w:rPr>
          <w:w w:val="95"/>
          <w:lang w:val="pt-PT"/>
        </w:rPr>
        <w:t>Pretende-se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aglomerar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dos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estes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ectos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uma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spacing w:val="-116"/>
          <w:w w:val="95"/>
          <w:lang w:val="pt-PT"/>
        </w:rPr>
        <w:t>u</w:t>
      </w:r>
      <w:r w:rsidRPr="00160C4F">
        <w:rPr>
          <w:spacing w:val="5"/>
          <w:w w:val="95"/>
          <w:lang w:val="pt-PT"/>
        </w:rPr>
        <w:t>´</w:t>
      </w:r>
      <w:r w:rsidRPr="00160C4F">
        <w:rPr>
          <w:spacing w:val="-1"/>
          <w:w w:val="95"/>
          <w:lang w:val="pt-PT"/>
        </w:rPr>
        <w:t>n</w:t>
      </w:r>
      <w:r w:rsidRPr="00160C4F">
        <w:rPr>
          <w:w w:val="95"/>
          <w:lang w:val="pt-PT"/>
        </w:rPr>
        <w:t>ica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ao,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ofere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ca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aos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utiliza-</w:t>
      </w:r>
      <w:r w:rsidRPr="00160C4F">
        <w:rPr>
          <w:w w:val="97"/>
          <w:lang w:val="pt-PT"/>
        </w:rPr>
        <w:t xml:space="preserve"> </w:t>
      </w:r>
      <w:r w:rsidRPr="00160C4F">
        <w:rPr>
          <w:w w:val="95"/>
          <w:lang w:val="pt-PT"/>
        </w:rPr>
        <w:t>dores,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sendo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eles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atletas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ou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ecnica,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plataforma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onde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ossam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obser</w:t>
      </w:r>
      <w:r w:rsidRPr="00160C4F">
        <w:rPr>
          <w:spacing w:val="-12"/>
          <w:w w:val="95"/>
          <w:lang w:val="pt-PT"/>
        </w:rPr>
        <w:t>v</w:t>
      </w:r>
      <w:r w:rsidRPr="00160C4F">
        <w:rPr>
          <w:w w:val="95"/>
          <w:lang w:val="pt-PT"/>
        </w:rPr>
        <w:t>ar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</w:t>
      </w:r>
      <w:r w:rsidRPr="00160C4F">
        <w:rPr>
          <w:w w:val="94"/>
          <w:lang w:val="pt-PT"/>
        </w:rPr>
        <w:t xml:space="preserve"> </w:t>
      </w:r>
      <w:r w:rsidRPr="00160C4F">
        <w:rPr>
          <w:w w:val="95"/>
          <w:lang w:val="pt-PT"/>
        </w:rPr>
        <w:t>aglomerados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spacing w:val="-2"/>
          <w:w w:val="95"/>
          <w:lang w:val="pt-PT"/>
        </w:rPr>
        <w:t>referen</w:t>
      </w:r>
      <w:r w:rsidRPr="00160C4F">
        <w:rPr>
          <w:spacing w:val="-1"/>
          <w:w w:val="95"/>
          <w:lang w:val="pt-PT"/>
        </w:rPr>
        <w:t>tes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cada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jogador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em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particular,</w:t>
      </w:r>
      <w:r w:rsidRPr="00160C4F">
        <w:rPr>
          <w:spacing w:val="3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spacing w:val="-2"/>
          <w:w w:val="95"/>
          <w:lang w:val="pt-PT"/>
        </w:rPr>
        <w:t>referen</w:t>
      </w:r>
      <w:r w:rsidRPr="00160C4F">
        <w:rPr>
          <w:spacing w:val="-1"/>
          <w:w w:val="95"/>
          <w:lang w:val="pt-PT"/>
        </w:rPr>
        <w:t>tes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jogos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concretos</w:t>
      </w:r>
      <w:r w:rsidRPr="00160C4F">
        <w:rPr>
          <w:spacing w:val="27"/>
          <w:w w:val="94"/>
          <w:lang w:val="pt-PT"/>
        </w:rPr>
        <w:t xml:space="preserve"> </w:t>
      </w:r>
      <w:r w:rsidRPr="00160C4F">
        <w:rPr>
          <w:w w:val="95"/>
          <w:lang w:val="pt-PT"/>
        </w:rPr>
        <w:t>ao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longo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</w:t>
      </w:r>
      <w:r w:rsidRPr="00160C4F">
        <w:rPr>
          <w:spacing w:val="6"/>
          <w:w w:val="95"/>
          <w:lang w:val="pt-PT"/>
        </w:rPr>
        <w:t>po</w:t>
      </w:r>
      <w:r w:rsidRPr="00160C4F">
        <w:rPr>
          <w:w w:val="95"/>
          <w:lang w:val="pt-PT"/>
        </w:rPr>
        <w:t>ca,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aceder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planos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treinos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spacing w:val="-26"/>
          <w:w w:val="95"/>
          <w:lang w:val="pt-PT"/>
        </w:rPr>
        <w:t>f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ısicos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pro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ostos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ela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ecnica,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b</w:t>
      </w:r>
      <w:r w:rsidRPr="00160C4F">
        <w:rPr>
          <w:w w:val="95"/>
          <w:lang w:val="pt-PT"/>
        </w:rPr>
        <w:t>ser-</w:t>
      </w:r>
      <w:r w:rsidRPr="00160C4F">
        <w:rPr>
          <w:w w:val="91"/>
          <w:lang w:val="pt-PT"/>
        </w:rPr>
        <w:t xml:space="preserve"> </w:t>
      </w:r>
      <w:r w:rsidRPr="00160C4F">
        <w:rPr>
          <w:spacing w:val="-5"/>
          <w:w w:val="95"/>
          <w:lang w:val="pt-PT"/>
        </w:rPr>
        <w:t>var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linha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temporal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sobre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to</w:t>
      </w:r>
      <w:r w:rsidRPr="00160C4F">
        <w:rPr>
          <w:spacing w:val="1"/>
          <w:w w:val="95"/>
          <w:lang w:val="pt-PT"/>
        </w:rPr>
        <w:t>dos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spacing w:val="-2"/>
          <w:w w:val="95"/>
          <w:lang w:val="pt-PT"/>
        </w:rPr>
        <w:t>ev</w:t>
      </w:r>
      <w:r w:rsidRPr="00160C4F">
        <w:rPr>
          <w:spacing w:val="-3"/>
          <w:w w:val="95"/>
          <w:lang w:val="pt-PT"/>
        </w:rPr>
        <w:t>en</w:t>
      </w:r>
      <w:r w:rsidRPr="00160C4F">
        <w:rPr>
          <w:spacing w:val="-2"/>
          <w:w w:val="95"/>
          <w:lang w:val="pt-PT"/>
        </w:rPr>
        <w:t>tos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futuros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contextuais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 xml:space="preserve">equipa. </w:t>
      </w:r>
      <w:r w:rsidRPr="00160C4F">
        <w:rPr>
          <w:spacing w:val="4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31"/>
          <w:w w:val="93"/>
          <w:lang w:val="pt-PT"/>
        </w:rPr>
        <w:t xml:space="preserve"> </w:t>
      </w:r>
      <w:r w:rsidRPr="00160C4F">
        <w:rPr>
          <w:w w:val="95"/>
          <w:lang w:val="pt-PT"/>
        </w:rPr>
        <w:t>t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ca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spacing w:val="-104"/>
          <w:w w:val="95"/>
          <w:lang w:val="pt-PT"/>
        </w:rPr>
        <w:t>`</w:t>
      </w:r>
      <w:r w:rsidRPr="00160C4F">
        <w:rPr>
          <w:w w:val="95"/>
          <w:lang w:val="pt-PT"/>
        </w:rPr>
        <w:t>a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ecnica,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esta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ta</w:t>
      </w:r>
      <w:r w:rsidRPr="00160C4F">
        <w:rPr>
          <w:spacing w:val="-7"/>
          <w:w w:val="95"/>
          <w:lang w:val="pt-PT"/>
        </w:rPr>
        <w:t>m</w:t>
      </w:r>
      <w:r w:rsidRPr="00160C4F">
        <w:rPr>
          <w:spacing w:val="-6"/>
          <w:w w:val="95"/>
          <w:lang w:val="pt-PT"/>
        </w:rPr>
        <w:t>b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em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te</w:t>
      </w:r>
      <w:r w:rsidRPr="00160C4F">
        <w:rPr>
          <w:spacing w:val="-1"/>
          <w:w w:val="95"/>
          <w:lang w:val="pt-PT"/>
        </w:rPr>
        <w:t>r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w w:val="95"/>
          <w:lang w:val="pt-PT"/>
        </w:rPr>
        <w:t>´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funcionalidade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gerar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jogos,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ma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usear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jogadores</w:t>
      </w:r>
      <w:r w:rsidRPr="00160C4F">
        <w:rPr>
          <w:w w:val="94"/>
          <w:lang w:val="pt-PT"/>
        </w:rPr>
        <w:t xml:space="preserve"> </w:t>
      </w:r>
      <w:r w:rsidRPr="00160C4F">
        <w:rPr>
          <w:w w:val="95"/>
          <w:lang w:val="pt-PT"/>
        </w:rPr>
        <w:t>em</w:t>
      </w:r>
      <w:r w:rsidRPr="00160C4F">
        <w:rPr>
          <w:spacing w:val="40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contexto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destes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jogos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(conceitos</w:t>
      </w:r>
      <w:r w:rsidRPr="00160C4F">
        <w:rPr>
          <w:spacing w:val="4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lista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40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conv</w:t>
      </w:r>
      <w:r w:rsidRPr="00160C4F">
        <w:rPr>
          <w:spacing w:val="-2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cados,</w:t>
      </w:r>
      <w:r w:rsidRPr="00160C4F">
        <w:rPr>
          <w:spacing w:val="4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jogadores</w:t>
      </w:r>
      <w:r w:rsidRPr="00160C4F">
        <w:rPr>
          <w:spacing w:val="40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titular</w:t>
      </w:r>
      <w:r w:rsidRPr="00160C4F">
        <w:rPr>
          <w:spacing w:val="-2"/>
          <w:w w:val="95"/>
          <w:lang w:val="pt-PT"/>
        </w:rPr>
        <w:t>e</w:t>
      </w:r>
      <w:r w:rsidRPr="00160C4F">
        <w:rPr>
          <w:spacing w:val="-1"/>
          <w:w w:val="95"/>
          <w:lang w:val="pt-PT"/>
        </w:rPr>
        <w:t>s,</w:t>
      </w:r>
      <w:r w:rsidRPr="00160C4F">
        <w:rPr>
          <w:spacing w:val="4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jogado-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res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suple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tes),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assim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ter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acesso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terface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gr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af</w:t>
      </w:r>
      <w:r w:rsidRPr="00160C4F">
        <w:rPr>
          <w:spacing w:val="-1"/>
          <w:w w:val="95"/>
          <w:lang w:val="pt-PT"/>
        </w:rPr>
        <w:t>i</w:t>
      </w:r>
      <w:r w:rsidRPr="00160C4F">
        <w:rPr>
          <w:w w:val="95"/>
          <w:lang w:val="pt-PT"/>
        </w:rPr>
        <w:t>ca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-2"/>
          <w:w w:val="95"/>
          <w:lang w:val="pt-PT"/>
        </w:rPr>
        <w:t>n</w:t>
      </w:r>
      <w:r w:rsidRPr="00160C4F">
        <w:rPr>
          <w:w w:val="95"/>
          <w:lang w:val="pt-PT"/>
        </w:rPr>
        <w:t>de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seja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os</w:t>
      </w:r>
      <w:r w:rsidRPr="00160C4F">
        <w:rPr>
          <w:spacing w:val="-27"/>
          <w:w w:val="95"/>
          <w:lang w:val="pt-PT"/>
        </w:rPr>
        <w:t>s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el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adicionar esta</w:t>
      </w:r>
      <w:r w:rsidRPr="00160C4F">
        <w:rPr>
          <w:spacing w:val="-22"/>
          <w:w w:val="95"/>
          <w:lang w:val="pt-PT"/>
        </w:rPr>
        <w:t>t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ısticas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aos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atletas,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oferecendo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erce</w:t>
      </w:r>
      <w:r w:rsidRPr="00160C4F">
        <w:rPr>
          <w:spacing w:val="-1"/>
          <w:w w:val="95"/>
          <w:lang w:val="pt-PT"/>
        </w:rPr>
        <w:t>p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detalhada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desem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enho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desse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atleta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</w:t>
      </w:r>
    </w:p>
    <w:p w14:paraId="4CA7B5F8" w14:textId="77777777" w:rsidR="0010771C" w:rsidRPr="00160C4F" w:rsidRDefault="00AC137A">
      <w:pPr>
        <w:pStyle w:val="BodyText"/>
        <w:rPr>
          <w:lang w:val="pt-PT"/>
        </w:rPr>
      </w:pPr>
      <w:r w:rsidRPr="00160C4F">
        <w:rPr>
          <w:w w:val="95"/>
          <w:lang w:val="pt-PT"/>
        </w:rPr>
        <w:t>jogo.</w:t>
      </w:r>
    </w:p>
    <w:p w14:paraId="58FCB9C4" w14:textId="77777777" w:rsidR="0010771C" w:rsidRPr="00160C4F" w:rsidRDefault="00AC137A">
      <w:pPr>
        <w:pStyle w:val="BodyText"/>
        <w:spacing w:before="108"/>
        <w:ind w:left="440"/>
        <w:rPr>
          <w:lang w:val="pt-PT"/>
        </w:rPr>
      </w:pPr>
      <w:r w:rsidRPr="00160C4F">
        <w:rPr>
          <w:w w:val="95"/>
          <w:lang w:val="pt-PT"/>
        </w:rPr>
        <w:t>As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funcionalidades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explicadas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em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mais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detalhe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na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</w:t>
      </w:r>
      <w:r w:rsidRPr="00160C4F">
        <w:rPr>
          <w:spacing w:val="-1"/>
          <w:w w:val="95"/>
          <w:lang w:val="pt-PT"/>
        </w:rPr>
        <w:t>c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2.2.</w:t>
      </w:r>
    </w:p>
    <w:p w14:paraId="726F89C3" w14:textId="77777777" w:rsidR="0010771C" w:rsidRPr="00160C4F" w:rsidRDefault="0010771C">
      <w:pPr>
        <w:spacing w:before="10" w:line="210" w:lineRule="exact"/>
        <w:rPr>
          <w:sz w:val="21"/>
          <w:szCs w:val="21"/>
          <w:lang w:val="pt-PT"/>
        </w:rPr>
      </w:pPr>
    </w:p>
    <w:p w14:paraId="3C04FDD1" w14:textId="77777777" w:rsidR="0010771C" w:rsidRPr="00160C4F" w:rsidRDefault="0010771C">
      <w:pPr>
        <w:spacing w:line="220" w:lineRule="exact"/>
        <w:rPr>
          <w:lang w:val="pt-PT"/>
        </w:rPr>
      </w:pPr>
    </w:p>
    <w:p w14:paraId="268A1E0F" w14:textId="77777777" w:rsidR="0010771C" w:rsidRPr="00160C4F" w:rsidRDefault="0010771C">
      <w:pPr>
        <w:spacing w:line="220" w:lineRule="exact"/>
        <w:rPr>
          <w:lang w:val="pt-PT"/>
        </w:rPr>
      </w:pPr>
    </w:p>
    <w:p w14:paraId="1BAFE4D7" w14:textId="77777777" w:rsidR="0010771C" w:rsidRPr="00160C4F" w:rsidRDefault="0010771C">
      <w:pPr>
        <w:spacing w:line="220" w:lineRule="exact"/>
        <w:rPr>
          <w:lang w:val="pt-PT"/>
        </w:rPr>
      </w:pPr>
    </w:p>
    <w:p w14:paraId="45EAD935" w14:textId="77777777" w:rsidR="0010771C" w:rsidRPr="00160C4F" w:rsidRDefault="0010771C">
      <w:pPr>
        <w:spacing w:line="220" w:lineRule="exact"/>
        <w:rPr>
          <w:lang w:val="pt-PT"/>
        </w:rPr>
      </w:pPr>
    </w:p>
    <w:p w14:paraId="5D9B9C92" w14:textId="77777777" w:rsidR="0010771C" w:rsidRDefault="00AC137A">
      <w:pPr>
        <w:pStyle w:val="Heading1"/>
        <w:numPr>
          <w:ilvl w:val="1"/>
          <w:numId w:val="6"/>
        </w:numPr>
        <w:tabs>
          <w:tab w:val="left" w:pos="837"/>
        </w:tabs>
        <w:rPr>
          <w:b w:val="0"/>
          <w:bCs w:val="0"/>
        </w:rPr>
      </w:pPr>
      <w:bookmarkStart w:id="24" w:name="_TOC_250017"/>
      <w:r>
        <w:rPr>
          <w:w w:val="95"/>
        </w:rPr>
        <w:t>Organi</w:t>
      </w:r>
      <w:r>
        <w:rPr>
          <w:spacing w:val="1"/>
          <w:w w:val="95"/>
        </w:rPr>
        <w:t>z</w:t>
      </w:r>
      <w:r>
        <w:rPr>
          <w:spacing w:val="-3"/>
          <w:w w:val="95"/>
        </w:rPr>
        <w:t>a</w:t>
      </w:r>
      <w:r>
        <w:rPr>
          <w:spacing w:val="-141"/>
          <w:w w:val="95"/>
        </w:rPr>
        <w:t>c</w:t>
      </w:r>
      <w:r>
        <w:rPr>
          <w:spacing w:val="-5"/>
          <w:w w:val="95"/>
        </w:rPr>
        <w:t>¸</w:t>
      </w:r>
      <w:r>
        <w:rPr>
          <w:spacing w:val="-133"/>
          <w:w w:val="95"/>
        </w:rPr>
        <w:t>˜</w:t>
      </w:r>
      <w:r>
        <w:rPr>
          <w:w w:val="95"/>
        </w:rPr>
        <w:t>ao</w:t>
      </w:r>
      <w:r>
        <w:rPr>
          <w:spacing w:val="38"/>
          <w:w w:val="95"/>
        </w:rPr>
        <w:t xml:space="preserve"> </w:t>
      </w:r>
      <w:r>
        <w:rPr>
          <w:w w:val="95"/>
        </w:rPr>
        <w:t>do</w:t>
      </w:r>
      <w:r>
        <w:rPr>
          <w:spacing w:val="39"/>
          <w:w w:val="95"/>
        </w:rPr>
        <w:t xml:space="preserve"> </w:t>
      </w:r>
      <w:r>
        <w:rPr>
          <w:w w:val="95"/>
        </w:rPr>
        <w:t>d</w:t>
      </w:r>
      <w:r>
        <w:rPr>
          <w:spacing w:val="9"/>
          <w:w w:val="95"/>
        </w:rPr>
        <w:t>o</w:t>
      </w:r>
      <w:r>
        <w:rPr>
          <w:w w:val="95"/>
        </w:rPr>
        <w:t>cume</w:t>
      </w:r>
      <w:r>
        <w:rPr>
          <w:spacing w:val="-10"/>
          <w:w w:val="95"/>
        </w:rPr>
        <w:t>n</w:t>
      </w:r>
      <w:r>
        <w:rPr>
          <w:w w:val="95"/>
        </w:rPr>
        <w:t>to</w:t>
      </w:r>
      <w:bookmarkEnd w:id="24"/>
    </w:p>
    <w:p w14:paraId="35D27078" w14:textId="77777777" w:rsidR="0010771C" w:rsidRDefault="0010771C">
      <w:pPr>
        <w:spacing w:before="12" w:line="300" w:lineRule="exact"/>
        <w:rPr>
          <w:sz w:val="30"/>
          <w:szCs w:val="30"/>
        </w:rPr>
      </w:pPr>
    </w:p>
    <w:p w14:paraId="653186DB" w14:textId="77777777" w:rsidR="0010771C" w:rsidRPr="00160C4F" w:rsidRDefault="00AC137A">
      <w:pPr>
        <w:pStyle w:val="BodyText"/>
        <w:rPr>
          <w:lang w:val="pt-PT"/>
        </w:rPr>
      </w:pPr>
      <w:r w:rsidRPr="00160C4F">
        <w:rPr>
          <w:w w:val="95"/>
          <w:lang w:val="pt-PT"/>
        </w:rPr>
        <w:t>O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resta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rela</w:t>
      </w:r>
      <w:r w:rsidRPr="00160C4F">
        <w:rPr>
          <w:spacing w:val="-1"/>
          <w:w w:val="95"/>
          <w:lang w:val="pt-PT"/>
        </w:rPr>
        <w:t>t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rio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enco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tra-se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organizado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segui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forma.</w:t>
      </w:r>
    </w:p>
    <w:p w14:paraId="380F628A" w14:textId="77777777" w:rsidR="0010771C" w:rsidRPr="00160C4F" w:rsidRDefault="0010771C">
      <w:pPr>
        <w:spacing w:before="18" w:line="300" w:lineRule="exact"/>
        <w:rPr>
          <w:sz w:val="30"/>
          <w:szCs w:val="30"/>
          <w:lang w:val="pt-PT"/>
        </w:rPr>
      </w:pPr>
    </w:p>
    <w:p w14:paraId="41441FF3" w14:textId="77777777" w:rsidR="0010771C" w:rsidRPr="00160C4F" w:rsidRDefault="00AC137A">
      <w:pPr>
        <w:tabs>
          <w:tab w:val="left" w:pos="1805"/>
        </w:tabs>
        <w:ind w:left="560"/>
        <w:rPr>
          <w:rFonts w:ascii="Georgia" w:eastAsia="Georgia" w:hAnsi="Georgia" w:cs="Georgia"/>
          <w:lang w:val="pt-PT"/>
        </w:rPr>
      </w:pPr>
      <w:r w:rsidRPr="00160C4F">
        <w:rPr>
          <w:rFonts w:ascii="Georgia" w:eastAsia="Georgia" w:hAnsi="Georgia" w:cs="Georgia"/>
          <w:w w:val="95"/>
          <w:lang w:val="pt-PT"/>
        </w:rPr>
        <w:t>Ca</w:t>
      </w:r>
      <w:r w:rsidRPr="00160C4F">
        <w:rPr>
          <w:rFonts w:ascii="Georgia" w:eastAsia="Georgia" w:hAnsi="Georgia" w:cs="Georgia"/>
          <w:spacing w:val="-25"/>
          <w:w w:val="95"/>
          <w:lang w:val="pt-PT"/>
        </w:rPr>
        <w:t>p</w:t>
      </w:r>
      <w:r w:rsidRPr="00160C4F">
        <w:rPr>
          <w:rFonts w:ascii="Georgia" w:eastAsia="Georgia" w:hAnsi="Georgia" w:cs="Georgia"/>
          <w:spacing w:val="-82"/>
          <w:w w:val="95"/>
          <w:lang w:val="pt-PT"/>
        </w:rPr>
        <w:t>´</w:t>
      </w:r>
      <w:r w:rsidRPr="00160C4F">
        <w:rPr>
          <w:rFonts w:ascii="Georgia" w:eastAsia="Georgia" w:hAnsi="Georgia" w:cs="Georgia"/>
          <w:w w:val="95"/>
          <w:lang w:val="pt-PT"/>
        </w:rPr>
        <w:t>ıtulo</w:t>
      </w:r>
      <w:r w:rsidRPr="00160C4F">
        <w:rPr>
          <w:rFonts w:ascii="Georgia" w:eastAsia="Georgia" w:hAnsi="Georgia" w:cs="Georgia"/>
          <w:spacing w:val="28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2</w:t>
      </w:r>
      <w:r w:rsidRPr="00160C4F">
        <w:rPr>
          <w:rFonts w:ascii="Georgia" w:eastAsia="Georgia" w:hAnsi="Georgia" w:cs="Georgia"/>
          <w:w w:val="95"/>
          <w:lang w:val="pt-PT"/>
        </w:rPr>
        <w:tab/>
      </w:r>
      <w:r w:rsidRPr="00160C4F">
        <w:rPr>
          <w:rFonts w:ascii="Georgia" w:eastAsia="Georgia" w:hAnsi="Georgia" w:cs="Georgia"/>
          <w:b/>
          <w:bCs/>
          <w:spacing w:val="-19"/>
          <w:w w:val="95"/>
          <w:lang w:val="pt-PT"/>
        </w:rPr>
        <w:t>F</w:t>
      </w:r>
      <w:r w:rsidRPr="00160C4F">
        <w:rPr>
          <w:rFonts w:ascii="Georgia" w:eastAsia="Georgia" w:hAnsi="Georgia" w:cs="Georgia"/>
          <w:b/>
          <w:bCs/>
          <w:w w:val="95"/>
          <w:lang w:val="pt-PT"/>
        </w:rPr>
        <w:t>or</w:t>
      </w:r>
      <w:r w:rsidRPr="00160C4F">
        <w:rPr>
          <w:rFonts w:ascii="Georgia" w:eastAsia="Georgia" w:hAnsi="Georgia" w:cs="Georgia"/>
          <w:b/>
          <w:bCs/>
          <w:spacing w:val="-8"/>
          <w:w w:val="95"/>
          <w:lang w:val="pt-PT"/>
        </w:rPr>
        <w:t>m</w:t>
      </w:r>
      <w:r w:rsidRPr="00160C4F">
        <w:rPr>
          <w:rFonts w:ascii="Georgia" w:eastAsia="Georgia" w:hAnsi="Georgia" w:cs="Georgia"/>
          <w:b/>
          <w:bCs/>
          <w:w w:val="95"/>
          <w:lang w:val="pt-PT"/>
        </w:rPr>
        <w:t>ul</w:t>
      </w:r>
      <w:r w:rsidRPr="00160C4F">
        <w:rPr>
          <w:rFonts w:ascii="Georgia" w:eastAsia="Georgia" w:hAnsi="Georgia" w:cs="Georgia"/>
          <w:b/>
          <w:bCs/>
          <w:spacing w:val="-1"/>
          <w:w w:val="95"/>
          <w:lang w:val="pt-PT"/>
        </w:rPr>
        <w:t>a</w:t>
      </w:r>
      <w:r w:rsidRPr="00160C4F">
        <w:rPr>
          <w:rFonts w:ascii="Georgia" w:eastAsia="Georgia" w:hAnsi="Georgia" w:cs="Georgia"/>
          <w:b/>
          <w:bCs/>
          <w:spacing w:val="-106"/>
          <w:w w:val="95"/>
          <w:lang w:val="pt-PT"/>
        </w:rPr>
        <w:t>c</w:t>
      </w:r>
      <w:r w:rsidRPr="00160C4F">
        <w:rPr>
          <w:rFonts w:ascii="Georgia" w:eastAsia="Georgia" w:hAnsi="Georgia" w:cs="Georgia"/>
          <w:b/>
          <w:bCs/>
          <w:spacing w:val="-3"/>
          <w:w w:val="95"/>
          <w:lang w:val="pt-PT"/>
        </w:rPr>
        <w:t>¸</w:t>
      </w:r>
      <w:r w:rsidRPr="00160C4F">
        <w:rPr>
          <w:rFonts w:ascii="Georgia" w:eastAsia="Georgia" w:hAnsi="Georgia" w:cs="Georgia"/>
          <w:b/>
          <w:bCs/>
          <w:spacing w:val="-104"/>
          <w:w w:val="95"/>
          <w:lang w:val="pt-PT"/>
        </w:rPr>
        <w:t>˜</w:t>
      </w:r>
      <w:r w:rsidRPr="00160C4F">
        <w:rPr>
          <w:rFonts w:ascii="Georgia" w:eastAsia="Georgia" w:hAnsi="Georgia" w:cs="Georgia"/>
          <w:b/>
          <w:bCs/>
          <w:w w:val="95"/>
          <w:lang w:val="pt-PT"/>
        </w:rPr>
        <w:t>ao</w:t>
      </w:r>
      <w:r w:rsidRPr="00160C4F">
        <w:rPr>
          <w:rFonts w:ascii="Georgia" w:eastAsia="Georgia" w:hAnsi="Georgia" w:cs="Georgia"/>
          <w:b/>
          <w:bCs/>
          <w:spacing w:val="1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b/>
          <w:bCs/>
          <w:w w:val="95"/>
          <w:lang w:val="pt-PT"/>
        </w:rPr>
        <w:t>do</w:t>
      </w:r>
      <w:r w:rsidRPr="00160C4F">
        <w:rPr>
          <w:rFonts w:ascii="Georgia" w:eastAsia="Georgia" w:hAnsi="Georgia" w:cs="Georgia"/>
          <w:b/>
          <w:bCs/>
          <w:spacing w:val="18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b/>
          <w:bCs/>
          <w:w w:val="95"/>
          <w:lang w:val="pt-PT"/>
        </w:rPr>
        <w:t>Problema</w:t>
      </w:r>
    </w:p>
    <w:p w14:paraId="6D8A829E" w14:textId="77777777" w:rsidR="0010771C" w:rsidRPr="00160C4F" w:rsidRDefault="00160C4F">
      <w:pPr>
        <w:pStyle w:val="BodyText"/>
        <w:spacing w:before="21" w:line="260" w:lineRule="auto"/>
        <w:ind w:left="1805" w:right="742"/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394" behindDoc="1" locked="0" layoutInCell="1" allowOverlap="1" wp14:anchorId="742450E1" wp14:editId="303FC458">
                <wp:simplePos x="0" y="0"/>
                <wp:positionH relativeFrom="page">
                  <wp:posOffset>2085975</wp:posOffset>
                </wp:positionH>
                <wp:positionV relativeFrom="paragraph">
                  <wp:posOffset>482600</wp:posOffset>
                </wp:positionV>
                <wp:extent cx="2700020" cy="1270"/>
                <wp:effectExtent l="9525" t="6350" r="5080" b="11430"/>
                <wp:wrapNone/>
                <wp:docPr id="3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0020" cy="1270"/>
                          <a:chOff x="3285" y="760"/>
                          <a:chExt cx="4252" cy="2"/>
                        </a:xfrm>
                      </wpg:grpSpPr>
                      <wps:wsp>
                        <wps:cNvPr id="34" name="Freeform 23"/>
                        <wps:cNvSpPr>
                          <a:spLocks/>
                        </wps:cNvSpPr>
                        <wps:spPr bwMode="auto">
                          <a:xfrm>
                            <a:off x="3285" y="760"/>
                            <a:ext cx="4252" cy="2"/>
                          </a:xfrm>
                          <a:custGeom>
                            <a:avLst/>
                            <a:gdLst>
                              <a:gd name="T0" fmla="+- 0 3285 3285"/>
                              <a:gd name="T1" fmla="*/ T0 w 4252"/>
                              <a:gd name="T2" fmla="+- 0 7537 3285"/>
                              <a:gd name="T3" fmla="*/ T2 w 4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52">
                                <a:moveTo>
                                  <a:pt x="0" y="0"/>
                                </a:moveTo>
                                <a:lnTo>
                                  <a:pt x="4252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94D42" id="Group 22" o:spid="_x0000_s1026" style="position:absolute;margin-left:164.25pt;margin-top:38pt;width:212.6pt;height:.1pt;z-index:-1086;mso-position-horizontal-relative:page" coordorigin="3285,760" coordsize="425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">
                <v:shape id="Freeform 23" o:spid="_x0000_s1027" style="position:absolute;left:3285;top:760;width:4252;height:2;visibility:visible;mso-wrap-style:square;v-text-anchor:top" coordsize="42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" path="m,l4252,e" filled="f" strokeweight=".17569mm">
                  <v:path arrowok="t" o:connecttype="custom" o:connectlocs="0,0;4252,0" o:connectangles="0,0"/>
                </v:shape>
                <w10:wrap anchorx="page"/>
              </v:group>
            </w:pict>
          </mc:Fallback>
        </mc:AlternateContent>
      </w:r>
      <w:r w:rsidR="00AC137A" w:rsidRPr="00160C4F">
        <w:rPr>
          <w:spacing w:val="-16"/>
          <w:w w:val="95"/>
          <w:lang w:val="pt-PT"/>
        </w:rPr>
        <w:t>F</w:t>
      </w:r>
      <w:r w:rsidR="00AC137A" w:rsidRPr="00160C4F">
        <w:rPr>
          <w:w w:val="95"/>
          <w:lang w:val="pt-PT"/>
        </w:rPr>
        <w:t>or</w:t>
      </w:r>
      <w:r w:rsidR="00AC137A" w:rsidRPr="00160C4F">
        <w:rPr>
          <w:spacing w:val="-7"/>
          <w:w w:val="95"/>
          <w:lang w:val="pt-PT"/>
        </w:rPr>
        <w:t>m</w:t>
      </w:r>
      <w:r w:rsidR="00AC137A" w:rsidRPr="00160C4F">
        <w:rPr>
          <w:w w:val="95"/>
          <w:lang w:val="pt-PT"/>
        </w:rPr>
        <w:t>ul</w:t>
      </w:r>
      <w:r w:rsidR="00AC137A" w:rsidRPr="00160C4F">
        <w:rPr>
          <w:spacing w:val="-1"/>
          <w:w w:val="95"/>
          <w:lang w:val="pt-PT"/>
        </w:rPr>
        <w:t>a</w:t>
      </w:r>
      <w:r w:rsidR="00AC137A" w:rsidRPr="00160C4F">
        <w:rPr>
          <w:spacing w:val="-92"/>
          <w:w w:val="95"/>
          <w:lang w:val="pt-PT"/>
        </w:rPr>
        <w:t>c</w:t>
      </w:r>
      <w:r w:rsidR="00AC137A" w:rsidRPr="00160C4F">
        <w:rPr>
          <w:spacing w:val="-2"/>
          <w:w w:val="95"/>
          <w:lang w:val="pt-PT"/>
        </w:rPr>
        <w:t>¸</w:t>
      </w:r>
      <w:r w:rsidR="00AC137A" w:rsidRPr="00160C4F">
        <w:rPr>
          <w:spacing w:val="-104"/>
          <w:w w:val="95"/>
          <w:lang w:val="pt-PT"/>
        </w:rPr>
        <w:t>a</w:t>
      </w:r>
      <w:r w:rsidR="00AC137A" w:rsidRPr="00160C4F">
        <w:rPr>
          <w:spacing w:val="-1"/>
          <w:w w:val="95"/>
          <w:lang w:val="pt-PT"/>
        </w:rPr>
        <w:t>˜</w:t>
      </w:r>
      <w:r w:rsidR="00AC137A" w:rsidRPr="00160C4F">
        <w:rPr>
          <w:w w:val="95"/>
          <w:lang w:val="pt-PT"/>
        </w:rPr>
        <w:t>o</w:t>
      </w:r>
      <w:r w:rsidR="00AC137A" w:rsidRPr="00160C4F">
        <w:rPr>
          <w:spacing w:val="35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e</w:t>
      </w:r>
      <w:r w:rsidR="00AC137A" w:rsidRPr="00160C4F">
        <w:rPr>
          <w:spacing w:val="35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Co</w:t>
      </w:r>
      <w:r w:rsidR="00AC137A" w:rsidRPr="00160C4F">
        <w:rPr>
          <w:spacing w:val="-7"/>
          <w:w w:val="95"/>
          <w:lang w:val="pt-PT"/>
        </w:rPr>
        <w:t>n</w:t>
      </w:r>
      <w:r w:rsidR="00AC137A" w:rsidRPr="00160C4F">
        <w:rPr>
          <w:w w:val="95"/>
          <w:lang w:val="pt-PT"/>
        </w:rPr>
        <w:t>textualiz</w:t>
      </w:r>
      <w:r w:rsidR="00AC137A" w:rsidRPr="00160C4F">
        <w:rPr>
          <w:spacing w:val="-2"/>
          <w:w w:val="95"/>
          <w:lang w:val="pt-PT"/>
        </w:rPr>
        <w:t>a</w:t>
      </w:r>
      <w:r w:rsidR="00AC137A" w:rsidRPr="00160C4F">
        <w:rPr>
          <w:spacing w:val="-94"/>
          <w:w w:val="95"/>
          <w:lang w:val="pt-PT"/>
        </w:rPr>
        <w:t>c</w:t>
      </w:r>
      <w:r w:rsidR="00AC137A" w:rsidRPr="00160C4F">
        <w:rPr>
          <w:spacing w:val="-3"/>
          <w:w w:val="95"/>
          <w:lang w:val="pt-PT"/>
        </w:rPr>
        <w:t>¸</w:t>
      </w:r>
      <w:r w:rsidR="00AC137A" w:rsidRPr="00160C4F">
        <w:rPr>
          <w:spacing w:val="-104"/>
          <w:w w:val="95"/>
          <w:lang w:val="pt-PT"/>
        </w:rPr>
        <w:t>a</w:t>
      </w:r>
      <w:r w:rsidR="00AC137A" w:rsidRPr="00160C4F">
        <w:rPr>
          <w:spacing w:val="-1"/>
          <w:w w:val="95"/>
          <w:lang w:val="pt-PT"/>
        </w:rPr>
        <w:t>˜</w:t>
      </w:r>
      <w:r w:rsidR="00AC137A" w:rsidRPr="00160C4F">
        <w:rPr>
          <w:w w:val="95"/>
          <w:lang w:val="pt-PT"/>
        </w:rPr>
        <w:t>o</w:t>
      </w:r>
      <w:r w:rsidR="00AC137A" w:rsidRPr="00160C4F">
        <w:rPr>
          <w:spacing w:val="35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do</w:t>
      </w:r>
      <w:r w:rsidR="00AC137A" w:rsidRPr="00160C4F">
        <w:rPr>
          <w:spacing w:val="35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Pro</w:t>
      </w:r>
      <w:r w:rsidR="00AC137A" w:rsidRPr="00160C4F">
        <w:rPr>
          <w:spacing w:val="-1"/>
          <w:w w:val="95"/>
          <w:lang w:val="pt-PT"/>
        </w:rPr>
        <w:t>b</w:t>
      </w:r>
      <w:r w:rsidR="00AC137A" w:rsidRPr="00160C4F">
        <w:rPr>
          <w:w w:val="95"/>
          <w:lang w:val="pt-PT"/>
        </w:rPr>
        <w:t>lema,</w:t>
      </w:r>
      <w:r w:rsidR="00AC137A" w:rsidRPr="00160C4F">
        <w:rPr>
          <w:spacing w:val="35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Propriedades</w:t>
      </w:r>
      <w:r w:rsidR="00AC137A" w:rsidRPr="00160C4F">
        <w:rPr>
          <w:spacing w:val="35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B</w:t>
      </w:r>
      <w:r w:rsidR="00AC137A" w:rsidRPr="00160C4F">
        <w:rPr>
          <w:spacing w:val="-104"/>
          <w:w w:val="95"/>
          <w:lang w:val="pt-PT"/>
        </w:rPr>
        <w:t>´</w:t>
      </w:r>
      <w:r w:rsidR="00AC137A" w:rsidRPr="00160C4F">
        <w:rPr>
          <w:w w:val="95"/>
          <w:lang w:val="pt-PT"/>
        </w:rPr>
        <w:t>asicas e</w:t>
      </w:r>
      <w:r w:rsidR="00AC137A" w:rsidRPr="00160C4F">
        <w:rPr>
          <w:spacing w:val="13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Es</w:t>
      </w:r>
      <w:r w:rsidR="00AC137A" w:rsidRPr="00160C4F">
        <w:rPr>
          <w:spacing w:val="5"/>
          <w:w w:val="95"/>
          <w:lang w:val="pt-PT"/>
        </w:rPr>
        <w:t>p</w:t>
      </w:r>
      <w:r w:rsidR="00AC137A" w:rsidRPr="00160C4F">
        <w:rPr>
          <w:w w:val="95"/>
          <w:lang w:val="pt-PT"/>
        </w:rPr>
        <w:t>ecific</w:t>
      </w:r>
      <w:r w:rsidR="00AC137A" w:rsidRPr="00160C4F">
        <w:rPr>
          <w:spacing w:val="-1"/>
          <w:w w:val="95"/>
          <w:lang w:val="pt-PT"/>
        </w:rPr>
        <w:t>a</w:t>
      </w:r>
      <w:r w:rsidR="00AC137A" w:rsidRPr="00160C4F">
        <w:rPr>
          <w:spacing w:val="-92"/>
          <w:w w:val="95"/>
          <w:lang w:val="pt-PT"/>
        </w:rPr>
        <w:t>c</w:t>
      </w:r>
      <w:r w:rsidR="00AC137A" w:rsidRPr="00160C4F">
        <w:rPr>
          <w:spacing w:val="-2"/>
          <w:w w:val="95"/>
          <w:lang w:val="pt-PT"/>
        </w:rPr>
        <w:t>¸</w:t>
      </w:r>
      <w:r w:rsidR="00AC137A" w:rsidRPr="00160C4F">
        <w:rPr>
          <w:spacing w:val="-104"/>
          <w:w w:val="95"/>
          <w:lang w:val="pt-PT"/>
        </w:rPr>
        <w:t>a</w:t>
      </w:r>
      <w:r w:rsidR="00AC137A" w:rsidRPr="00160C4F">
        <w:rPr>
          <w:spacing w:val="-1"/>
          <w:w w:val="95"/>
          <w:lang w:val="pt-PT"/>
        </w:rPr>
        <w:t>˜</w:t>
      </w:r>
      <w:r w:rsidR="00AC137A" w:rsidRPr="00160C4F">
        <w:rPr>
          <w:w w:val="95"/>
          <w:lang w:val="pt-PT"/>
        </w:rPr>
        <w:t>o</w:t>
      </w:r>
    </w:p>
    <w:p w14:paraId="75C1E354" w14:textId="77777777" w:rsidR="0010771C" w:rsidRPr="00160C4F" w:rsidRDefault="0010771C">
      <w:pPr>
        <w:spacing w:before="9" w:line="200" w:lineRule="exact"/>
        <w:rPr>
          <w:sz w:val="20"/>
          <w:szCs w:val="20"/>
          <w:lang w:val="pt-PT"/>
        </w:rPr>
      </w:pPr>
    </w:p>
    <w:p w14:paraId="2A3AF824" w14:textId="77777777" w:rsidR="0010771C" w:rsidRPr="00160C4F" w:rsidRDefault="00AC137A">
      <w:pPr>
        <w:tabs>
          <w:tab w:val="left" w:pos="1805"/>
        </w:tabs>
        <w:spacing w:before="62"/>
        <w:ind w:left="560"/>
        <w:rPr>
          <w:rFonts w:ascii="Georgia" w:eastAsia="Georgia" w:hAnsi="Georgia" w:cs="Georgia"/>
          <w:lang w:val="pt-PT"/>
        </w:rPr>
      </w:pPr>
      <w:r w:rsidRPr="00160C4F">
        <w:rPr>
          <w:rFonts w:ascii="Georgia" w:eastAsia="Georgia" w:hAnsi="Georgia" w:cs="Georgia"/>
          <w:w w:val="95"/>
          <w:lang w:val="pt-PT"/>
        </w:rPr>
        <w:t>Ca</w:t>
      </w:r>
      <w:r w:rsidRPr="00160C4F">
        <w:rPr>
          <w:rFonts w:ascii="Georgia" w:eastAsia="Georgia" w:hAnsi="Georgia" w:cs="Georgia"/>
          <w:spacing w:val="-25"/>
          <w:w w:val="95"/>
          <w:lang w:val="pt-PT"/>
        </w:rPr>
        <w:t>p</w:t>
      </w:r>
      <w:r w:rsidRPr="00160C4F">
        <w:rPr>
          <w:rFonts w:ascii="Georgia" w:eastAsia="Georgia" w:hAnsi="Georgia" w:cs="Georgia"/>
          <w:spacing w:val="-82"/>
          <w:w w:val="95"/>
          <w:lang w:val="pt-PT"/>
        </w:rPr>
        <w:t>´</w:t>
      </w:r>
      <w:r w:rsidRPr="00160C4F">
        <w:rPr>
          <w:rFonts w:ascii="Georgia" w:eastAsia="Georgia" w:hAnsi="Georgia" w:cs="Georgia"/>
          <w:w w:val="95"/>
          <w:lang w:val="pt-PT"/>
        </w:rPr>
        <w:t>ıtulo</w:t>
      </w:r>
      <w:r w:rsidRPr="00160C4F">
        <w:rPr>
          <w:rFonts w:ascii="Georgia" w:eastAsia="Georgia" w:hAnsi="Georgia" w:cs="Georgia"/>
          <w:spacing w:val="28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3</w:t>
      </w:r>
      <w:r w:rsidRPr="00160C4F">
        <w:rPr>
          <w:rFonts w:ascii="Georgia" w:eastAsia="Georgia" w:hAnsi="Georgia" w:cs="Georgia"/>
          <w:w w:val="95"/>
          <w:lang w:val="pt-PT"/>
        </w:rPr>
        <w:tab/>
      </w:r>
      <w:r w:rsidRPr="00160C4F">
        <w:rPr>
          <w:rFonts w:ascii="Georgia" w:eastAsia="Georgia" w:hAnsi="Georgia" w:cs="Georgia"/>
          <w:b/>
          <w:bCs/>
          <w:w w:val="95"/>
          <w:lang w:val="pt-PT"/>
        </w:rPr>
        <w:t>Aplic</w:t>
      </w:r>
      <w:r w:rsidRPr="00160C4F">
        <w:rPr>
          <w:rFonts w:ascii="Georgia" w:eastAsia="Georgia" w:hAnsi="Georgia" w:cs="Georgia"/>
          <w:b/>
          <w:bCs/>
          <w:spacing w:val="-1"/>
          <w:w w:val="95"/>
          <w:lang w:val="pt-PT"/>
        </w:rPr>
        <w:t>a</w:t>
      </w:r>
      <w:r w:rsidRPr="00160C4F">
        <w:rPr>
          <w:rFonts w:ascii="Georgia" w:eastAsia="Georgia" w:hAnsi="Georgia" w:cs="Georgia"/>
          <w:b/>
          <w:bCs/>
          <w:spacing w:val="-106"/>
          <w:w w:val="95"/>
          <w:lang w:val="pt-PT"/>
        </w:rPr>
        <w:t>c</w:t>
      </w:r>
      <w:r w:rsidRPr="00160C4F">
        <w:rPr>
          <w:rFonts w:ascii="Georgia" w:eastAsia="Georgia" w:hAnsi="Georgia" w:cs="Georgia"/>
          <w:b/>
          <w:bCs/>
          <w:spacing w:val="-3"/>
          <w:w w:val="95"/>
          <w:lang w:val="pt-PT"/>
        </w:rPr>
        <w:t>¸</w:t>
      </w:r>
      <w:r w:rsidRPr="00160C4F">
        <w:rPr>
          <w:rFonts w:ascii="Georgia" w:eastAsia="Georgia" w:hAnsi="Georgia" w:cs="Georgia"/>
          <w:b/>
          <w:bCs/>
          <w:spacing w:val="-104"/>
          <w:w w:val="95"/>
          <w:lang w:val="pt-PT"/>
        </w:rPr>
        <w:t>˜</w:t>
      </w:r>
      <w:r w:rsidRPr="00160C4F">
        <w:rPr>
          <w:rFonts w:ascii="Georgia" w:eastAsia="Georgia" w:hAnsi="Georgia" w:cs="Georgia"/>
          <w:b/>
          <w:bCs/>
          <w:w w:val="95"/>
          <w:lang w:val="pt-PT"/>
        </w:rPr>
        <w:t>ao</w:t>
      </w:r>
      <w:r w:rsidRPr="00160C4F">
        <w:rPr>
          <w:rFonts w:ascii="Georgia" w:eastAsia="Georgia" w:hAnsi="Georgia" w:cs="Georgia"/>
          <w:b/>
          <w:bCs/>
          <w:spacing w:val="38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b/>
          <w:bCs/>
          <w:w w:val="95"/>
          <w:lang w:val="pt-PT"/>
        </w:rPr>
        <w:t>Servidor</w:t>
      </w:r>
    </w:p>
    <w:p w14:paraId="334E42D6" w14:textId="448DB863" w:rsidR="0010771C" w:rsidRPr="00160C4F" w:rsidRDefault="00160C4F">
      <w:pPr>
        <w:pStyle w:val="BodyText"/>
        <w:spacing w:before="21" w:line="260" w:lineRule="auto"/>
        <w:ind w:left="1805"/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395" behindDoc="1" locked="0" layoutInCell="1" allowOverlap="1" wp14:anchorId="195C4082" wp14:editId="03237B38">
                <wp:simplePos x="0" y="0"/>
                <wp:positionH relativeFrom="page">
                  <wp:posOffset>2085975</wp:posOffset>
                </wp:positionH>
                <wp:positionV relativeFrom="paragraph">
                  <wp:posOffset>482600</wp:posOffset>
                </wp:positionV>
                <wp:extent cx="2700020" cy="1270"/>
                <wp:effectExtent l="9525" t="8890" r="5080" b="8890"/>
                <wp:wrapNone/>
                <wp:docPr id="3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0020" cy="1270"/>
                          <a:chOff x="3285" y="760"/>
                          <a:chExt cx="4252" cy="2"/>
                        </a:xfrm>
                      </wpg:grpSpPr>
                      <wps:wsp>
                        <wps:cNvPr id="32" name="Freeform 21"/>
                        <wps:cNvSpPr>
                          <a:spLocks/>
                        </wps:cNvSpPr>
                        <wps:spPr bwMode="auto">
                          <a:xfrm>
                            <a:off x="3285" y="760"/>
                            <a:ext cx="4252" cy="2"/>
                          </a:xfrm>
                          <a:custGeom>
                            <a:avLst/>
                            <a:gdLst>
                              <a:gd name="T0" fmla="+- 0 3285 3285"/>
                              <a:gd name="T1" fmla="*/ T0 w 4252"/>
                              <a:gd name="T2" fmla="+- 0 7537 3285"/>
                              <a:gd name="T3" fmla="*/ T2 w 4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52">
                                <a:moveTo>
                                  <a:pt x="0" y="0"/>
                                </a:moveTo>
                                <a:lnTo>
                                  <a:pt x="4252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6DCC8" id="Group 20" o:spid="_x0000_s1026" style="position:absolute;margin-left:164.25pt;margin-top:38pt;width:212.6pt;height:.1pt;z-index:-1085;mso-position-horizontal-relative:page" coordorigin="3285,760" coordsize="425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">
                <v:shape id="Freeform 21" o:spid="_x0000_s1027" style="position:absolute;left:3285;top:760;width:4252;height:2;visibility:visible;mso-wrap-style:square;v-text-anchor:top" coordsize="42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" path="m,l4252,e" filled="f" strokeweight=".17569mm">
                  <v:path arrowok="t" o:connecttype="custom" o:connectlocs="0,0;4252,0" o:connectangles="0,0"/>
                </v:shape>
                <w10:wrap anchorx="page"/>
              </v:group>
            </w:pict>
          </mc:Fallback>
        </mc:AlternateContent>
      </w:r>
      <w:r w:rsidR="00AC137A" w:rsidRPr="00160C4F">
        <w:rPr>
          <w:w w:val="95"/>
          <w:lang w:val="pt-PT"/>
        </w:rPr>
        <w:t>As</w:t>
      </w:r>
      <w:r w:rsidR="00AC137A" w:rsidRPr="00160C4F">
        <w:rPr>
          <w:spacing w:val="5"/>
          <w:w w:val="95"/>
          <w:lang w:val="pt-PT"/>
        </w:rPr>
        <w:t>p</w:t>
      </w:r>
      <w:r w:rsidR="00AC137A" w:rsidRPr="00160C4F">
        <w:rPr>
          <w:w w:val="95"/>
          <w:lang w:val="pt-PT"/>
        </w:rPr>
        <w:t>ectos</w:t>
      </w:r>
      <w:r w:rsidR="00AC137A" w:rsidRPr="00160C4F">
        <w:rPr>
          <w:spacing w:val="21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relacionados</w:t>
      </w:r>
      <w:r w:rsidR="00AC137A" w:rsidRPr="00160C4F">
        <w:rPr>
          <w:spacing w:val="22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com</w:t>
      </w:r>
      <w:r w:rsidR="00AC137A" w:rsidRPr="00160C4F">
        <w:rPr>
          <w:spacing w:val="22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a</w:t>
      </w:r>
      <w:r w:rsidR="00AC137A" w:rsidRPr="00160C4F">
        <w:rPr>
          <w:spacing w:val="21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aplica</w:t>
      </w:r>
      <w:r w:rsidR="00AC137A" w:rsidRPr="00160C4F">
        <w:rPr>
          <w:spacing w:val="-92"/>
          <w:w w:val="95"/>
          <w:lang w:val="pt-PT"/>
        </w:rPr>
        <w:t>¸</w:t>
      </w:r>
      <w:r w:rsidR="00AC137A" w:rsidRPr="00160C4F">
        <w:rPr>
          <w:w w:val="95"/>
          <w:lang w:val="pt-PT"/>
        </w:rPr>
        <w:t>c</w:t>
      </w:r>
      <w:r w:rsidR="00AC137A" w:rsidRPr="00160C4F">
        <w:rPr>
          <w:spacing w:val="-104"/>
          <w:w w:val="95"/>
          <w:lang w:val="pt-PT"/>
        </w:rPr>
        <w:t>˜</w:t>
      </w:r>
      <w:r w:rsidR="00AC137A" w:rsidRPr="00160C4F">
        <w:rPr>
          <w:w w:val="95"/>
          <w:lang w:val="pt-PT"/>
        </w:rPr>
        <w:t>ao</w:t>
      </w:r>
      <w:r w:rsidR="00AC137A" w:rsidRPr="00160C4F">
        <w:rPr>
          <w:spacing w:val="22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servidor</w:t>
      </w:r>
      <w:ins w:id="25" w:author="Jorge Pião" w:date="2020-05-06T20:06:00Z">
        <w:r w:rsidR="0063070A">
          <w:rPr>
            <w:w w:val="95"/>
            <w:lang w:val="pt-PT"/>
          </w:rPr>
          <w:t>a</w:t>
        </w:r>
      </w:ins>
      <w:r w:rsidR="00AC137A" w:rsidRPr="00160C4F">
        <w:rPr>
          <w:w w:val="95"/>
          <w:lang w:val="pt-PT"/>
        </w:rPr>
        <w:t>,</w:t>
      </w:r>
      <w:r w:rsidR="00AC137A" w:rsidRPr="00160C4F">
        <w:rPr>
          <w:spacing w:val="23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como</w:t>
      </w:r>
      <w:r w:rsidR="00AC137A" w:rsidRPr="00160C4F">
        <w:rPr>
          <w:spacing w:val="21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a</w:t>
      </w:r>
      <w:r w:rsidR="00AC137A" w:rsidRPr="00160C4F">
        <w:rPr>
          <w:spacing w:val="5"/>
          <w:w w:val="95"/>
          <w:lang w:val="pt-PT"/>
        </w:rPr>
        <w:t>b</w:t>
      </w:r>
      <w:r w:rsidR="00AC137A" w:rsidRPr="00160C4F">
        <w:rPr>
          <w:w w:val="95"/>
          <w:lang w:val="pt-PT"/>
        </w:rPr>
        <w:t>ordagens,</w:t>
      </w:r>
      <w:r w:rsidR="00AC137A" w:rsidRPr="00160C4F">
        <w:rPr>
          <w:w w:val="94"/>
          <w:lang w:val="pt-PT"/>
        </w:rPr>
        <w:t xml:space="preserve"> </w:t>
      </w:r>
      <w:r w:rsidR="00AC137A" w:rsidRPr="00160C4F">
        <w:rPr>
          <w:w w:val="95"/>
          <w:lang w:val="pt-PT"/>
        </w:rPr>
        <w:t>met</w:t>
      </w:r>
      <w:r w:rsidR="00AC137A" w:rsidRPr="00160C4F">
        <w:rPr>
          <w:spacing w:val="6"/>
          <w:w w:val="95"/>
          <w:lang w:val="pt-PT"/>
        </w:rPr>
        <w:t>o</w:t>
      </w:r>
      <w:r w:rsidR="00AC137A" w:rsidRPr="00160C4F">
        <w:rPr>
          <w:w w:val="95"/>
          <w:lang w:val="pt-PT"/>
        </w:rPr>
        <w:t>dologias</w:t>
      </w:r>
      <w:r w:rsidR="00AC137A" w:rsidRPr="00160C4F">
        <w:rPr>
          <w:spacing w:val="9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e</w:t>
      </w:r>
      <w:ins w:id="26" w:author="Jorge Pião" w:date="2020-05-06T20:06:00Z">
        <w:r w:rsidR="0063070A">
          <w:rPr>
            <w:w w:val="95"/>
            <w:lang w:val="pt-PT"/>
          </w:rPr>
          <w:t xml:space="preserve"> </w:t>
        </w:r>
      </w:ins>
      <w:ins w:id="27" w:author="Jorge Pião" w:date="2020-05-06T20:07:00Z">
        <w:r w:rsidR="0063070A">
          <w:rPr>
            <w:spacing w:val="-1"/>
            <w:w w:val="95"/>
            <w:lang w:val="pt-PT"/>
          </w:rPr>
          <w:t>detalhes de implementação</w:t>
        </w:r>
        <w:r w:rsidR="0063070A" w:rsidRPr="00160C4F">
          <w:rPr>
            <w:spacing w:val="-2"/>
            <w:w w:val="95"/>
            <w:lang w:val="pt-PT"/>
          </w:rPr>
          <w:t>¸</w:t>
        </w:r>
      </w:ins>
      <w:del w:id="28" w:author="Jorge Pião" w:date="2020-05-06T20:07:00Z">
        <w:r w:rsidR="00AC137A" w:rsidRPr="00160C4F" w:rsidDel="0063070A">
          <w:rPr>
            <w:spacing w:val="10"/>
            <w:w w:val="95"/>
            <w:lang w:val="pt-PT"/>
          </w:rPr>
          <w:delText xml:space="preserve"> </w:delText>
        </w:r>
      </w:del>
      <w:del w:id="29" w:author="Jorge Pião" w:date="2020-05-06T20:06:00Z">
        <w:r w:rsidR="00AC137A" w:rsidRPr="00160C4F" w:rsidDel="0063070A">
          <w:rPr>
            <w:spacing w:val="-1"/>
            <w:w w:val="95"/>
            <w:lang w:val="pt-PT"/>
          </w:rPr>
          <w:delText>i</w:delText>
        </w:r>
        <w:r w:rsidR="00AC137A" w:rsidRPr="00160C4F" w:rsidDel="0063070A">
          <w:rPr>
            <w:w w:val="95"/>
            <w:lang w:val="pt-PT"/>
          </w:rPr>
          <w:delText>m</w:delText>
        </w:r>
        <w:r w:rsidR="00AC137A" w:rsidRPr="00160C4F" w:rsidDel="0063070A">
          <w:rPr>
            <w:spacing w:val="-1"/>
            <w:w w:val="95"/>
            <w:lang w:val="pt-PT"/>
          </w:rPr>
          <w:delText>p</w:delText>
        </w:r>
        <w:r w:rsidR="00AC137A" w:rsidRPr="00160C4F" w:rsidDel="0063070A">
          <w:rPr>
            <w:w w:val="95"/>
            <w:lang w:val="pt-PT"/>
          </w:rPr>
          <w:delText>leme</w:delText>
        </w:r>
        <w:r w:rsidR="00AC137A" w:rsidRPr="00160C4F" w:rsidDel="0063070A">
          <w:rPr>
            <w:spacing w:val="-7"/>
            <w:w w:val="95"/>
            <w:lang w:val="pt-PT"/>
          </w:rPr>
          <w:delText>n</w:delText>
        </w:r>
        <w:r w:rsidR="00AC137A" w:rsidRPr="00160C4F" w:rsidDel="0063070A">
          <w:rPr>
            <w:w w:val="95"/>
            <w:lang w:val="pt-PT"/>
          </w:rPr>
          <w:delText>t</w:delText>
        </w:r>
        <w:r w:rsidR="00AC137A" w:rsidRPr="00160C4F" w:rsidDel="0063070A">
          <w:rPr>
            <w:spacing w:val="-1"/>
            <w:w w:val="95"/>
            <w:lang w:val="pt-PT"/>
          </w:rPr>
          <w:delText>a</w:delText>
        </w:r>
        <w:r w:rsidR="00AC137A" w:rsidRPr="00160C4F" w:rsidDel="0063070A">
          <w:rPr>
            <w:spacing w:val="-92"/>
            <w:w w:val="95"/>
            <w:lang w:val="pt-PT"/>
          </w:rPr>
          <w:delText>c</w:delText>
        </w:r>
        <w:r w:rsidR="00AC137A" w:rsidRPr="00160C4F" w:rsidDel="0063070A">
          <w:rPr>
            <w:spacing w:val="-2"/>
            <w:w w:val="95"/>
            <w:lang w:val="pt-PT"/>
          </w:rPr>
          <w:delText>¸</w:delText>
        </w:r>
      </w:del>
      <w:del w:id="30" w:author="Jorge Pião" w:date="2020-05-06T20:07:00Z">
        <w:r w:rsidR="00AC137A" w:rsidRPr="00160C4F" w:rsidDel="0063070A">
          <w:rPr>
            <w:spacing w:val="-103"/>
            <w:w w:val="95"/>
            <w:lang w:val="pt-PT"/>
          </w:rPr>
          <w:delText>o</w:delText>
        </w:r>
        <w:r w:rsidR="00AC137A" w:rsidRPr="00160C4F" w:rsidDel="0063070A">
          <w:rPr>
            <w:spacing w:val="-1"/>
            <w:w w:val="95"/>
            <w:lang w:val="pt-PT"/>
          </w:rPr>
          <w:delText>˜</w:delText>
        </w:r>
        <w:r w:rsidR="00AC137A" w:rsidRPr="00160C4F" w:rsidDel="0063070A">
          <w:rPr>
            <w:w w:val="95"/>
            <w:lang w:val="pt-PT"/>
          </w:rPr>
          <w:delText>es</w:delText>
        </w:r>
      </w:del>
      <w:r w:rsidR="00AC137A" w:rsidRPr="00160C4F">
        <w:rPr>
          <w:w w:val="95"/>
          <w:lang w:val="pt-PT"/>
        </w:rPr>
        <w:t>.</w:t>
      </w:r>
    </w:p>
    <w:p w14:paraId="5C66E9B3" w14:textId="77777777" w:rsidR="0010771C" w:rsidRPr="00160C4F" w:rsidRDefault="0010771C">
      <w:pPr>
        <w:spacing w:before="9" w:line="200" w:lineRule="exact"/>
        <w:rPr>
          <w:sz w:val="20"/>
          <w:szCs w:val="20"/>
          <w:lang w:val="pt-PT"/>
        </w:rPr>
      </w:pPr>
    </w:p>
    <w:p w14:paraId="73206FAF" w14:textId="77777777" w:rsidR="0010771C" w:rsidRPr="00160C4F" w:rsidRDefault="00AC137A">
      <w:pPr>
        <w:tabs>
          <w:tab w:val="left" w:pos="1805"/>
        </w:tabs>
        <w:spacing w:before="62"/>
        <w:ind w:left="560"/>
        <w:rPr>
          <w:rFonts w:ascii="Georgia" w:eastAsia="Georgia" w:hAnsi="Georgia" w:cs="Georgia"/>
          <w:lang w:val="pt-PT"/>
        </w:rPr>
      </w:pPr>
      <w:r w:rsidRPr="00160C4F">
        <w:rPr>
          <w:rFonts w:ascii="Georgia" w:eastAsia="Georgia" w:hAnsi="Georgia" w:cs="Georgia"/>
          <w:w w:val="95"/>
          <w:lang w:val="pt-PT"/>
        </w:rPr>
        <w:t>Ca</w:t>
      </w:r>
      <w:r w:rsidRPr="00160C4F">
        <w:rPr>
          <w:rFonts w:ascii="Georgia" w:eastAsia="Georgia" w:hAnsi="Georgia" w:cs="Georgia"/>
          <w:spacing w:val="-25"/>
          <w:w w:val="95"/>
          <w:lang w:val="pt-PT"/>
        </w:rPr>
        <w:t>p</w:t>
      </w:r>
      <w:r w:rsidRPr="00160C4F">
        <w:rPr>
          <w:rFonts w:ascii="Georgia" w:eastAsia="Georgia" w:hAnsi="Georgia" w:cs="Georgia"/>
          <w:spacing w:val="-82"/>
          <w:w w:val="95"/>
          <w:lang w:val="pt-PT"/>
        </w:rPr>
        <w:t>´</w:t>
      </w:r>
      <w:r w:rsidRPr="00160C4F">
        <w:rPr>
          <w:rFonts w:ascii="Georgia" w:eastAsia="Georgia" w:hAnsi="Georgia" w:cs="Georgia"/>
          <w:w w:val="95"/>
          <w:lang w:val="pt-PT"/>
        </w:rPr>
        <w:t>ıtulo</w:t>
      </w:r>
      <w:r w:rsidRPr="00160C4F">
        <w:rPr>
          <w:rFonts w:ascii="Georgia" w:eastAsia="Georgia" w:hAnsi="Georgia" w:cs="Georgia"/>
          <w:spacing w:val="2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4</w:t>
      </w:r>
      <w:r w:rsidRPr="00160C4F">
        <w:rPr>
          <w:rFonts w:ascii="Georgia" w:eastAsia="Georgia" w:hAnsi="Georgia" w:cs="Georgia"/>
          <w:w w:val="95"/>
          <w:lang w:val="pt-PT"/>
        </w:rPr>
        <w:tab/>
      </w:r>
      <w:r w:rsidRPr="00160C4F">
        <w:rPr>
          <w:rFonts w:ascii="Georgia" w:eastAsia="Georgia" w:hAnsi="Georgia" w:cs="Georgia"/>
          <w:b/>
          <w:bCs/>
          <w:w w:val="95"/>
          <w:lang w:val="pt-PT"/>
        </w:rPr>
        <w:t>Aplic</w:t>
      </w:r>
      <w:r w:rsidRPr="00160C4F">
        <w:rPr>
          <w:rFonts w:ascii="Georgia" w:eastAsia="Georgia" w:hAnsi="Georgia" w:cs="Georgia"/>
          <w:b/>
          <w:bCs/>
          <w:spacing w:val="-1"/>
          <w:w w:val="95"/>
          <w:lang w:val="pt-PT"/>
        </w:rPr>
        <w:t>a</w:t>
      </w:r>
      <w:r w:rsidRPr="00160C4F">
        <w:rPr>
          <w:rFonts w:ascii="Georgia" w:eastAsia="Georgia" w:hAnsi="Georgia" w:cs="Georgia"/>
          <w:b/>
          <w:bCs/>
          <w:spacing w:val="-106"/>
          <w:w w:val="95"/>
          <w:lang w:val="pt-PT"/>
        </w:rPr>
        <w:t>c</w:t>
      </w:r>
      <w:r w:rsidRPr="00160C4F">
        <w:rPr>
          <w:rFonts w:ascii="Georgia" w:eastAsia="Georgia" w:hAnsi="Georgia" w:cs="Georgia"/>
          <w:b/>
          <w:bCs/>
          <w:spacing w:val="-3"/>
          <w:w w:val="95"/>
          <w:lang w:val="pt-PT"/>
        </w:rPr>
        <w:t>¸</w:t>
      </w:r>
      <w:r w:rsidRPr="00160C4F">
        <w:rPr>
          <w:rFonts w:ascii="Georgia" w:eastAsia="Georgia" w:hAnsi="Georgia" w:cs="Georgia"/>
          <w:b/>
          <w:bCs/>
          <w:spacing w:val="-104"/>
          <w:w w:val="95"/>
          <w:lang w:val="pt-PT"/>
        </w:rPr>
        <w:t>˜</w:t>
      </w:r>
      <w:r w:rsidRPr="00160C4F">
        <w:rPr>
          <w:rFonts w:ascii="Georgia" w:eastAsia="Georgia" w:hAnsi="Georgia" w:cs="Georgia"/>
          <w:b/>
          <w:bCs/>
          <w:w w:val="95"/>
          <w:lang w:val="pt-PT"/>
        </w:rPr>
        <w:t xml:space="preserve">ao </w:t>
      </w:r>
      <w:r w:rsidRPr="00160C4F">
        <w:rPr>
          <w:rFonts w:ascii="Georgia" w:eastAsia="Georgia" w:hAnsi="Georgia" w:cs="Georgia"/>
          <w:b/>
          <w:bCs/>
          <w:spacing w:val="15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b/>
          <w:bCs/>
          <w:w w:val="95"/>
          <w:lang w:val="pt-PT"/>
        </w:rPr>
        <w:t>Clie</w:t>
      </w:r>
      <w:r w:rsidRPr="00160C4F">
        <w:rPr>
          <w:rFonts w:ascii="Georgia" w:eastAsia="Georgia" w:hAnsi="Georgia" w:cs="Georgia"/>
          <w:b/>
          <w:bCs/>
          <w:spacing w:val="-7"/>
          <w:w w:val="95"/>
          <w:lang w:val="pt-PT"/>
        </w:rPr>
        <w:t>n</w:t>
      </w:r>
      <w:r w:rsidRPr="00160C4F">
        <w:rPr>
          <w:rFonts w:ascii="Georgia" w:eastAsia="Georgia" w:hAnsi="Georgia" w:cs="Georgia"/>
          <w:b/>
          <w:bCs/>
          <w:w w:val="95"/>
          <w:lang w:val="pt-PT"/>
        </w:rPr>
        <w:t>te</w:t>
      </w:r>
    </w:p>
    <w:p w14:paraId="3E698FD9" w14:textId="3E4CA7EA" w:rsidR="0010771C" w:rsidRPr="00160C4F" w:rsidRDefault="00160C4F">
      <w:pPr>
        <w:pStyle w:val="BodyText"/>
        <w:spacing w:before="21" w:line="260" w:lineRule="auto"/>
        <w:ind w:left="1805"/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396" behindDoc="1" locked="0" layoutInCell="1" allowOverlap="1" wp14:anchorId="033ACB78" wp14:editId="019C6FF3">
                <wp:simplePos x="0" y="0"/>
                <wp:positionH relativeFrom="page">
                  <wp:posOffset>2085975</wp:posOffset>
                </wp:positionH>
                <wp:positionV relativeFrom="paragraph">
                  <wp:posOffset>482600</wp:posOffset>
                </wp:positionV>
                <wp:extent cx="2700020" cy="1270"/>
                <wp:effectExtent l="9525" t="10795" r="5080" b="6985"/>
                <wp:wrapNone/>
                <wp:docPr id="2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0020" cy="1270"/>
                          <a:chOff x="3285" y="760"/>
                          <a:chExt cx="4252" cy="2"/>
                        </a:xfrm>
                      </wpg:grpSpPr>
                      <wps:wsp>
                        <wps:cNvPr id="30" name="Freeform 19"/>
                        <wps:cNvSpPr>
                          <a:spLocks/>
                        </wps:cNvSpPr>
                        <wps:spPr bwMode="auto">
                          <a:xfrm>
                            <a:off x="3285" y="760"/>
                            <a:ext cx="4252" cy="2"/>
                          </a:xfrm>
                          <a:custGeom>
                            <a:avLst/>
                            <a:gdLst>
                              <a:gd name="T0" fmla="+- 0 3285 3285"/>
                              <a:gd name="T1" fmla="*/ T0 w 4252"/>
                              <a:gd name="T2" fmla="+- 0 7537 3285"/>
                              <a:gd name="T3" fmla="*/ T2 w 4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52">
                                <a:moveTo>
                                  <a:pt x="0" y="0"/>
                                </a:moveTo>
                                <a:lnTo>
                                  <a:pt x="4252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46F4F" id="Group 18" o:spid="_x0000_s1026" style="position:absolute;margin-left:164.25pt;margin-top:38pt;width:212.6pt;height:.1pt;z-index:-1084;mso-position-horizontal-relative:page" coordorigin="3285,760" coordsize="425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">
                <v:shape id="Freeform 19" o:spid="_x0000_s1027" style="position:absolute;left:3285;top:760;width:4252;height:2;visibility:visible;mso-wrap-style:square;v-text-anchor:top" coordsize="42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" path="m,l4252,e" filled="f" strokeweight=".17569mm">
                  <v:path arrowok="t" o:connecttype="custom" o:connectlocs="0,0;4252,0" o:connectangles="0,0"/>
                </v:shape>
                <w10:wrap anchorx="page"/>
              </v:group>
            </w:pict>
          </mc:Fallback>
        </mc:AlternateContent>
      </w:r>
      <w:r w:rsidR="00AC137A" w:rsidRPr="00160C4F">
        <w:rPr>
          <w:w w:val="95"/>
          <w:lang w:val="pt-PT"/>
        </w:rPr>
        <w:t>As</w:t>
      </w:r>
      <w:r w:rsidR="00AC137A" w:rsidRPr="00160C4F">
        <w:rPr>
          <w:spacing w:val="5"/>
          <w:w w:val="95"/>
          <w:lang w:val="pt-PT"/>
        </w:rPr>
        <w:t>p</w:t>
      </w:r>
      <w:r w:rsidR="00AC137A" w:rsidRPr="00160C4F">
        <w:rPr>
          <w:w w:val="95"/>
          <w:lang w:val="pt-PT"/>
        </w:rPr>
        <w:t>ectos</w:t>
      </w:r>
      <w:r w:rsidR="00AC137A" w:rsidRPr="00160C4F">
        <w:rPr>
          <w:spacing w:val="22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relacionados</w:t>
      </w:r>
      <w:r w:rsidR="00AC137A" w:rsidRPr="00160C4F">
        <w:rPr>
          <w:spacing w:val="22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com</w:t>
      </w:r>
      <w:r w:rsidR="00AC137A" w:rsidRPr="00160C4F">
        <w:rPr>
          <w:spacing w:val="23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a</w:t>
      </w:r>
      <w:r w:rsidR="00AC137A" w:rsidRPr="00160C4F">
        <w:rPr>
          <w:spacing w:val="22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aplica</w:t>
      </w:r>
      <w:r w:rsidR="00AC137A" w:rsidRPr="00160C4F">
        <w:rPr>
          <w:spacing w:val="-92"/>
          <w:w w:val="95"/>
          <w:lang w:val="pt-PT"/>
        </w:rPr>
        <w:t>¸</w:t>
      </w:r>
      <w:r w:rsidR="00AC137A" w:rsidRPr="00160C4F">
        <w:rPr>
          <w:w w:val="95"/>
          <w:lang w:val="pt-PT"/>
        </w:rPr>
        <w:t>c</w:t>
      </w:r>
      <w:r w:rsidR="00AC137A" w:rsidRPr="00160C4F">
        <w:rPr>
          <w:spacing w:val="-104"/>
          <w:w w:val="95"/>
          <w:lang w:val="pt-PT"/>
        </w:rPr>
        <w:t>˜</w:t>
      </w:r>
      <w:r w:rsidR="00AC137A" w:rsidRPr="00160C4F">
        <w:rPr>
          <w:w w:val="95"/>
          <w:lang w:val="pt-PT"/>
        </w:rPr>
        <w:t>ao</w:t>
      </w:r>
      <w:r w:rsidR="00AC137A" w:rsidRPr="00160C4F">
        <w:rPr>
          <w:spacing w:val="23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clie</w:t>
      </w:r>
      <w:r w:rsidR="00AC137A" w:rsidRPr="00160C4F">
        <w:rPr>
          <w:spacing w:val="-7"/>
          <w:w w:val="95"/>
          <w:lang w:val="pt-PT"/>
        </w:rPr>
        <w:t>n</w:t>
      </w:r>
      <w:r w:rsidR="00AC137A" w:rsidRPr="00160C4F">
        <w:rPr>
          <w:w w:val="95"/>
          <w:lang w:val="pt-PT"/>
        </w:rPr>
        <w:t>te,</w:t>
      </w:r>
      <w:r w:rsidR="00AC137A" w:rsidRPr="00160C4F">
        <w:rPr>
          <w:spacing w:val="22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como</w:t>
      </w:r>
      <w:r w:rsidR="00AC137A" w:rsidRPr="00160C4F">
        <w:rPr>
          <w:spacing w:val="22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a</w:t>
      </w:r>
      <w:r w:rsidR="00AC137A" w:rsidRPr="00160C4F">
        <w:rPr>
          <w:spacing w:val="5"/>
          <w:w w:val="95"/>
          <w:lang w:val="pt-PT"/>
        </w:rPr>
        <w:t>b</w:t>
      </w:r>
      <w:r w:rsidR="00AC137A" w:rsidRPr="00160C4F">
        <w:rPr>
          <w:w w:val="95"/>
          <w:lang w:val="pt-PT"/>
        </w:rPr>
        <w:t>ordagens,</w:t>
      </w:r>
      <w:r w:rsidR="00AC137A" w:rsidRPr="00160C4F">
        <w:rPr>
          <w:w w:val="94"/>
          <w:lang w:val="pt-PT"/>
        </w:rPr>
        <w:t xml:space="preserve"> </w:t>
      </w:r>
      <w:r w:rsidR="00AC137A" w:rsidRPr="00160C4F">
        <w:rPr>
          <w:w w:val="95"/>
          <w:lang w:val="pt-PT"/>
        </w:rPr>
        <w:t>met</w:t>
      </w:r>
      <w:r w:rsidR="00AC137A" w:rsidRPr="00160C4F">
        <w:rPr>
          <w:spacing w:val="6"/>
          <w:w w:val="95"/>
          <w:lang w:val="pt-PT"/>
        </w:rPr>
        <w:t>o</w:t>
      </w:r>
      <w:r w:rsidR="00AC137A" w:rsidRPr="00160C4F">
        <w:rPr>
          <w:w w:val="95"/>
          <w:lang w:val="pt-PT"/>
        </w:rPr>
        <w:t>dologias</w:t>
      </w:r>
      <w:r w:rsidR="00AC137A" w:rsidRPr="00160C4F">
        <w:rPr>
          <w:spacing w:val="9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e</w:t>
      </w:r>
      <w:r w:rsidR="00AC137A" w:rsidRPr="00160C4F">
        <w:rPr>
          <w:spacing w:val="10"/>
          <w:w w:val="95"/>
          <w:lang w:val="pt-PT"/>
        </w:rPr>
        <w:t xml:space="preserve"> </w:t>
      </w:r>
      <w:ins w:id="31" w:author="Jorge Pião" w:date="2020-05-06T20:07:00Z">
        <w:r w:rsidR="0063070A">
          <w:rPr>
            <w:spacing w:val="-1"/>
            <w:w w:val="95"/>
            <w:lang w:val="pt-PT"/>
          </w:rPr>
          <w:t>detalhes de implementação</w:t>
        </w:r>
        <w:r w:rsidR="0063070A" w:rsidRPr="00160C4F">
          <w:rPr>
            <w:spacing w:val="-2"/>
            <w:w w:val="95"/>
            <w:lang w:val="pt-PT"/>
          </w:rPr>
          <w:t>¸</w:t>
        </w:r>
      </w:ins>
      <w:del w:id="32" w:author="Jorge Pião" w:date="2020-05-06T20:07:00Z">
        <w:r w:rsidR="00AC137A" w:rsidRPr="00160C4F" w:rsidDel="0063070A">
          <w:rPr>
            <w:spacing w:val="-1"/>
            <w:w w:val="95"/>
            <w:lang w:val="pt-PT"/>
          </w:rPr>
          <w:delText>i</w:delText>
        </w:r>
        <w:r w:rsidR="00AC137A" w:rsidRPr="00160C4F" w:rsidDel="0063070A">
          <w:rPr>
            <w:w w:val="95"/>
            <w:lang w:val="pt-PT"/>
          </w:rPr>
          <w:delText>m</w:delText>
        </w:r>
        <w:r w:rsidR="00AC137A" w:rsidRPr="00160C4F" w:rsidDel="0063070A">
          <w:rPr>
            <w:spacing w:val="-1"/>
            <w:w w:val="95"/>
            <w:lang w:val="pt-PT"/>
          </w:rPr>
          <w:delText>p</w:delText>
        </w:r>
        <w:r w:rsidR="00AC137A" w:rsidRPr="00160C4F" w:rsidDel="0063070A">
          <w:rPr>
            <w:w w:val="95"/>
            <w:lang w:val="pt-PT"/>
          </w:rPr>
          <w:delText>leme</w:delText>
        </w:r>
        <w:r w:rsidR="00AC137A" w:rsidRPr="00160C4F" w:rsidDel="0063070A">
          <w:rPr>
            <w:spacing w:val="-7"/>
            <w:w w:val="95"/>
            <w:lang w:val="pt-PT"/>
          </w:rPr>
          <w:delText>n</w:delText>
        </w:r>
        <w:r w:rsidR="00AC137A" w:rsidRPr="00160C4F" w:rsidDel="0063070A">
          <w:rPr>
            <w:w w:val="95"/>
            <w:lang w:val="pt-PT"/>
          </w:rPr>
          <w:delText>t</w:delText>
        </w:r>
        <w:r w:rsidR="00AC137A" w:rsidRPr="00160C4F" w:rsidDel="0063070A">
          <w:rPr>
            <w:spacing w:val="-1"/>
            <w:w w:val="95"/>
            <w:lang w:val="pt-PT"/>
          </w:rPr>
          <w:delText>a</w:delText>
        </w:r>
        <w:r w:rsidR="00AC137A" w:rsidRPr="00160C4F" w:rsidDel="0063070A">
          <w:rPr>
            <w:spacing w:val="-92"/>
            <w:w w:val="95"/>
            <w:lang w:val="pt-PT"/>
          </w:rPr>
          <w:delText>c</w:delText>
        </w:r>
        <w:r w:rsidR="00AC137A" w:rsidRPr="00160C4F" w:rsidDel="0063070A">
          <w:rPr>
            <w:spacing w:val="-2"/>
            <w:w w:val="95"/>
            <w:lang w:val="pt-PT"/>
          </w:rPr>
          <w:delText>¸</w:delText>
        </w:r>
        <w:r w:rsidR="00AC137A" w:rsidRPr="00160C4F" w:rsidDel="0063070A">
          <w:rPr>
            <w:spacing w:val="-103"/>
            <w:w w:val="95"/>
            <w:lang w:val="pt-PT"/>
          </w:rPr>
          <w:delText>o</w:delText>
        </w:r>
        <w:r w:rsidR="00AC137A" w:rsidRPr="00160C4F" w:rsidDel="0063070A">
          <w:rPr>
            <w:spacing w:val="-1"/>
            <w:w w:val="95"/>
            <w:lang w:val="pt-PT"/>
          </w:rPr>
          <w:delText>˜</w:delText>
        </w:r>
        <w:r w:rsidR="00AC137A" w:rsidRPr="00160C4F" w:rsidDel="0063070A">
          <w:rPr>
            <w:w w:val="95"/>
            <w:lang w:val="pt-PT"/>
          </w:rPr>
          <w:delText>es</w:delText>
        </w:r>
      </w:del>
      <w:r w:rsidR="00AC137A" w:rsidRPr="00160C4F">
        <w:rPr>
          <w:w w:val="95"/>
          <w:lang w:val="pt-PT"/>
        </w:rPr>
        <w:t>.</w:t>
      </w:r>
    </w:p>
    <w:p w14:paraId="72C05AA9" w14:textId="77777777" w:rsidR="0010771C" w:rsidRPr="00160C4F" w:rsidRDefault="0010771C">
      <w:pPr>
        <w:spacing w:before="9" w:line="200" w:lineRule="exact"/>
        <w:rPr>
          <w:sz w:val="20"/>
          <w:szCs w:val="20"/>
          <w:lang w:val="pt-PT"/>
        </w:rPr>
      </w:pPr>
    </w:p>
    <w:p w14:paraId="5862F5A3" w14:textId="77777777" w:rsidR="0010771C" w:rsidRPr="00160C4F" w:rsidRDefault="00AC137A">
      <w:pPr>
        <w:tabs>
          <w:tab w:val="left" w:pos="1805"/>
        </w:tabs>
        <w:spacing w:before="62"/>
        <w:ind w:left="560"/>
        <w:rPr>
          <w:rFonts w:ascii="Georgia" w:eastAsia="Georgia" w:hAnsi="Georgia" w:cs="Georgia"/>
          <w:lang w:val="pt-PT"/>
        </w:rPr>
      </w:pPr>
      <w:r w:rsidRPr="00160C4F">
        <w:rPr>
          <w:rFonts w:ascii="Georgia" w:eastAsia="Georgia" w:hAnsi="Georgia" w:cs="Georgia"/>
          <w:w w:val="95"/>
          <w:lang w:val="pt-PT"/>
        </w:rPr>
        <w:t>Ca</w:t>
      </w:r>
      <w:r w:rsidRPr="00160C4F">
        <w:rPr>
          <w:rFonts w:ascii="Georgia" w:eastAsia="Georgia" w:hAnsi="Georgia" w:cs="Georgia"/>
          <w:spacing w:val="-25"/>
          <w:w w:val="95"/>
          <w:lang w:val="pt-PT"/>
        </w:rPr>
        <w:t>p</w:t>
      </w:r>
      <w:r w:rsidRPr="00160C4F">
        <w:rPr>
          <w:rFonts w:ascii="Georgia" w:eastAsia="Georgia" w:hAnsi="Georgia" w:cs="Georgia"/>
          <w:spacing w:val="-82"/>
          <w:w w:val="95"/>
          <w:lang w:val="pt-PT"/>
        </w:rPr>
        <w:t>´</w:t>
      </w:r>
      <w:r w:rsidRPr="00160C4F">
        <w:rPr>
          <w:rFonts w:ascii="Georgia" w:eastAsia="Georgia" w:hAnsi="Georgia" w:cs="Georgia"/>
          <w:w w:val="95"/>
          <w:lang w:val="pt-PT"/>
        </w:rPr>
        <w:t>ıtulo</w:t>
      </w:r>
      <w:r w:rsidRPr="00160C4F">
        <w:rPr>
          <w:rFonts w:ascii="Georgia" w:eastAsia="Georgia" w:hAnsi="Georgia" w:cs="Georgia"/>
          <w:spacing w:val="29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5</w:t>
      </w:r>
      <w:r w:rsidRPr="00160C4F">
        <w:rPr>
          <w:rFonts w:ascii="Georgia" w:eastAsia="Georgia" w:hAnsi="Georgia" w:cs="Georgia"/>
          <w:w w:val="95"/>
          <w:lang w:val="pt-PT"/>
        </w:rPr>
        <w:tab/>
      </w:r>
      <w:r w:rsidRPr="00160C4F">
        <w:rPr>
          <w:rFonts w:ascii="Georgia" w:eastAsia="Georgia" w:hAnsi="Georgia" w:cs="Georgia"/>
          <w:b/>
          <w:bCs/>
          <w:spacing w:val="-18"/>
          <w:w w:val="95"/>
          <w:lang w:val="pt-PT"/>
        </w:rPr>
        <w:t>T</w:t>
      </w:r>
      <w:r w:rsidRPr="00160C4F">
        <w:rPr>
          <w:rFonts w:ascii="Georgia" w:eastAsia="Georgia" w:hAnsi="Georgia" w:cs="Georgia"/>
          <w:b/>
          <w:bCs/>
          <w:w w:val="95"/>
          <w:lang w:val="pt-PT"/>
        </w:rPr>
        <w:t>estes</w:t>
      </w:r>
    </w:p>
    <w:p w14:paraId="67764BF3" w14:textId="77777777" w:rsidR="0010771C" w:rsidRPr="00160C4F" w:rsidRDefault="00AC137A">
      <w:pPr>
        <w:pStyle w:val="BodyText"/>
        <w:spacing w:before="21"/>
        <w:ind w:left="1805"/>
        <w:rPr>
          <w:lang w:val="pt-PT"/>
        </w:rPr>
      </w:pPr>
      <w:r w:rsidRPr="00160C4F">
        <w:rPr>
          <w:spacing w:val="-4"/>
          <w:w w:val="95"/>
          <w:lang w:val="pt-PT"/>
        </w:rPr>
        <w:t>T</w:t>
      </w:r>
      <w:r w:rsidRPr="00160C4F">
        <w:rPr>
          <w:spacing w:val="-5"/>
          <w:w w:val="95"/>
          <w:lang w:val="pt-PT"/>
        </w:rPr>
        <w:t>estes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executados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sobre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diversas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spacing w:val="-2"/>
          <w:w w:val="95"/>
          <w:lang w:val="pt-PT"/>
        </w:rPr>
        <w:t>vertentes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spacing w:val="1"/>
          <w:w w:val="95"/>
          <w:lang w:val="pt-PT"/>
        </w:rPr>
        <w:t>pro</w:t>
      </w:r>
      <w:r w:rsidRPr="00160C4F">
        <w:rPr>
          <w:w w:val="95"/>
          <w:lang w:val="pt-PT"/>
        </w:rPr>
        <w:t>jeto.</w:t>
      </w:r>
    </w:p>
    <w:p w14:paraId="404C8C08" w14:textId="77777777" w:rsidR="0010771C" w:rsidRPr="00160C4F" w:rsidRDefault="0010771C">
      <w:pPr>
        <w:spacing w:before="10" w:line="220" w:lineRule="exact"/>
        <w:rPr>
          <w:lang w:val="pt-PT"/>
        </w:rPr>
      </w:pPr>
    </w:p>
    <w:p w14:paraId="53A4F82E" w14:textId="77777777" w:rsidR="0010771C" w:rsidRPr="00160C4F" w:rsidRDefault="00160C4F">
      <w:pPr>
        <w:tabs>
          <w:tab w:val="left" w:pos="1805"/>
        </w:tabs>
        <w:spacing w:before="62"/>
        <w:ind w:left="560"/>
        <w:rPr>
          <w:rFonts w:ascii="Georgia" w:eastAsia="Georgia" w:hAnsi="Georgia" w:cs="Georgia"/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397" behindDoc="1" locked="0" layoutInCell="1" allowOverlap="1" wp14:anchorId="697F6DF9" wp14:editId="58AAE494">
                <wp:simplePos x="0" y="0"/>
                <wp:positionH relativeFrom="page">
                  <wp:posOffset>2085975</wp:posOffset>
                </wp:positionH>
                <wp:positionV relativeFrom="paragraph">
                  <wp:posOffset>-7620</wp:posOffset>
                </wp:positionV>
                <wp:extent cx="2700020" cy="1270"/>
                <wp:effectExtent l="9525" t="12700" r="5080" b="5080"/>
                <wp:wrapNone/>
                <wp:docPr id="2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0020" cy="1270"/>
                          <a:chOff x="3285" y="-12"/>
                          <a:chExt cx="4252" cy="2"/>
                        </a:xfrm>
                      </wpg:grpSpPr>
                      <wps:wsp>
                        <wps:cNvPr id="28" name="Freeform 17"/>
                        <wps:cNvSpPr>
                          <a:spLocks/>
                        </wps:cNvSpPr>
                        <wps:spPr bwMode="auto">
                          <a:xfrm>
                            <a:off x="3285" y="-12"/>
                            <a:ext cx="4252" cy="2"/>
                          </a:xfrm>
                          <a:custGeom>
                            <a:avLst/>
                            <a:gdLst>
                              <a:gd name="T0" fmla="+- 0 3285 3285"/>
                              <a:gd name="T1" fmla="*/ T0 w 4252"/>
                              <a:gd name="T2" fmla="+- 0 7537 3285"/>
                              <a:gd name="T3" fmla="*/ T2 w 4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52">
                                <a:moveTo>
                                  <a:pt x="0" y="0"/>
                                </a:moveTo>
                                <a:lnTo>
                                  <a:pt x="4252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6056F" id="Group 16" o:spid="_x0000_s1026" style="position:absolute;margin-left:164.25pt;margin-top:-.6pt;width:212.6pt;height:.1pt;z-index:-1083;mso-position-horizontal-relative:page" coordorigin="3285,-12" coordsize="425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">
                <v:shape id="Freeform 17" o:spid="_x0000_s1027" style="position:absolute;left:3285;top:-12;width:4252;height:2;visibility:visible;mso-wrap-style:square;v-text-anchor:top" coordsize="42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" path="m,l4252,e" filled="f" strokeweight=".17569mm">
                  <v:path arrowok="t" o:connecttype="custom" o:connectlocs="0,0;4252,0" o:connectangles="0,0"/>
                </v:shape>
                <w10:wrap anchorx="page"/>
              </v:group>
            </w:pict>
          </mc:Fallback>
        </mc:AlternateContent>
      </w:r>
      <w:r w:rsidR="00AC137A" w:rsidRPr="00160C4F">
        <w:rPr>
          <w:rFonts w:ascii="Georgia" w:eastAsia="Georgia" w:hAnsi="Georgia" w:cs="Georgia"/>
          <w:w w:val="95"/>
          <w:lang w:val="pt-PT"/>
        </w:rPr>
        <w:t>Ca</w:t>
      </w:r>
      <w:r w:rsidR="00AC137A" w:rsidRPr="00160C4F">
        <w:rPr>
          <w:rFonts w:ascii="Georgia" w:eastAsia="Georgia" w:hAnsi="Georgia" w:cs="Georgia"/>
          <w:spacing w:val="-25"/>
          <w:w w:val="95"/>
          <w:lang w:val="pt-PT"/>
        </w:rPr>
        <w:t>p</w:t>
      </w:r>
      <w:r w:rsidR="00AC137A" w:rsidRPr="00160C4F">
        <w:rPr>
          <w:rFonts w:ascii="Georgia" w:eastAsia="Georgia" w:hAnsi="Georgia" w:cs="Georgia"/>
          <w:spacing w:val="-82"/>
          <w:w w:val="95"/>
          <w:lang w:val="pt-PT"/>
        </w:rPr>
        <w:t>´</w:t>
      </w:r>
      <w:r w:rsidR="00AC137A" w:rsidRPr="00160C4F">
        <w:rPr>
          <w:rFonts w:ascii="Georgia" w:eastAsia="Georgia" w:hAnsi="Georgia" w:cs="Georgia"/>
          <w:w w:val="95"/>
          <w:lang w:val="pt-PT"/>
        </w:rPr>
        <w:t>ıtulo</w:t>
      </w:r>
      <w:r w:rsidR="00AC137A" w:rsidRPr="00160C4F">
        <w:rPr>
          <w:rFonts w:ascii="Georgia" w:eastAsia="Georgia" w:hAnsi="Georgia" w:cs="Georgia"/>
          <w:spacing w:val="27"/>
          <w:w w:val="95"/>
          <w:lang w:val="pt-PT"/>
        </w:rPr>
        <w:t xml:space="preserve"> </w:t>
      </w:r>
      <w:r w:rsidR="00AC137A" w:rsidRPr="00160C4F">
        <w:rPr>
          <w:rFonts w:ascii="Georgia" w:eastAsia="Georgia" w:hAnsi="Georgia" w:cs="Georgia"/>
          <w:w w:val="95"/>
          <w:lang w:val="pt-PT"/>
        </w:rPr>
        <w:t>6</w:t>
      </w:r>
      <w:r w:rsidR="00AC137A" w:rsidRPr="00160C4F">
        <w:rPr>
          <w:rFonts w:ascii="Georgia" w:eastAsia="Georgia" w:hAnsi="Georgia" w:cs="Georgia"/>
          <w:w w:val="95"/>
          <w:lang w:val="pt-PT"/>
        </w:rPr>
        <w:tab/>
      </w:r>
      <w:r w:rsidR="00AC137A" w:rsidRPr="00160C4F">
        <w:rPr>
          <w:rFonts w:ascii="Georgia" w:eastAsia="Georgia" w:hAnsi="Georgia" w:cs="Georgia"/>
          <w:b/>
          <w:bCs/>
          <w:w w:val="95"/>
          <w:lang w:val="pt-PT"/>
        </w:rPr>
        <w:t>Conclu</w:t>
      </w:r>
      <w:r w:rsidR="00AC137A" w:rsidRPr="00160C4F">
        <w:rPr>
          <w:rFonts w:ascii="Georgia" w:eastAsia="Georgia" w:hAnsi="Georgia" w:cs="Georgia"/>
          <w:b/>
          <w:bCs/>
          <w:spacing w:val="-2"/>
          <w:w w:val="95"/>
          <w:lang w:val="pt-PT"/>
        </w:rPr>
        <w:t>s</w:t>
      </w:r>
      <w:r w:rsidR="00AC137A" w:rsidRPr="00160C4F">
        <w:rPr>
          <w:rFonts w:ascii="Georgia" w:eastAsia="Georgia" w:hAnsi="Georgia" w:cs="Georgia"/>
          <w:b/>
          <w:bCs/>
          <w:spacing w:val="-119"/>
          <w:w w:val="95"/>
          <w:lang w:val="pt-PT"/>
        </w:rPr>
        <w:t>o</w:t>
      </w:r>
      <w:r w:rsidR="00AC137A" w:rsidRPr="00160C4F">
        <w:rPr>
          <w:rFonts w:ascii="Georgia" w:eastAsia="Georgia" w:hAnsi="Georgia" w:cs="Georgia"/>
          <w:b/>
          <w:bCs/>
          <w:spacing w:val="-1"/>
          <w:w w:val="95"/>
          <w:lang w:val="pt-PT"/>
        </w:rPr>
        <w:t>˜</w:t>
      </w:r>
      <w:r w:rsidR="00AC137A" w:rsidRPr="00160C4F">
        <w:rPr>
          <w:rFonts w:ascii="Georgia" w:eastAsia="Georgia" w:hAnsi="Georgia" w:cs="Georgia"/>
          <w:b/>
          <w:bCs/>
          <w:w w:val="95"/>
          <w:lang w:val="pt-PT"/>
        </w:rPr>
        <w:t>es</w:t>
      </w:r>
    </w:p>
    <w:p w14:paraId="7AD1DE6A" w14:textId="55E0B8AD" w:rsidR="0010771C" w:rsidRPr="00160C4F" w:rsidRDefault="00160C4F">
      <w:pPr>
        <w:pStyle w:val="BodyText"/>
        <w:spacing w:before="21"/>
        <w:ind w:left="1805"/>
        <w:rPr>
          <w:lang w:val="pt-PT"/>
        </w:rPr>
      </w:pPr>
      <w:del w:id="33" w:author="Jorge Pião" w:date="2020-05-06T20:07:00Z">
        <w:r w:rsidDel="0063070A">
          <w:rPr>
            <w:noProof/>
          </w:rPr>
          <mc:AlternateContent>
            <mc:Choice Requires="wpg">
              <w:drawing>
                <wp:anchor distT="0" distB="0" distL="114300" distR="114300" simplePos="0" relativeHeight="503315398" behindDoc="1" locked="0" layoutInCell="1" allowOverlap="1" wp14:anchorId="2F0FE858" wp14:editId="10514500">
                  <wp:simplePos x="0" y="0"/>
                  <wp:positionH relativeFrom="page">
                    <wp:posOffset>2085975</wp:posOffset>
                  </wp:positionH>
                  <wp:positionV relativeFrom="paragraph">
                    <wp:posOffset>310515</wp:posOffset>
                  </wp:positionV>
                  <wp:extent cx="2700020" cy="1270"/>
                  <wp:effectExtent l="9525" t="5080" r="5080" b="12700"/>
                  <wp:wrapNone/>
                  <wp:docPr id="25" name="Group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700020" cy="1270"/>
                            <a:chOff x="3285" y="489"/>
                            <a:chExt cx="4252" cy="2"/>
                          </a:xfrm>
                        </wpg:grpSpPr>
                        <wps:wsp>
                          <wps:cNvPr id="26" name="Freeform 15"/>
                          <wps:cNvSpPr>
                            <a:spLocks/>
                          </wps:cNvSpPr>
                          <wps:spPr bwMode="auto">
                            <a:xfrm>
                              <a:off x="3285" y="489"/>
                              <a:ext cx="4252" cy="2"/>
                            </a:xfrm>
                            <a:custGeom>
                              <a:avLst/>
                              <a:gdLst>
                                <a:gd name="T0" fmla="+- 0 3285 3285"/>
                                <a:gd name="T1" fmla="*/ T0 w 4252"/>
                                <a:gd name="T2" fmla="+- 0 7537 3285"/>
                                <a:gd name="T3" fmla="*/ T2 w 42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52">
                                  <a:moveTo>
                                    <a:pt x="0" y="0"/>
                                  </a:moveTo>
                                  <a:lnTo>
                                    <a:pt x="4252" y="0"/>
                                  </a:lnTo>
                                </a:path>
                              </a:pathLst>
                            </a:custGeom>
                            <a:noFill/>
                            <a:ln w="63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0FE40CA" id="Group 14" o:spid="_x0000_s1026" style="position:absolute;margin-left:164.25pt;margin-top:24.45pt;width:212.6pt;height:.1pt;z-index:-1082;mso-position-horizontal-relative:page" coordorigin="3285,489" coordsize="425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">
                  <v:shape id="Freeform 15" o:spid="_x0000_s1027" style="position:absolute;left:3285;top:489;width:4252;height:2;visibility:visible;mso-wrap-style:square;v-text-anchor:top" coordsize="42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" path="m,l4252,e" filled="f" strokeweight=".17569mm">
                    <v:path arrowok="t" o:connecttype="custom" o:connectlocs="0,0;4252,0" o:connectangles="0,0"/>
                  </v:shape>
                  <w10:wrap anchorx="page"/>
                </v:group>
              </w:pict>
            </mc:Fallback>
          </mc:AlternateContent>
        </w:r>
        <w:r w:rsidR="00AC137A" w:rsidRPr="00160C4F" w:rsidDel="0063070A">
          <w:rPr>
            <w:w w:val="95"/>
            <w:lang w:val="pt-PT"/>
          </w:rPr>
          <w:delText>Recapitulo</w:delText>
        </w:r>
        <w:r w:rsidR="00AC137A" w:rsidRPr="00160C4F" w:rsidDel="0063070A">
          <w:rPr>
            <w:spacing w:val="21"/>
            <w:w w:val="95"/>
            <w:lang w:val="pt-PT"/>
          </w:rPr>
          <w:delText xml:space="preserve"> </w:delText>
        </w:r>
      </w:del>
      <w:ins w:id="34" w:author="Jorge Pião" w:date="2020-05-06T20:07:00Z">
        <w:r w:rsidR="0063070A">
          <w:rPr>
            <w:noProof/>
          </w:rPr>
          <mc:AlternateContent>
            <mc:Choice Requires="wpg">
              <w:drawing>
                <wp:anchor distT="0" distB="0" distL="114300" distR="114300" simplePos="0" relativeHeight="503316450" behindDoc="1" locked="0" layoutInCell="1" allowOverlap="1" wp14:anchorId="033EDEEE" wp14:editId="1DFAF7E0">
                  <wp:simplePos x="0" y="0"/>
                  <wp:positionH relativeFrom="page">
                    <wp:posOffset>2085975</wp:posOffset>
                  </wp:positionH>
                  <wp:positionV relativeFrom="paragraph">
                    <wp:posOffset>310515</wp:posOffset>
                  </wp:positionV>
                  <wp:extent cx="2700020" cy="1270"/>
                  <wp:effectExtent l="9525" t="5080" r="5080" b="12700"/>
                  <wp:wrapNone/>
                  <wp:docPr id="41" name="Group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700020" cy="1270"/>
                            <a:chOff x="3285" y="489"/>
                            <a:chExt cx="4252" cy="2"/>
                          </a:xfrm>
                        </wpg:grpSpPr>
                        <wps:wsp>
                          <wps:cNvPr id="42" name="Freeform 15"/>
                          <wps:cNvSpPr>
                            <a:spLocks/>
                          </wps:cNvSpPr>
                          <wps:spPr bwMode="auto">
                            <a:xfrm>
                              <a:off x="3285" y="489"/>
                              <a:ext cx="4252" cy="2"/>
                            </a:xfrm>
                            <a:custGeom>
                              <a:avLst/>
                              <a:gdLst>
                                <a:gd name="T0" fmla="+- 0 3285 3285"/>
                                <a:gd name="T1" fmla="*/ T0 w 4252"/>
                                <a:gd name="T2" fmla="+- 0 7537 3285"/>
                                <a:gd name="T3" fmla="*/ T2 w 42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52">
                                  <a:moveTo>
                                    <a:pt x="0" y="0"/>
                                  </a:moveTo>
                                  <a:lnTo>
                                    <a:pt x="4252" y="0"/>
                                  </a:lnTo>
                                </a:path>
                              </a:pathLst>
                            </a:custGeom>
                            <a:noFill/>
                            <a:ln w="63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58EA9D" id="Group 14" o:spid="_x0000_s1026" style="position:absolute;margin-left:164.25pt;margin-top:24.45pt;width:212.6pt;height:.1pt;z-index:-30;mso-position-horizontal-relative:page" coordorigin="3285,489" coordsize="425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">
                  <v:shape id="Freeform 15" o:spid="_x0000_s1027" style="position:absolute;left:3285;top:489;width:4252;height:2;visibility:visible;mso-wrap-style:square;v-text-anchor:top" coordsize="42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" path="m,l4252,e" filled="f" strokeweight=".17569mm">
                    <v:path arrowok="t" o:connecttype="custom" o:connectlocs="0,0;4252,0" o:connectangles="0,0"/>
                  </v:shape>
                  <w10:wrap anchorx="page"/>
                </v:group>
              </w:pict>
            </mc:Fallback>
          </mc:AlternateContent>
        </w:r>
        <w:r w:rsidR="0063070A" w:rsidRPr="00160C4F">
          <w:rPr>
            <w:w w:val="95"/>
            <w:lang w:val="pt-PT"/>
          </w:rPr>
          <w:t>Recapitul</w:t>
        </w:r>
        <w:r w:rsidR="0063070A">
          <w:rPr>
            <w:w w:val="95"/>
            <w:lang w:val="pt-PT"/>
          </w:rPr>
          <w:t xml:space="preserve">ação </w:t>
        </w:r>
      </w:ins>
      <w:r w:rsidR="00AC137A" w:rsidRPr="00160C4F">
        <w:rPr>
          <w:w w:val="95"/>
          <w:lang w:val="pt-PT"/>
        </w:rPr>
        <w:t>das</w:t>
      </w:r>
      <w:r w:rsidR="00AC137A" w:rsidRPr="00160C4F">
        <w:rPr>
          <w:spacing w:val="20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obser</w:t>
      </w:r>
      <w:r w:rsidR="00AC137A" w:rsidRPr="00160C4F">
        <w:rPr>
          <w:spacing w:val="-12"/>
          <w:w w:val="95"/>
          <w:lang w:val="pt-PT"/>
        </w:rPr>
        <w:t>v</w:t>
      </w:r>
      <w:r w:rsidR="00AC137A" w:rsidRPr="00160C4F">
        <w:rPr>
          <w:w w:val="95"/>
          <w:lang w:val="pt-PT"/>
        </w:rPr>
        <w:t>a</w:t>
      </w:r>
      <w:r w:rsidR="00AC137A" w:rsidRPr="00160C4F">
        <w:rPr>
          <w:spacing w:val="-92"/>
          <w:w w:val="95"/>
          <w:lang w:val="pt-PT"/>
        </w:rPr>
        <w:t>¸</w:t>
      </w:r>
      <w:r w:rsidR="00AC137A" w:rsidRPr="00160C4F">
        <w:rPr>
          <w:w w:val="95"/>
          <w:lang w:val="pt-PT"/>
        </w:rPr>
        <w:t>c</w:t>
      </w:r>
      <w:r w:rsidR="00AC137A" w:rsidRPr="00160C4F">
        <w:rPr>
          <w:spacing w:val="-104"/>
          <w:w w:val="95"/>
          <w:lang w:val="pt-PT"/>
        </w:rPr>
        <w:t>˜</w:t>
      </w:r>
      <w:r w:rsidR="00AC137A" w:rsidRPr="00160C4F">
        <w:rPr>
          <w:w w:val="95"/>
          <w:lang w:val="pt-PT"/>
        </w:rPr>
        <w:t>oes</w:t>
      </w:r>
      <w:r w:rsidR="00AC137A" w:rsidRPr="00160C4F">
        <w:rPr>
          <w:spacing w:val="21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e</w:t>
      </w:r>
      <w:r w:rsidR="00AC137A" w:rsidRPr="00160C4F">
        <w:rPr>
          <w:spacing w:val="20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concl</w:t>
      </w:r>
      <w:r w:rsidR="00AC137A" w:rsidRPr="00160C4F">
        <w:rPr>
          <w:spacing w:val="-1"/>
          <w:w w:val="95"/>
          <w:lang w:val="pt-PT"/>
        </w:rPr>
        <w:t>u</w:t>
      </w:r>
      <w:r w:rsidR="00AC137A" w:rsidRPr="00160C4F">
        <w:rPr>
          <w:w w:val="95"/>
          <w:lang w:val="pt-PT"/>
        </w:rPr>
        <w:t>s</w:t>
      </w:r>
      <w:r w:rsidR="00AC137A" w:rsidRPr="00160C4F">
        <w:rPr>
          <w:spacing w:val="-104"/>
          <w:w w:val="95"/>
          <w:lang w:val="pt-PT"/>
        </w:rPr>
        <w:t>˜</w:t>
      </w:r>
      <w:r w:rsidR="00AC137A" w:rsidRPr="00160C4F">
        <w:rPr>
          <w:w w:val="95"/>
          <w:lang w:val="pt-PT"/>
        </w:rPr>
        <w:t>oes</w:t>
      </w:r>
      <w:r w:rsidR="00AC137A" w:rsidRPr="00160C4F">
        <w:rPr>
          <w:spacing w:val="20"/>
          <w:w w:val="95"/>
          <w:lang w:val="pt-PT"/>
        </w:rPr>
        <w:t xml:space="preserve"> </w:t>
      </w:r>
      <w:r w:rsidR="00AC137A" w:rsidRPr="00160C4F">
        <w:rPr>
          <w:w w:val="95"/>
          <w:lang w:val="pt-PT"/>
        </w:rPr>
        <w:t>im</w:t>
      </w:r>
      <w:r w:rsidR="00AC137A" w:rsidRPr="00160C4F">
        <w:rPr>
          <w:spacing w:val="6"/>
          <w:w w:val="95"/>
          <w:lang w:val="pt-PT"/>
        </w:rPr>
        <w:t>p</w:t>
      </w:r>
      <w:r w:rsidR="00AC137A" w:rsidRPr="00160C4F">
        <w:rPr>
          <w:w w:val="95"/>
          <w:lang w:val="pt-PT"/>
        </w:rPr>
        <w:t>orta</w:t>
      </w:r>
      <w:r w:rsidR="00AC137A" w:rsidRPr="00160C4F">
        <w:rPr>
          <w:spacing w:val="-6"/>
          <w:w w:val="95"/>
          <w:lang w:val="pt-PT"/>
        </w:rPr>
        <w:t>n</w:t>
      </w:r>
      <w:r w:rsidR="00AC137A" w:rsidRPr="00160C4F">
        <w:rPr>
          <w:w w:val="95"/>
          <w:lang w:val="pt-PT"/>
        </w:rPr>
        <w:t>tes.</w:t>
      </w:r>
    </w:p>
    <w:p w14:paraId="604E8350" w14:textId="77777777" w:rsidR="0010771C" w:rsidRPr="00160C4F" w:rsidRDefault="0010771C">
      <w:pPr>
        <w:rPr>
          <w:lang w:val="pt-PT"/>
        </w:rPr>
        <w:sectPr w:rsidR="0010771C" w:rsidRPr="00160C4F">
          <w:pgSz w:w="11910" w:h="16840"/>
          <w:pgMar w:top="1580" w:right="1420" w:bottom="1140" w:left="1480" w:header="0" w:footer="959" w:gutter="0"/>
          <w:cols w:space="720"/>
        </w:sectPr>
      </w:pPr>
    </w:p>
    <w:p w14:paraId="3F10892D" w14:textId="77777777" w:rsidR="0010771C" w:rsidRPr="00160C4F" w:rsidRDefault="0010771C">
      <w:pPr>
        <w:spacing w:before="1" w:line="190" w:lineRule="exact"/>
        <w:rPr>
          <w:sz w:val="19"/>
          <w:szCs w:val="19"/>
          <w:lang w:val="pt-PT"/>
        </w:rPr>
      </w:pPr>
    </w:p>
    <w:p w14:paraId="786B5983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4955F272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0142E2FF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7E0B1378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09F6E3B3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5F8A07D7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4D5BBDB0" w14:textId="77777777" w:rsidR="0010771C" w:rsidRPr="00160C4F" w:rsidRDefault="00AC137A">
      <w:pPr>
        <w:spacing w:before="33"/>
        <w:ind w:left="101"/>
        <w:jc w:val="both"/>
        <w:rPr>
          <w:rFonts w:ascii="Georgia" w:eastAsia="Georgia" w:hAnsi="Georgia" w:cs="Georgia"/>
          <w:sz w:val="41"/>
          <w:szCs w:val="41"/>
          <w:lang w:val="pt-PT"/>
        </w:rPr>
      </w:pPr>
      <w:commentRangeStart w:id="35"/>
      <w:r w:rsidRPr="00160C4F">
        <w:rPr>
          <w:rFonts w:ascii="Georgia" w:eastAsia="Georgia" w:hAnsi="Georgia" w:cs="Georgia"/>
          <w:b/>
          <w:bCs/>
          <w:w w:val="95"/>
          <w:sz w:val="41"/>
          <w:szCs w:val="41"/>
          <w:lang w:val="pt-PT"/>
        </w:rPr>
        <w:t>Ca</w:t>
      </w:r>
      <w:r w:rsidRPr="00160C4F">
        <w:rPr>
          <w:rFonts w:ascii="Georgia" w:eastAsia="Georgia" w:hAnsi="Georgia" w:cs="Georgia"/>
          <w:b/>
          <w:bCs/>
          <w:spacing w:val="-53"/>
          <w:w w:val="95"/>
          <w:sz w:val="41"/>
          <w:szCs w:val="41"/>
          <w:lang w:val="pt-PT"/>
        </w:rPr>
        <w:t>p</w:t>
      </w:r>
      <w:r w:rsidRPr="00160C4F">
        <w:rPr>
          <w:rFonts w:ascii="Georgia" w:eastAsia="Georgia" w:hAnsi="Georgia" w:cs="Georgia"/>
          <w:b/>
          <w:bCs/>
          <w:spacing w:val="-153"/>
          <w:w w:val="95"/>
          <w:sz w:val="41"/>
          <w:szCs w:val="41"/>
          <w:lang w:val="pt-PT"/>
        </w:rPr>
        <w:t>´</w:t>
      </w:r>
      <w:r w:rsidRPr="00160C4F">
        <w:rPr>
          <w:rFonts w:ascii="Georgia" w:eastAsia="Georgia" w:hAnsi="Georgia" w:cs="Georgia"/>
          <w:b/>
          <w:bCs/>
          <w:w w:val="95"/>
          <w:sz w:val="41"/>
          <w:szCs w:val="41"/>
          <w:lang w:val="pt-PT"/>
        </w:rPr>
        <w:t>ıtulo</w:t>
      </w:r>
      <w:r w:rsidRPr="00160C4F">
        <w:rPr>
          <w:rFonts w:ascii="Georgia" w:eastAsia="Georgia" w:hAnsi="Georgia" w:cs="Georgia"/>
          <w:b/>
          <w:bCs/>
          <w:spacing w:val="89"/>
          <w:w w:val="95"/>
          <w:sz w:val="41"/>
          <w:szCs w:val="41"/>
          <w:lang w:val="pt-PT"/>
        </w:rPr>
        <w:t xml:space="preserve"> </w:t>
      </w:r>
      <w:r w:rsidRPr="00160C4F">
        <w:rPr>
          <w:rFonts w:ascii="Georgia" w:eastAsia="Georgia" w:hAnsi="Georgia" w:cs="Georgia"/>
          <w:b/>
          <w:bCs/>
          <w:w w:val="95"/>
          <w:sz w:val="41"/>
          <w:szCs w:val="41"/>
          <w:lang w:val="pt-PT"/>
        </w:rPr>
        <w:t>2</w:t>
      </w:r>
      <w:commentRangeEnd w:id="35"/>
      <w:r w:rsidR="00D521F0">
        <w:rPr>
          <w:rStyle w:val="CommentReference"/>
        </w:rPr>
        <w:commentReference w:id="35"/>
      </w:r>
    </w:p>
    <w:p w14:paraId="5388E912" w14:textId="77777777" w:rsidR="0010771C" w:rsidRPr="00160C4F" w:rsidRDefault="0010771C">
      <w:pPr>
        <w:spacing w:before="3" w:line="500" w:lineRule="exact"/>
        <w:rPr>
          <w:sz w:val="50"/>
          <w:szCs w:val="50"/>
          <w:lang w:val="pt-PT"/>
        </w:rPr>
      </w:pPr>
    </w:p>
    <w:p w14:paraId="4662331A" w14:textId="77777777" w:rsidR="0010771C" w:rsidRPr="00160C4F" w:rsidRDefault="00AC137A">
      <w:pPr>
        <w:ind w:left="101"/>
        <w:jc w:val="both"/>
        <w:rPr>
          <w:rFonts w:ascii="Georgia" w:eastAsia="Georgia" w:hAnsi="Georgia" w:cs="Georgia"/>
          <w:sz w:val="49"/>
          <w:szCs w:val="49"/>
          <w:lang w:val="pt-PT"/>
        </w:rPr>
      </w:pPr>
      <w:r w:rsidRPr="00160C4F">
        <w:rPr>
          <w:rFonts w:ascii="Georgia" w:hAnsi="Georgia"/>
          <w:b/>
          <w:spacing w:val="-43"/>
          <w:w w:val="95"/>
          <w:sz w:val="49"/>
          <w:lang w:val="pt-PT"/>
        </w:rPr>
        <w:t>F</w:t>
      </w:r>
      <w:r w:rsidRPr="00160C4F">
        <w:rPr>
          <w:rFonts w:ascii="Georgia" w:hAnsi="Georgia"/>
          <w:b/>
          <w:w w:val="95"/>
          <w:sz w:val="49"/>
          <w:lang w:val="pt-PT"/>
        </w:rPr>
        <w:t>or</w:t>
      </w:r>
      <w:r w:rsidRPr="00160C4F">
        <w:rPr>
          <w:rFonts w:ascii="Georgia" w:hAnsi="Georgia"/>
          <w:b/>
          <w:spacing w:val="-17"/>
          <w:w w:val="95"/>
          <w:sz w:val="49"/>
          <w:lang w:val="pt-PT"/>
        </w:rPr>
        <w:t>m</w:t>
      </w:r>
      <w:r w:rsidRPr="00160C4F">
        <w:rPr>
          <w:rFonts w:ascii="Georgia" w:hAnsi="Georgia"/>
          <w:b/>
          <w:w w:val="95"/>
          <w:sz w:val="49"/>
          <w:lang w:val="pt-PT"/>
        </w:rPr>
        <w:t>ula</w:t>
      </w:r>
      <w:r w:rsidRPr="00160C4F">
        <w:rPr>
          <w:rFonts w:ascii="Georgia" w:hAnsi="Georgia"/>
          <w:b/>
          <w:spacing w:val="-236"/>
          <w:w w:val="95"/>
          <w:sz w:val="49"/>
          <w:lang w:val="pt-PT"/>
        </w:rPr>
        <w:t>¸</w:t>
      </w:r>
      <w:r w:rsidRPr="00160C4F">
        <w:rPr>
          <w:rFonts w:ascii="Georgia" w:hAnsi="Georgia"/>
          <w:b/>
          <w:spacing w:val="-4"/>
          <w:w w:val="95"/>
          <w:sz w:val="49"/>
          <w:lang w:val="pt-PT"/>
        </w:rPr>
        <w:t>c</w:t>
      </w:r>
      <w:r w:rsidRPr="00160C4F">
        <w:rPr>
          <w:rFonts w:ascii="Georgia" w:hAnsi="Georgia"/>
          <w:b/>
          <w:spacing w:val="-232"/>
          <w:w w:val="95"/>
          <w:sz w:val="49"/>
          <w:lang w:val="pt-PT"/>
        </w:rPr>
        <w:t>˜</w:t>
      </w:r>
      <w:r w:rsidRPr="00160C4F">
        <w:rPr>
          <w:rFonts w:ascii="Georgia" w:hAnsi="Georgia"/>
          <w:b/>
          <w:w w:val="95"/>
          <w:sz w:val="49"/>
          <w:lang w:val="pt-PT"/>
        </w:rPr>
        <w:t>ao</w:t>
      </w:r>
      <w:r w:rsidRPr="00160C4F">
        <w:rPr>
          <w:rFonts w:ascii="Georgia" w:hAnsi="Georgia"/>
          <w:b/>
          <w:spacing w:val="14"/>
          <w:w w:val="95"/>
          <w:sz w:val="49"/>
          <w:lang w:val="pt-PT"/>
        </w:rPr>
        <w:t xml:space="preserve"> </w:t>
      </w:r>
      <w:r w:rsidRPr="00160C4F">
        <w:rPr>
          <w:rFonts w:ascii="Georgia" w:hAnsi="Georgia"/>
          <w:b/>
          <w:w w:val="95"/>
          <w:sz w:val="49"/>
          <w:lang w:val="pt-PT"/>
        </w:rPr>
        <w:t>do</w:t>
      </w:r>
      <w:r w:rsidRPr="00160C4F">
        <w:rPr>
          <w:rFonts w:ascii="Georgia" w:hAnsi="Georgia"/>
          <w:b/>
          <w:spacing w:val="15"/>
          <w:w w:val="95"/>
          <w:sz w:val="49"/>
          <w:lang w:val="pt-PT"/>
        </w:rPr>
        <w:t xml:space="preserve"> </w:t>
      </w:r>
      <w:r w:rsidRPr="00160C4F">
        <w:rPr>
          <w:rFonts w:ascii="Georgia" w:hAnsi="Georgia"/>
          <w:b/>
          <w:w w:val="95"/>
          <w:sz w:val="49"/>
          <w:lang w:val="pt-PT"/>
        </w:rPr>
        <w:t>Problema</w:t>
      </w:r>
    </w:p>
    <w:p w14:paraId="404F44F0" w14:textId="77777777" w:rsidR="0010771C" w:rsidRPr="00160C4F" w:rsidRDefault="0010771C">
      <w:pPr>
        <w:spacing w:before="2" w:line="390" w:lineRule="exact"/>
        <w:rPr>
          <w:sz w:val="39"/>
          <w:szCs w:val="39"/>
          <w:lang w:val="pt-PT"/>
        </w:rPr>
      </w:pPr>
    </w:p>
    <w:p w14:paraId="3C147285" w14:textId="77777777" w:rsidR="0010771C" w:rsidRPr="00160C4F" w:rsidRDefault="0010771C">
      <w:pPr>
        <w:spacing w:line="500" w:lineRule="exact"/>
        <w:rPr>
          <w:sz w:val="50"/>
          <w:szCs w:val="50"/>
          <w:lang w:val="pt-PT"/>
        </w:rPr>
      </w:pPr>
    </w:p>
    <w:p w14:paraId="777A2F28" w14:textId="77777777" w:rsidR="0010771C" w:rsidRPr="00160C4F" w:rsidRDefault="00AC137A">
      <w:pPr>
        <w:pStyle w:val="BodyText"/>
        <w:spacing w:line="344" w:lineRule="auto"/>
        <w:ind w:right="563"/>
        <w:rPr>
          <w:lang w:val="pt-PT"/>
        </w:rPr>
      </w:pPr>
      <w:r w:rsidRPr="00160C4F">
        <w:rPr>
          <w:w w:val="95"/>
          <w:lang w:val="pt-PT"/>
        </w:rPr>
        <w:t>Este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</w:t>
      </w:r>
      <w:r w:rsidRPr="00160C4F">
        <w:rPr>
          <w:spacing w:val="-25"/>
          <w:w w:val="95"/>
          <w:lang w:val="pt-PT"/>
        </w:rPr>
        <w:t>p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ıtulo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w w:val="95"/>
          <w:lang w:val="pt-PT"/>
        </w:rPr>
        <w:t>´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organizado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em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</w:t>
      </w:r>
      <w:r w:rsidRPr="00160C4F">
        <w:rPr>
          <w:spacing w:val="-6"/>
          <w:w w:val="95"/>
          <w:lang w:val="pt-PT"/>
        </w:rPr>
        <w:t>r</w:t>
      </w:r>
      <w:r w:rsidRPr="00160C4F">
        <w:rPr>
          <w:spacing w:val="-100"/>
          <w:w w:val="95"/>
          <w:lang w:val="pt-PT"/>
        </w:rPr>
        <w:t>ˆ</w:t>
      </w:r>
      <w:r w:rsidRPr="00160C4F">
        <w:rPr>
          <w:w w:val="95"/>
          <w:lang w:val="pt-PT"/>
        </w:rPr>
        <w:t>es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</w:t>
      </w:r>
      <w:r w:rsidRPr="00160C4F">
        <w:rPr>
          <w:spacing w:val="-1"/>
          <w:w w:val="95"/>
          <w:lang w:val="pt-PT"/>
        </w:rPr>
        <w:t>c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es,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onde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desc</w:t>
      </w:r>
      <w:r w:rsidRPr="00160C4F">
        <w:rPr>
          <w:spacing w:val="-1"/>
          <w:w w:val="95"/>
          <w:lang w:val="pt-PT"/>
        </w:rPr>
        <w:t>r</w:t>
      </w:r>
      <w:r w:rsidRPr="00160C4F">
        <w:rPr>
          <w:w w:val="95"/>
          <w:lang w:val="pt-PT"/>
        </w:rPr>
        <w:t>e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for</w:t>
      </w:r>
      <w:r w:rsidRPr="00160C4F">
        <w:rPr>
          <w:spacing w:val="-8"/>
          <w:w w:val="95"/>
          <w:lang w:val="pt-PT"/>
        </w:rPr>
        <w:t>m</w:t>
      </w:r>
      <w:r w:rsidRPr="00160C4F">
        <w:rPr>
          <w:w w:val="95"/>
          <w:lang w:val="pt-PT"/>
        </w:rPr>
        <w:t>ul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problema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w w:val="91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suas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propriedades,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assim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ecific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es.</w:t>
      </w:r>
    </w:p>
    <w:p w14:paraId="256FFF61" w14:textId="77777777" w:rsidR="0010771C" w:rsidRPr="00160C4F" w:rsidRDefault="0010771C">
      <w:pPr>
        <w:spacing w:line="220" w:lineRule="exact"/>
        <w:rPr>
          <w:lang w:val="pt-PT"/>
        </w:rPr>
      </w:pPr>
    </w:p>
    <w:p w14:paraId="54A4EACD" w14:textId="77777777" w:rsidR="0010771C" w:rsidRPr="00160C4F" w:rsidRDefault="0010771C">
      <w:pPr>
        <w:spacing w:line="220" w:lineRule="exact"/>
        <w:rPr>
          <w:lang w:val="pt-PT"/>
        </w:rPr>
      </w:pPr>
    </w:p>
    <w:p w14:paraId="55D0AE03" w14:textId="77777777" w:rsidR="0010771C" w:rsidRPr="00160C4F" w:rsidRDefault="0010771C">
      <w:pPr>
        <w:spacing w:line="220" w:lineRule="exact"/>
        <w:rPr>
          <w:lang w:val="pt-PT"/>
        </w:rPr>
      </w:pPr>
    </w:p>
    <w:p w14:paraId="41B08660" w14:textId="77777777" w:rsidR="0010771C" w:rsidRPr="00160C4F" w:rsidRDefault="0010771C">
      <w:pPr>
        <w:spacing w:before="15" w:line="220" w:lineRule="exact"/>
        <w:rPr>
          <w:lang w:val="pt-PT"/>
        </w:rPr>
      </w:pPr>
    </w:p>
    <w:p w14:paraId="2C1FF02F" w14:textId="77777777" w:rsidR="0010771C" w:rsidRDefault="00AC137A">
      <w:pPr>
        <w:pStyle w:val="Heading1"/>
        <w:numPr>
          <w:ilvl w:val="1"/>
          <w:numId w:val="5"/>
        </w:numPr>
        <w:tabs>
          <w:tab w:val="left" w:pos="837"/>
        </w:tabs>
        <w:jc w:val="both"/>
        <w:rPr>
          <w:b w:val="0"/>
          <w:bCs w:val="0"/>
        </w:rPr>
      </w:pPr>
      <w:bookmarkStart w:id="36" w:name="_TOC_250016"/>
      <w:r>
        <w:rPr>
          <w:spacing w:val="-24"/>
          <w:w w:val="95"/>
        </w:rPr>
        <w:t>F</w:t>
      </w:r>
      <w:r>
        <w:rPr>
          <w:w w:val="95"/>
        </w:rPr>
        <w:t>or</w:t>
      </w:r>
      <w:r>
        <w:rPr>
          <w:spacing w:val="-10"/>
          <w:w w:val="95"/>
        </w:rPr>
        <w:t>m</w:t>
      </w:r>
      <w:r>
        <w:rPr>
          <w:w w:val="95"/>
        </w:rPr>
        <w:t>ula</w:t>
      </w:r>
      <w:r>
        <w:rPr>
          <w:spacing w:val="-136"/>
          <w:w w:val="95"/>
        </w:rPr>
        <w:t>¸</w:t>
      </w:r>
      <w:r>
        <w:rPr>
          <w:spacing w:val="-3"/>
          <w:w w:val="95"/>
        </w:rPr>
        <w:t>c</w:t>
      </w:r>
      <w:r>
        <w:rPr>
          <w:spacing w:val="-133"/>
          <w:w w:val="95"/>
        </w:rPr>
        <w:t>˜</w:t>
      </w:r>
      <w:r>
        <w:rPr>
          <w:w w:val="95"/>
        </w:rPr>
        <w:t>ao</w:t>
      </w:r>
      <w:bookmarkEnd w:id="36"/>
    </w:p>
    <w:p w14:paraId="604E16B6" w14:textId="77777777" w:rsidR="0010771C" w:rsidRDefault="0010771C">
      <w:pPr>
        <w:spacing w:before="1" w:line="400" w:lineRule="exact"/>
        <w:rPr>
          <w:sz w:val="40"/>
          <w:szCs w:val="40"/>
        </w:rPr>
      </w:pPr>
    </w:p>
    <w:p w14:paraId="2ECA2394" w14:textId="77777777" w:rsidR="0010771C" w:rsidRPr="00160C4F" w:rsidRDefault="00AC137A">
      <w:pPr>
        <w:pStyle w:val="BodyText"/>
        <w:jc w:val="both"/>
        <w:rPr>
          <w:lang w:val="pt-PT"/>
        </w:rPr>
      </w:pPr>
      <w:r w:rsidRPr="00160C4F">
        <w:rPr>
          <w:w w:val="95"/>
          <w:lang w:val="pt-PT"/>
        </w:rPr>
        <w:t>Esta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sec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5"/>
          <w:w w:val="95"/>
          <w:lang w:val="pt-PT"/>
        </w:rPr>
        <w:t>b</w:t>
      </w:r>
      <w:r w:rsidRPr="00160C4F">
        <w:rPr>
          <w:w w:val="95"/>
          <w:lang w:val="pt-PT"/>
        </w:rPr>
        <w:t>orda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dos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etos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refere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tes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spacing w:val="-104"/>
          <w:w w:val="95"/>
          <w:lang w:val="pt-PT"/>
        </w:rPr>
        <w:t>`</w:t>
      </w:r>
      <w:r w:rsidRPr="00160C4F">
        <w:rPr>
          <w:w w:val="95"/>
          <w:lang w:val="pt-PT"/>
        </w:rPr>
        <w:t>a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spacing w:val="-16"/>
          <w:w w:val="95"/>
          <w:lang w:val="pt-PT"/>
        </w:rPr>
        <w:t>F</w:t>
      </w:r>
      <w:r w:rsidRPr="00160C4F">
        <w:rPr>
          <w:w w:val="95"/>
          <w:lang w:val="pt-PT"/>
        </w:rPr>
        <w:t>or</w:t>
      </w:r>
      <w:r w:rsidRPr="00160C4F">
        <w:rPr>
          <w:spacing w:val="-7"/>
          <w:w w:val="95"/>
          <w:lang w:val="pt-PT"/>
        </w:rPr>
        <w:t>m</w:t>
      </w:r>
      <w:r w:rsidRPr="00160C4F">
        <w:rPr>
          <w:w w:val="95"/>
          <w:lang w:val="pt-PT"/>
        </w:rPr>
        <w:t>ul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Problema.</w:t>
      </w:r>
    </w:p>
    <w:p w14:paraId="1BC3A7FB" w14:textId="77777777" w:rsidR="0010771C" w:rsidRPr="00160C4F" w:rsidRDefault="0010771C">
      <w:pPr>
        <w:spacing w:before="4" w:line="140" w:lineRule="exact"/>
        <w:rPr>
          <w:sz w:val="14"/>
          <w:szCs w:val="14"/>
          <w:lang w:val="pt-PT"/>
        </w:rPr>
      </w:pPr>
    </w:p>
    <w:p w14:paraId="3C0FF90A" w14:textId="77777777" w:rsidR="0010771C" w:rsidRPr="00160C4F" w:rsidRDefault="0010771C">
      <w:pPr>
        <w:spacing w:line="220" w:lineRule="exact"/>
        <w:rPr>
          <w:lang w:val="pt-PT"/>
        </w:rPr>
      </w:pPr>
    </w:p>
    <w:p w14:paraId="4BD1B898" w14:textId="77777777" w:rsidR="0010771C" w:rsidRPr="00160C4F" w:rsidRDefault="00AC137A">
      <w:pPr>
        <w:pStyle w:val="BodyText"/>
        <w:tabs>
          <w:tab w:val="left" w:pos="2069"/>
        </w:tabs>
        <w:ind w:left="560"/>
        <w:rPr>
          <w:lang w:val="pt-PT"/>
        </w:rPr>
      </w:pPr>
      <w:r w:rsidRPr="00160C4F">
        <w:rPr>
          <w:spacing w:val="-16"/>
          <w:w w:val="95"/>
          <w:lang w:val="pt-PT"/>
        </w:rPr>
        <w:t>T</w:t>
      </w:r>
      <w:r w:rsidRPr="00160C4F">
        <w:rPr>
          <w:w w:val="95"/>
          <w:lang w:val="pt-PT"/>
        </w:rPr>
        <w:t>ema:</w:t>
      </w:r>
      <w:r w:rsidRPr="00160C4F">
        <w:rPr>
          <w:w w:val="95"/>
          <w:lang w:val="pt-PT"/>
        </w:rPr>
        <w:tab/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Su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orte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Equipas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</w:t>
      </w:r>
      <w:r w:rsidRPr="00160C4F">
        <w:rPr>
          <w:spacing w:val="-1"/>
          <w:w w:val="95"/>
          <w:lang w:val="pt-PT"/>
        </w:rPr>
        <w:t>u</w:t>
      </w:r>
      <w:r w:rsidRPr="00160C4F">
        <w:rPr>
          <w:w w:val="95"/>
          <w:lang w:val="pt-PT"/>
        </w:rPr>
        <w:t>g</w:t>
      </w:r>
      <w:r w:rsidRPr="00160C4F">
        <w:rPr>
          <w:spacing w:val="-6"/>
          <w:w w:val="95"/>
          <w:lang w:val="pt-PT"/>
        </w:rPr>
        <w:t>b</w:t>
      </w:r>
      <w:r w:rsidRPr="00160C4F">
        <w:rPr>
          <w:w w:val="95"/>
          <w:lang w:val="pt-PT"/>
        </w:rPr>
        <w:t>y</w:t>
      </w:r>
    </w:p>
    <w:p w14:paraId="47A36F64" w14:textId="77777777" w:rsidR="0010771C" w:rsidRPr="00160C4F" w:rsidRDefault="00AC137A">
      <w:pPr>
        <w:pStyle w:val="BodyText"/>
        <w:tabs>
          <w:tab w:val="left" w:pos="2069"/>
        </w:tabs>
        <w:spacing w:before="21"/>
        <w:ind w:left="560"/>
        <w:rPr>
          <w:lang w:val="pt-PT"/>
        </w:rPr>
      </w:pPr>
      <w:r w:rsidRPr="00160C4F">
        <w:rPr>
          <w:w w:val="95"/>
          <w:lang w:val="pt-PT"/>
        </w:rPr>
        <w:t>Problema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v1:</w:t>
      </w:r>
      <w:r w:rsidRPr="00160C4F">
        <w:rPr>
          <w:w w:val="95"/>
          <w:lang w:val="pt-PT"/>
        </w:rPr>
        <w:tab/>
        <w:t>As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1"/>
          <w:w w:val="95"/>
          <w:lang w:val="pt-PT"/>
        </w:rPr>
        <w:t>q</w:t>
      </w:r>
      <w:r w:rsidRPr="00160C4F">
        <w:rPr>
          <w:w w:val="95"/>
          <w:lang w:val="pt-PT"/>
        </w:rPr>
        <w:t>uipas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ecnicas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Rug</w:t>
      </w:r>
      <w:r w:rsidRPr="00160C4F">
        <w:rPr>
          <w:spacing w:val="-6"/>
          <w:w w:val="95"/>
          <w:lang w:val="pt-PT"/>
        </w:rPr>
        <w:t>b</w:t>
      </w:r>
      <w:r w:rsidRPr="00160C4F">
        <w:rPr>
          <w:w w:val="95"/>
          <w:lang w:val="pt-PT"/>
        </w:rPr>
        <w:t>y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ˆ</w:t>
      </w:r>
      <w:r w:rsidRPr="00160C4F">
        <w:rPr>
          <w:w w:val="95"/>
          <w:lang w:val="pt-PT"/>
        </w:rPr>
        <w:t>em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ferrame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tas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su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orte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spacing w:val="-104"/>
          <w:w w:val="95"/>
          <w:lang w:val="pt-PT"/>
        </w:rPr>
        <w:t>`</w:t>
      </w:r>
      <w:r w:rsidRPr="00160C4F">
        <w:rPr>
          <w:w w:val="95"/>
          <w:lang w:val="pt-PT"/>
        </w:rPr>
        <w:t>a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sua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organiza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ao?</w:t>
      </w:r>
    </w:p>
    <w:p w14:paraId="63F536CD" w14:textId="77777777" w:rsidR="0010771C" w:rsidRPr="00160C4F" w:rsidRDefault="00AC137A">
      <w:pPr>
        <w:pStyle w:val="BodyText"/>
        <w:spacing w:before="21" w:line="260" w:lineRule="auto"/>
        <w:ind w:left="2069" w:right="632"/>
        <w:rPr>
          <w:lang w:val="pt-PT"/>
        </w:rPr>
      </w:pPr>
      <w:r w:rsidRPr="00160C4F">
        <w:rPr>
          <w:w w:val="95"/>
          <w:lang w:val="pt-PT"/>
        </w:rPr>
        <w:t>Que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ectos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neces</w:t>
      </w:r>
      <w:r w:rsidRPr="00160C4F">
        <w:rPr>
          <w:spacing w:val="-2"/>
          <w:w w:val="95"/>
          <w:lang w:val="pt-PT"/>
        </w:rPr>
        <w:t>s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rios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implem</w:t>
      </w:r>
      <w:r w:rsidRPr="00160C4F">
        <w:rPr>
          <w:spacing w:val="-1"/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tar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uma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gara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tir</w:t>
      </w:r>
      <w:r w:rsidRPr="00160C4F">
        <w:rPr>
          <w:w w:val="99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sua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utilidad</w:t>
      </w:r>
      <w:r w:rsidRPr="00160C4F">
        <w:rPr>
          <w:spacing w:val="-2"/>
          <w:w w:val="95"/>
          <w:lang w:val="pt-PT"/>
        </w:rPr>
        <w:t>e</w:t>
      </w:r>
      <w:r w:rsidRPr="00160C4F">
        <w:rPr>
          <w:spacing w:val="-1"/>
          <w:w w:val="95"/>
          <w:lang w:val="pt-PT"/>
        </w:rPr>
        <w:t>?</w:t>
      </w:r>
    </w:p>
    <w:p w14:paraId="514450C1" w14:textId="77777777" w:rsidR="0010771C" w:rsidRPr="00160C4F" w:rsidRDefault="00AC137A">
      <w:pPr>
        <w:pStyle w:val="BodyText"/>
        <w:tabs>
          <w:tab w:val="left" w:pos="2069"/>
        </w:tabs>
        <w:ind w:left="560"/>
        <w:rPr>
          <w:lang w:val="pt-PT"/>
        </w:rPr>
      </w:pPr>
      <w:r w:rsidRPr="00160C4F">
        <w:rPr>
          <w:w w:val="95"/>
          <w:lang w:val="pt-PT"/>
        </w:rPr>
        <w:t>Problema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v2:</w:t>
      </w:r>
      <w:r w:rsidRPr="00160C4F">
        <w:rPr>
          <w:w w:val="95"/>
          <w:lang w:val="pt-PT"/>
        </w:rPr>
        <w:tab/>
        <w:t>Que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ectos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neces</w:t>
      </w:r>
      <w:r w:rsidRPr="00160C4F">
        <w:rPr>
          <w:spacing w:val="-2"/>
          <w:w w:val="95"/>
          <w:lang w:val="pt-PT"/>
        </w:rPr>
        <w:t>s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rios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im</w:t>
      </w:r>
      <w:r w:rsidRPr="00160C4F">
        <w:rPr>
          <w:spacing w:val="-1"/>
          <w:w w:val="95"/>
          <w:lang w:val="pt-PT"/>
        </w:rPr>
        <w:t>p</w:t>
      </w:r>
      <w:r w:rsidRPr="00160C4F">
        <w:rPr>
          <w:w w:val="95"/>
          <w:lang w:val="pt-PT"/>
        </w:rPr>
        <w:t>leme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tar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uma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p</w:t>
      </w:r>
      <w:r w:rsidRPr="00160C4F">
        <w:rPr>
          <w:w w:val="95"/>
          <w:lang w:val="pt-PT"/>
        </w:rPr>
        <w:t>ara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gara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tir</w:t>
      </w:r>
    </w:p>
    <w:p w14:paraId="44DAE6BC" w14:textId="77777777" w:rsidR="0010771C" w:rsidRPr="00160C4F" w:rsidRDefault="00AC137A">
      <w:pPr>
        <w:pStyle w:val="BodyText"/>
        <w:spacing w:before="21"/>
        <w:ind w:left="2069"/>
        <w:rPr>
          <w:lang w:val="pt-PT"/>
        </w:rPr>
      </w:pPr>
      <w:r w:rsidRPr="00160C4F">
        <w:rPr>
          <w:w w:val="95"/>
          <w:lang w:val="pt-PT"/>
        </w:rPr>
        <w:t>a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</w:t>
      </w:r>
      <w:r w:rsidRPr="00160C4F">
        <w:rPr>
          <w:spacing w:val="6"/>
          <w:w w:val="95"/>
          <w:lang w:val="pt-PT"/>
        </w:rPr>
        <w:t>b</w:t>
      </w:r>
      <w:r w:rsidRPr="00160C4F">
        <w:rPr>
          <w:w w:val="95"/>
          <w:lang w:val="pt-PT"/>
        </w:rPr>
        <w:t>ertura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falta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ferrame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tas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oio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spacing w:val="-104"/>
          <w:w w:val="95"/>
          <w:lang w:val="pt-PT"/>
        </w:rPr>
        <w:t>`</w:t>
      </w:r>
      <w:r w:rsidRPr="00160C4F">
        <w:rPr>
          <w:w w:val="95"/>
          <w:lang w:val="pt-PT"/>
        </w:rPr>
        <w:t>as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equipas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ecnicas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Rug</w:t>
      </w:r>
      <w:r w:rsidRPr="00160C4F">
        <w:rPr>
          <w:spacing w:val="-6"/>
          <w:w w:val="95"/>
          <w:lang w:val="pt-PT"/>
        </w:rPr>
        <w:t>b</w:t>
      </w:r>
      <w:r w:rsidRPr="00160C4F">
        <w:rPr>
          <w:w w:val="95"/>
          <w:lang w:val="pt-PT"/>
        </w:rPr>
        <w:t>y?</w:t>
      </w:r>
    </w:p>
    <w:p w14:paraId="1CD2A659" w14:textId="77777777" w:rsidR="0010771C" w:rsidRPr="00160C4F" w:rsidRDefault="0010771C">
      <w:pPr>
        <w:spacing w:before="10" w:line="120" w:lineRule="exact"/>
        <w:rPr>
          <w:sz w:val="12"/>
          <w:szCs w:val="12"/>
          <w:lang w:val="pt-PT"/>
        </w:rPr>
      </w:pPr>
    </w:p>
    <w:p w14:paraId="584454F6" w14:textId="77777777" w:rsidR="0010771C" w:rsidRPr="00160C4F" w:rsidRDefault="0010771C">
      <w:pPr>
        <w:spacing w:line="220" w:lineRule="exact"/>
        <w:rPr>
          <w:lang w:val="pt-PT"/>
        </w:rPr>
      </w:pPr>
    </w:p>
    <w:p w14:paraId="507C36C9" w14:textId="77777777" w:rsidR="0010771C" w:rsidRPr="00160C4F" w:rsidRDefault="0010771C">
      <w:pPr>
        <w:spacing w:line="220" w:lineRule="exact"/>
        <w:rPr>
          <w:lang w:val="pt-PT"/>
        </w:rPr>
      </w:pPr>
    </w:p>
    <w:p w14:paraId="484E998E" w14:textId="556DBB92" w:rsidR="0010771C" w:rsidRPr="00160C4F" w:rsidRDefault="00AC137A">
      <w:pPr>
        <w:pStyle w:val="BodyText"/>
        <w:spacing w:line="344" w:lineRule="auto"/>
        <w:ind w:right="696"/>
        <w:jc w:val="both"/>
        <w:rPr>
          <w:lang w:val="pt-PT"/>
        </w:rPr>
      </w:pPr>
      <w:r w:rsidRPr="00160C4F">
        <w:rPr>
          <w:w w:val="95"/>
          <w:lang w:val="pt-PT"/>
        </w:rPr>
        <w:t>A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hi</w:t>
      </w:r>
      <w:r w:rsidRPr="00160C4F">
        <w:rPr>
          <w:spacing w:val="-1"/>
          <w:w w:val="95"/>
          <w:lang w:val="pt-PT"/>
        </w:rPr>
        <w:t>p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tese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osta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esta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ergu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ta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foi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adquirida</w:t>
      </w:r>
      <w:r w:rsidRPr="00160C4F">
        <w:rPr>
          <w:spacing w:val="30"/>
          <w:w w:val="95"/>
          <w:lang w:val="pt-PT"/>
        </w:rPr>
        <w:t xml:space="preserve"> </w:t>
      </w:r>
      <w:del w:id="37" w:author="Jorge Pião" w:date="2020-05-07T09:19:00Z">
        <w:r w:rsidRPr="00160C4F" w:rsidDel="009102D6">
          <w:rPr>
            <w:w w:val="95"/>
            <w:lang w:val="pt-PT"/>
          </w:rPr>
          <w:delText>atr</w:delText>
        </w:r>
        <w:r w:rsidRPr="00160C4F" w:rsidDel="009102D6">
          <w:rPr>
            <w:spacing w:val="-6"/>
            <w:w w:val="95"/>
            <w:lang w:val="pt-PT"/>
          </w:rPr>
          <w:delText>av</w:delText>
        </w:r>
        <w:r w:rsidRPr="00160C4F" w:rsidDel="009102D6">
          <w:rPr>
            <w:spacing w:val="-99"/>
            <w:w w:val="95"/>
            <w:lang w:val="pt-PT"/>
          </w:rPr>
          <w:delText>´</w:delText>
        </w:r>
        <w:r w:rsidRPr="00160C4F" w:rsidDel="009102D6">
          <w:rPr>
            <w:w w:val="95"/>
            <w:lang w:val="pt-PT"/>
          </w:rPr>
          <w:delText>es</w:delText>
        </w:r>
        <w:r w:rsidRPr="00160C4F" w:rsidDel="009102D6">
          <w:rPr>
            <w:spacing w:val="29"/>
            <w:w w:val="95"/>
            <w:lang w:val="pt-PT"/>
          </w:rPr>
          <w:delText xml:space="preserve"> </w:delText>
        </w:r>
        <w:r w:rsidRPr="00160C4F" w:rsidDel="009102D6">
          <w:rPr>
            <w:w w:val="95"/>
            <w:lang w:val="pt-PT"/>
          </w:rPr>
          <w:delText>da</w:delText>
        </w:r>
        <w:r w:rsidRPr="00160C4F" w:rsidDel="009102D6">
          <w:rPr>
            <w:spacing w:val="29"/>
            <w:w w:val="95"/>
            <w:lang w:val="pt-PT"/>
          </w:rPr>
          <w:delText xml:space="preserve"> </w:delText>
        </w:r>
        <w:r w:rsidRPr="00160C4F" w:rsidDel="009102D6">
          <w:rPr>
            <w:w w:val="95"/>
            <w:lang w:val="pt-PT"/>
          </w:rPr>
          <w:delText>concaten</w:delText>
        </w:r>
        <w:r w:rsidRPr="00160C4F" w:rsidDel="009102D6">
          <w:rPr>
            <w:spacing w:val="-1"/>
            <w:w w:val="95"/>
            <w:lang w:val="pt-PT"/>
          </w:rPr>
          <w:delText>a</w:delText>
        </w:r>
        <w:r w:rsidRPr="00160C4F" w:rsidDel="009102D6">
          <w:rPr>
            <w:spacing w:val="-92"/>
            <w:w w:val="95"/>
            <w:lang w:val="pt-PT"/>
          </w:rPr>
          <w:delText>c</w:delText>
        </w:r>
        <w:r w:rsidRPr="00160C4F" w:rsidDel="009102D6">
          <w:rPr>
            <w:spacing w:val="-2"/>
            <w:w w:val="95"/>
            <w:lang w:val="pt-PT"/>
          </w:rPr>
          <w:delText>¸</w:delText>
        </w:r>
        <w:r w:rsidRPr="00160C4F" w:rsidDel="009102D6">
          <w:rPr>
            <w:spacing w:val="-104"/>
            <w:w w:val="95"/>
            <w:lang w:val="pt-PT"/>
          </w:rPr>
          <w:delText>a</w:delText>
        </w:r>
        <w:r w:rsidRPr="00160C4F" w:rsidDel="009102D6">
          <w:rPr>
            <w:spacing w:val="-1"/>
            <w:w w:val="95"/>
            <w:lang w:val="pt-PT"/>
          </w:rPr>
          <w:delText>˜</w:delText>
        </w:r>
        <w:r w:rsidRPr="00160C4F" w:rsidDel="009102D6">
          <w:rPr>
            <w:w w:val="95"/>
            <w:lang w:val="pt-PT"/>
          </w:rPr>
          <w:delText>o</w:delText>
        </w:r>
        <w:r w:rsidRPr="00160C4F" w:rsidDel="009102D6">
          <w:rPr>
            <w:spacing w:val="28"/>
            <w:w w:val="95"/>
            <w:lang w:val="pt-PT"/>
          </w:rPr>
          <w:delText xml:space="preserve"> </w:delText>
        </w:r>
        <w:r w:rsidRPr="00160C4F" w:rsidDel="009102D6">
          <w:rPr>
            <w:w w:val="95"/>
            <w:lang w:val="pt-PT"/>
          </w:rPr>
          <w:delText>e</w:delText>
        </w:r>
        <w:r w:rsidRPr="00160C4F" w:rsidDel="009102D6">
          <w:rPr>
            <w:spacing w:val="-7"/>
            <w:w w:val="95"/>
            <w:lang w:val="pt-PT"/>
          </w:rPr>
          <w:delText>n</w:delText>
        </w:r>
        <w:r w:rsidRPr="00160C4F" w:rsidDel="009102D6">
          <w:rPr>
            <w:w w:val="95"/>
            <w:lang w:val="pt-PT"/>
          </w:rPr>
          <w:delText>tre</w:delText>
        </w:r>
        <w:r w:rsidRPr="00160C4F" w:rsidDel="009102D6">
          <w:rPr>
            <w:spacing w:val="29"/>
            <w:w w:val="95"/>
            <w:lang w:val="pt-PT"/>
          </w:rPr>
          <w:delText xml:space="preserve"> </w:delText>
        </w:r>
        <w:r w:rsidRPr="00160C4F" w:rsidDel="009102D6">
          <w:rPr>
            <w:w w:val="95"/>
            <w:lang w:val="pt-PT"/>
          </w:rPr>
          <w:delText>a</w:delText>
        </w:r>
      </w:del>
      <w:ins w:id="38" w:author="Jorge Pião" w:date="2020-05-07T09:19:00Z">
        <w:r w:rsidR="009102D6">
          <w:rPr>
            <w:w w:val="95"/>
            <w:lang w:val="pt-PT"/>
          </w:rPr>
          <w:t>da</w:t>
        </w:r>
      </w:ins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 xml:space="preserve">ao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essoal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dos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estuda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tes,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indi</w:t>
      </w:r>
      <w:r w:rsidRPr="00160C4F">
        <w:rPr>
          <w:spacing w:val="-23"/>
          <w:w w:val="95"/>
          <w:lang w:val="pt-PT"/>
        </w:rPr>
        <w:t>v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ıduos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lig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es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ter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essoais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orto,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4"/>
          <w:w w:val="95"/>
          <w:lang w:val="pt-PT"/>
        </w:rPr>
        <w:t xml:space="preserve"> </w:t>
      </w:r>
      <w:del w:id="39" w:author="Jorge Pião" w:date="2020-05-07T09:20:00Z">
        <w:r w:rsidRPr="00160C4F" w:rsidDel="009102D6">
          <w:rPr>
            <w:w w:val="95"/>
            <w:lang w:val="pt-PT"/>
          </w:rPr>
          <w:delText>o</w:delText>
        </w:r>
        <w:r w:rsidRPr="00160C4F" w:rsidDel="009102D6">
          <w:rPr>
            <w:spacing w:val="24"/>
            <w:w w:val="95"/>
            <w:lang w:val="pt-PT"/>
          </w:rPr>
          <w:delText xml:space="preserve"> </w:delText>
        </w:r>
      </w:del>
      <w:ins w:id="40" w:author="Jorge Pião" w:date="2020-05-07T09:20:00Z">
        <w:r w:rsidR="009102D6">
          <w:rPr>
            <w:w w:val="95"/>
            <w:lang w:val="pt-PT"/>
          </w:rPr>
          <w:t>das ideias que resultaram do</w:t>
        </w:r>
        <w:r w:rsidR="009102D6" w:rsidRPr="00160C4F">
          <w:rPr>
            <w:spacing w:val="24"/>
            <w:w w:val="95"/>
            <w:lang w:val="pt-PT"/>
          </w:rPr>
          <w:t xml:space="preserve"> </w:t>
        </w:r>
      </w:ins>
      <w:del w:id="41" w:author="Jorge Pião" w:date="2020-05-07T09:20:00Z">
        <w:r w:rsidRPr="00160C4F" w:rsidDel="009102D6">
          <w:rPr>
            <w:w w:val="95"/>
            <w:lang w:val="pt-PT"/>
          </w:rPr>
          <w:delText>en-</w:delText>
        </w:r>
        <w:r w:rsidRPr="00160C4F" w:rsidDel="009102D6">
          <w:rPr>
            <w:w w:val="91"/>
            <w:lang w:val="pt-PT"/>
          </w:rPr>
          <w:delText xml:space="preserve"> </w:delText>
        </w:r>
        <w:r w:rsidRPr="00160C4F" w:rsidDel="009102D6">
          <w:rPr>
            <w:spacing w:val="-6"/>
            <w:w w:val="95"/>
            <w:lang w:val="pt-PT"/>
          </w:rPr>
          <w:delText>v</w:delText>
        </w:r>
        <w:r w:rsidRPr="00160C4F" w:rsidDel="009102D6">
          <w:rPr>
            <w:w w:val="95"/>
            <w:lang w:val="pt-PT"/>
          </w:rPr>
          <w:delText>olvime</w:delText>
        </w:r>
        <w:r w:rsidRPr="00160C4F" w:rsidDel="009102D6">
          <w:rPr>
            <w:spacing w:val="-7"/>
            <w:w w:val="95"/>
            <w:lang w:val="pt-PT"/>
          </w:rPr>
          <w:delText>n</w:delText>
        </w:r>
        <w:r w:rsidRPr="00160C4F" w:rsidDel="009102D6">
          <w:rPr>
            <w:w w:val="95"/>
            <w:lang w:val="pt-PT"/>
          </w:rPr>
          <w:delText>to</w:delText>
        </w:r>
        <w:r w:rsidRPr="00160C4F" w:rsidDel="009102D6">
          <w:rPr>
            <w:spacing w:val="17"/>
            <w:w w:val="95"/>
            <w:lang w:val="pt-PT"/>
          </w:rPr>
          <w:delText xml:space="preserve"> </w:delText>
        </w:r>
        <w:r w:rsidRPr="00160C4F" w:rsidDel="009102D6">
          <w:rPr>
            <w:w w:val="95"/>
            <w:lang w:val="pt-PT"/>
          </w:rPr>
          <w:delText>das</w:delText>
        </w:r>
      </w:del>
      <w:ins w:id="42" w:author="Jorge Pião" w:date="2020-05-07T09:20:00Z">
        <w:r w:rsidR="009102D6">
          <w:rPr>
            <w:w w:val="95"/>
            <w:lang w:val="pt-PT"/>
          </w:rPr>
          <w:t>diálogo com as</w:t>
        </w:r>
      </w:ins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duas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</w:t>
      </w:r>
      <w:r w:rsidRPr="00160C4F">
        <w:rPr>
          <w:spacing w:val="-1"/>
          <w:w w:val="95"/>
          <w:lang w:val="pt-PT"/>
        </w:rPr>
        <w:t>u</w:t>
      </w:r>
      <w:r w:rsidRPr="00160C4F">
        <w:rPr>
          <w:w w:val="95"/>
          <w:lang w:val="pt-PT"/>
        </w:rPr>
        <w:t>ipas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referidas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neste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cume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to.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os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di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ersas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reun</w:t>
      </w:r>
      <w:r w:rsidRPr="00160C4F">
        <w:rPr>
          <w:spacing w:val="-1"/>
          <w:w w:val="95"/>
          <w:lang w:val="pt-PT"/>
        </w:rPr>
        <w:t>i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es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co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na recolha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ideias,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foi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atingida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hi</w:t>
      </w:r>
      <w:r w:rsidRPr="00160C4F">
        <w:rPr>
          <w:spacing w:val="-1"/>
          <w:w w:val="95"/>
          <w:lang w:val="pt-PT"/>
        </w:rPr>
        <w:t>p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tese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osta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cujos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12"/>
          <w:w w:val="95"/>
          <w:lang w:val="pt-PT"/>
        </w:rPr>
        <w:t>b</w:t>
      </w:r>
      <w:r w:rsidRPr="00160C4F">
        <w:rPr>
          <w:w w:val="95"/>
          <w:lang w:val="pt-PT"/>
        </w:rPr>
        <w:t>jeti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os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funcionalidades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w w:val="91"/>
          <w:lang w:val="pt-PT"/>
        </w:rPr>
        <w:t xml:space="preserve"> </w:t>
      </w:r>
      <w:r w:rsidRPr="00160C4F">
        <w:rPr>
          <w:w w:val="95"/>
          <w:lang w:val="pt-PT"/>
        </w:rPr>
        <w:t>descritos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na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sec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1.2.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esar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problema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aprese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tar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algum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teor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su</w:t>
      </w:r>
      <w:r w:rsidRPr="00160C4F">
        <w:rPr>
          <w:spacing w:val="12"/>
          <w:w w:val="95"/>
          <w:lang w:val="pt-PT"/>
        </w:rPr>
        <w:t>b</w:t>
      </w:r>
      <w:r w:rsidRPr="00160C4F">
        <w:rPr>
          <w:w w:val="95"/>
          <w:lang w:val="pt-PT"/>
        </w:rPr>
        <w:t>jecti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o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(equipas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dis-</w:t>
      </w:r>
      <w:r w:rsidRPr="00160C4F">
        <w:rPr>
          <w:spacing w:val="-1"/>
          <w:w w:val="95"/>
          <w:lang w:val="pt-PT"/>
        </w:rPr>
        <w:t>tintas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spacing w:val="1"/>
          <w:w w:val="95"/>
          <w:lang w:val="pt-PT"/>
        </w:rPr>
        <w:t>operam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organizam-se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formas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di</w:t>
      </w:r>
      <w:r w:rsidRPr="00160C4F">
        <w:rPr>
          <w:spacing w:val="-2"/>
          <w:w w:val="95"/>
          <w:lang w:val="pt-PT"/>
        </w:rPr>
        <w:t>s</w:t>
      </w:r>
      <w:r w:rsidRPr="00160C4F">
        <w:rPr>
          <w:spacing w:val="-1"/>
          <w:w w:val="95"/>
          <w:lang w:val="pt-PT"/>
        </w:rPr>
        <w:t>tintas,</w:t>
      </w:r>
      <w:r w:rsidRPr="00160C4F">
        <w:rPr>
          <w:spacing w:val="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spacing w:val="-2"/>
          <w:w w:val="95"/>
          <w:lang w:val="pt-PT"/>
        </w:rPr>
        <w:t>sen</w:t>
      </w:r>
      <w:r w:rsidRPr="00160C4F">
        <w:rPr>
          <w:spacing w:val="-1"/>
          <w:w w:val="95"/>
          <w:lang w:val="pt-PT"/>
        </w:rPr>
        <w:t>tem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necessidades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distintas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em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factores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disti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tos),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f</w:t>
      </w:r>
      <w:r w:rsidRPr="00160C4F">
        <w:rPr>
          <w:w w:val="95"/>
          <w:lang w:val="pt-PT"/>
        </w:rPr>
        <w:t>oi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os</w:t>
      </w:r>
      <w:r w:rsidRPr="00160C4F">
        <w:rPr>
          <w:spacing w:val="-27"/>
          <w:w w:val="95"/>
          <w:lang w:val="pt-PT"/>
        </w:rPr>
        <w:t>s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el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alcan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car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sol</w:t>
      </w:r>
      <w:r w:rsidRPr="00160C4F">
        <w:rPr>
          <w:spacing w:val="-1"/>
          <w:w w:val="95"/>
          <w:lang w:val="pt-PT"/>
        </w:rPr>
        <w:t>u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aglomera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fatores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mais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im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orta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tes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para</w:t>
      </w:r>
      <w:r w:rsidRPr="00160C4F">
        <w:rPr>
          <w:w w:val="97"/>
          <w:lang w:val="pt-PT"/>
        </w:rPr>
        <w:t xml:space="preserve"> </w:t>
      </w:r>
      <w:r w:rsidRPr="00160C4F">
        <w:rPr>
          <w:w w:val="95"/>
          <w:lang w:val="pt-PT"/>
        </w:rPr>
        <w:t>gara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tir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utilidade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</w:t>
      </w:r>
      <w:r w:rsidRPr="00160C4F">
        <w:rPr>
          <w:spacing w:val="5"/>
          <w:w w:val="95"/>
          <w:lang w:val="pt-PT"/>
        </w:rPr>
        <w:t>b</w:t>
      </w:r>
      <w:r w:rsidRPr="00160C4F">
        <w:rPr>
          <w:w w:val="95"/>
          <w:lang w:val="pt-PT"/>
        </w:rPr>
        <w:t>ertura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neces</w:t>
      </w:r>
      <w:r w:rsidRPr="00160C4F">
        <w:rPr>
          <w:spacing w:val="-2"/>
          <w:w w:val="95"/>
          <w:lang w:val="pt-PT"/>
        </w:rPr>
        <w:t>s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rias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texto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desta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ao.</w:t>
      </w:r>
    </w:p>
    <w:p w14:paraId="0A65C2F1" w14:textId="77777777" w:rsidR="0010771C" w:rsidRPr="00160C4F" w:rsidRDefault="0010771C">
      <w:pPr>
        <w:spacing w:line="220" w:lineRule="exact"/>
        <w:rPr>
          <w:lang w:val="pt-PT"/>
        </w:rPr>
      </w:pPr>
    </w:p>
    <w:p w14:paraId="7CF44FAB" w14:textId="77777777" w:rsidR="0010771C" w:rsidRPr="00160C4F" w:rsidRDefault="0010771C">
      <w:pPr>
        <w:spacing w:before="16" w:line="300" w:lineRule="exact"/>
        <w:rPr>
          <w:sz w:val="30"/>
          <w:szCs w:val="30"/>
          <w:lang w:val="pt-PT"/>
        </w:rPr>
      </w:pPr>
    </w:p>
    <w:p w14:paraId="43A15532" w14:textId="77777777" w:rsidR="0010771C" w:rsidRDefault="00AC137A">
      <w:pPr>
        <w:pStyle w:val="Heading1"/>
        <w:numPr>
          <w:ilvl w:val="1"/>
          <w:numId w:val="5"/>
        </w:numPr>
        <w:tabs>
          <w:tab w:val="left" w:pos="837"/>
        </w:tabs>
        <w:jc w:val="both"/>
        <w:rPr>
          <w:b w:val="0"/>
          <w:bCs w:val="0"/>
        </w:rPr>
      </w:pPr>
      <w:bookmarkStart w:id="43" w:name="_TOC_250015"/>
      <w:r>
        <w:rPr>
          <w:w w:val="95"/>
        </w:rPr>
        <w:t>Propriedades</w:t>
      </w:r>
      <w:r>
        <w:rPr>
          <w:spacing w:val="22"/>
          <w:w w:val="95"/>
        </w:rPr>
        <w:t xml:space="preserve"> </w:t>
      </w:r>
      <w:r>
        <w:rPr>
          <w:spacing w:val="-3"/>
          <w:w w:val="95"/>
        </w:rPr>
        <w:t>B</w:t>
      </w:r>
      <w:r>
        <w:rPr>
          <w:spacing w:val="-133"/>
          <w:w w:val="95"/>
        </w:rPr>
        <w:t>´</w:t>
      </w:r>
      <w:r>
        <w:rPr>
          <w:w w:val="95"/>
        </w:rPr>
        <w:t>asicas</w:t>
      </w:r>
      <w:bookmarkEnd w:id="43"/>
    </w:p>
    <w:p w14:paraId="1F4E4598" w14:textId="77777777" w:rsidR="0010771C" w:rsidRDefault="0010771C">
      <w:pPr>
        <w:spacing w:before="1" w:line="400" w:lineRule="exact"/>
        <w:rPr>
          <w:sz w:val="40"/>
          <w:szCs w:val="40"/>
        </w:rPr>
      </w:pPr>
    </w:p>
    <w:p w14:paraId="18D09750" w14:textId="77777777" w:rsidR="0010771C" w:rsidRPr="00160C4F" w:rsidRDefault="00AC137A">
      <w:pPr>
        <w:pStyle w:val="BodyText"/>
        <w:spacing w:line="344" w:lineRule="auto"/>
        <w:ind w:right="563"/>
        <w:rPr>
          <w:lang w:val="pt-PT"/>
        </w:rPr>
      </w:pPr>
      <w:r w:rsidRPr="00160C4F">
        <w:rPr>
          <w:w w:val="95"/>
          <w:lang w:val="pt-PT"/>
        </w:rPr>
        <w:t>Esta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sec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ume</w:t>
      </w:r>
      <w:r w:rsidRPr="00160C4F">
        <w:rPr>
          <w:spacing w:val="-1"/>
          <w:w w:val="95"/>
          <w:lang w:val="pt-PT"/>
        </w:rPr>
        <w:t>r</w:t>
      </w:r>
      <w:r w:rsidRPr="00160C4F">
        <w:rPr>
          <w:w w:val="95"/>
          <w:lang w:val="pt-PT"/>
        </w:rPr>
        <w:t>a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propriedades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b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asicas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nossa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sol</w:t>
      </w:r>
      <w:r w:rsidRPr="00160C4F">
        <w:rPr>
          <w:spacing w:val="-1"/>
          <w:w w:val="95"/>
          <w:lang w:val="pt-PT"/>
        </w:rPr>
        <w:t>u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o,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sepa</w:t>
      </w:r>
      <w:r w:rsidRPr="00160C4F">
        <w:rPr>
          <w:spacing w:val="-1"/>
          <w:w w:val="95"/>
          <w:lang w:val="pt-PT"/>
        </w:rPr>
        <w:t>r</w:t>
      </w:r>
      <w:r w:rsidRPr="00160C4F">
        <w:rPr>
          <w:w w:val="95"/>
          <w:lang w:val="pt-PT"/>
        </w:rPr>
        <w:t>ando-as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em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propriedades</w:t>
      </w:r>
      <w:r w:rsidRPr="00160C4F">
        <w:rPr>
          <w:w w:val="94"/>
          <w:lang w:val="pt-PT"/>
        </w:rPr>
        <w:t xml:space="preserve"> </w:t>
      </w:r>
      <w:r w:rsidRPr="00160C4F">
        <w:rPr>
          <w:w w:val="95"/>
          <w:lang w:val="pt-PT"/>
        </w:rPr>
        <w:t>principais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p</w:t>
      </w:r>
      <w:r w:rsidRPr="00160C4F">
        <w:rPr>
          <w:w w:val="95"/>
          <w:lang w:val="pt-PT"/>
        </w:rPr>
        <w:t>ropriedades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secun</w:t>
      </w:r>
      <w:r w:rsidRPr="00160C4F">
        <w:rPr>
          <w:spacing w:val="-1"/>
          <w:w w:val="95"/>
          <w:lang w:val="pt-PT"/>
        </w:rPr>
        <w:t>d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rias.</w:t>
      </w:r>
    </w:p>
    <w:p w14:paraId="1549894B" w14:textId="77777777" w:rsidR="0010771C" w:rsidRPr="00160C4F" w:rsidRDefault="0010771C">
      <w:pPr>
        <w:spacing w:line="344" w:lineRule="auto"/>
        <w:rPr>
          <w:lang w:val="pt-PT"/>
        </w:rPr>
        <w:sectPr w:rsidR="0010771C" w:rsidRPr="00160C4F">
          <w:pgSz w:w="11910" w:h="16840"/>
          <w:pgMar w:top="1580" w:right="840" w:bottom="1140" w:left="1480" w:header="0" w:footer="959" w:gutter="0"/>
          <w:cols w:space="720"/>
        </w:sectPr>
      </w:pPr>
    </w:p>
    <w:p w14:paraId="4124C2AF" w14:textId="77777777" w:rsidR="0010771C" w:rsidRDefault="00AC137A">
      <w:pPr>
        <w:pStyle w:val="Heading2"/>
        <w:numPr>
          <w:ilvl w:val="2"/>
          <w:numId w:val="5"/>
        </w:numPr>
        <w:tabs>
          <w:tab w:val="left" w:pos="924"/>
        </w:tabs>
        <w:jc w:val="both"/>
        <w:rPr>
          <w:b w:val="0"/>
          <w:bCs w:val="0"/>
        </w:rPr>
      </w:pPr>
      <w:bookmarkStart w:id="44" w:name="_TOC_250014"/>
      <w:commentRangeStart w:id="45"/>
      <w:r>
        <w:rPr>
          <w:w w:val="90"/>
        </w:rPr>
        <w:lastRenderedPageBreak/>
        <w:t xml:space="preserve">Propriedades </w:t>
      </w:r>
      <w:r>
        <w:rPr>
          <w:spacing w:val="37"/>
          <w:w w:val="90"/>
        </w:rPr>
        <w:t xml:space="preserve"> </w:t>
      </w:r>
      <w:r>
        <w:rPr>
          <w:w w:val="90"/>
        </w:rPr>
        <w:t>Principais</w:t>
      </w:r>
      <w:bookmarkEnd w:id="44"/>
      <w:commentRangeEnd w:id="45"/>
      <w:r w:rsidR="009102D6">
        <w:rPr>
          <w:rStyle w:val="CommentReference"/>
          <w:rFonts w:asciiTheme="minorHAnsi" w:eastAsiaTheme="minorHAnsi" w:hAnsiTheme="minorHAnsi"/>
          <w:b w:val="0"/>
          <w:bCs w:val="0"/>
        </w:rPr>
        <w:commentReference w:id="45"/>
      </w:r>
    </w:p>
    <w:p w14:paraId="3A4D9582" w14:textId="77777777" w:rsidR="0010771C" w:rsidRDefault="0010771C">
      <w:pPr>
        <w:spacing w:before="19" w:line="240" w:lineRule="exact"/>
        <w:rPr>
          <w:sz w:val="24"/>
          <w:szCs w:val="24"/>
        </w:rPr>
      </w:pPr>
    </w:p>
    <w:p w14:paraId="4D6D5F36" w14:textId="77777777" w:rsidR="0010771C" w:rsidRPr="00160C4F" w:rsidRDefault="00AC137A">
      <w:pPr>
        <w:pStyle w:val="BodyText"/>
        <w:spacing w:line="344" w:lineRule="auto"/>
        <w:ind w:right="116"/>
        <w:jc w:val="both"/>
        <w:rPr>
          <w:lang w:val="pt-PT"/>
        </w:rPr>
      </w:pPr>
      <w:r w:rsidRPr="00160C4F">
        <w:rPr>
          <w:w w:val="95"/>
          <w:lang w:val="pt-PT"/>
        </w:rPr>
        <w:t>A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primeira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su</w:t>
      </w:r>
      <w:r w:rsidRPr="00160C4F">
        <w:rPr>
          <w:spacing w:val="-1"/>
          <w:w w:val="95"/>
          <w:lang w:val="pt-PT"/>
        </w:rPr>
        <w:t>b</w:t>
      </w:r>
      <w:r w:rsidRPr="00160C4F">
        <w:rPr>
          <w:w w:val="95"/>
          <w:lang w:val="pt-PT"/>
        </w:rPr>
        <w:t>-se</w:t>
      </w:r>
      <w:r w:rsidRPr="00160C4F">
        <w:rPr>
          <w:spacing w:val="-1"/>
          <w:w w:val="95"/>
          <w:lang w:val="pt-PT"/>
        </w:rPr>
        <w:t>c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desta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sec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lista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dos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conceitos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c</w:t>
      </w:r>
      <w:r w:rsidRPr="00160C4F">
        <w:rPr>
          <w:w w:val="95"/>
          <w:lang w:val="pt-PT"/>
        </w:rPr>
        <w:t>h</w:t>
      </w:r>
      <w:r w:rsidRPr="00160C4F">
        <w:rPr>
          <w:spacing w:val="-7"/>
          <w:w w:val="95"/>
          <w:lang w:val="pt-PT"/>
        </w:rPr>
        <w:t>a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pretendem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dese</w:t>
      </w:r>
      <w:r w:rsidRPr="00160C4F">
        <w:rPr>
          <w:spacing w:val="-7"/>
          <w:w w:val="95"/>
          <w:lang w:val="pt-PT"/>
        </w:rPr>
        <w:t>n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ol-</w:t>
      </w:r>
      <w:r w:rsidRPr="00160C4F">
        <w:rPr>
          <w:w w:val="91"/>
          <w:lang w:val="pt-PT"/>
        </w:rPr>
        <w:t xml:space="preserve"> </w:t>
      </w:r>
      <w:r w:rsidRPr="00160C4F">
        <w:rPr>
          <w:spacing w:val="-2"/>
          <w:w w:val="95"/>
          <w:lang w:val="pt-PT"/>
        </w:rPr>
        <w:t>v</w:t>
      </w:r>
      <w:r w:rsidRPr="00160C4F">
        <w:rPr>
          <w:spacing w:val="-3"/>
          <w:w w:val="95"/>
          <w:lang w:val="pt-PT"/>
        </w:rPr>
        <w:t>er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propriedades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principais:</w:t>
      </w:r>
    </w:p>
    <w:p w14:paraId="77EA834A" w14:textId="77777777" w:rsidR="0010771C" w:rsidRPr="00160C4F" w:rsidRDefault="0010771C">
      <w:pPr>
        <w:spacing w:before="8" w:line="200" w:lineRule="exact"/>
        <w:rPr>
          <w:sz w:val="20"/>
          <w:szCs w:val="20"/>
          <w:lang w:val="pt-PT"/>
        </w:rPr>
      </w:pPr>
    </w:p>
    <w:p w14:paraId="7ABBA491" w14:textId="77777777" w:rsidR="0010771C" w:rsidRPr="00160C4F" w:rsidRDefault="00AC137A">
      <w:pPr>
        <w:pStyle w:val="BodyText"/>
        <w:numPr>
          <w:ilvl w:val="3"/>
          <w:numId w:val="5"/>
        </w:numPr>
        <w:tabs>
          <w:tab w:val="left" w:pos="648"/>
        </w:tabs>
        <w:rPr>
          <w:lang w:val="pt-PT"/>
        </w:rPr>
      </w:pPr>
      <w:r w:rsidRPr="00160C4F">
        <w:rPr>
          <w:w w:val="95"/>
          <w:lang w:val="pt-PT"/>
        </w:rPr>
        <w:t>Conceito</w:t>
      </w:r>
      <w:r w:rsidRPr="00160C4F">
        <w:rPr>
          <w:spacing w:val="3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7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P</w:t>
      </w:r>
      <w:r w:rsidRPr="00160C4F">
        <w:rPr>
          <w:spacing w:val="-2"/>
          <w:w w:val="95"/>
          <w:lang w:val="pt-PT"/>
        </w:rPr>
        <w:t>erfil</w:t>
      </w:r>
      <w:r w:rsidRPr="00160C4F">
        <w:rPr>
          <w:spacing w:val="3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6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Atleta;</w:t>
      </w:r>
    </w:p>
    <w:p w14:paraId="0BA54418" w14:textId="77777777" w:rsidR="0010771C" w:rsidRPr="00160C4F" w:rsidRDefault="0010771C">
      <w:pPr>
        <w:spacing w:before="17" w:line="300" w:lineRule="exact"/>
        <w:rPr>
          <w:sz w:val="30"/>
          <w:szCs w:val="30"/>
          <w:lang w:val="pt-PT"/>
        </w:rPr>
      </w:pPr>
    </w:p>
    <w:p w14:paraId="5E31F21B" w14:textId="77777777" w:rsidR="0010771C" w:rsidRPr="00160C4F" w:rsidRDefault="00AC137A">
      <w:pPr>
        <w:pStyle w:val="BodyText"/>
        <w:numPr>
          <w:ilvl w:val="3"/>
          <w:numId w:val="5"/>
        </w:numPr>
        <w:tabs>
          <w:tab w:val="left" w:pos="648"/>
        </w:tabs>
        <w:rPr>
          <w:lang w:val="pt-PT"/>
        </w:rPr>
      </w:pPr>
      <w:r w:rsidRPr="00160C4F">
        <w:rPr>
          <w:w w:val="95"/>
          <w:lang w:val="pt-PT"/>
        </w:rPr>
        <w:t>Conceito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P</w:t>
      </w:r>
      <w:r w:rsidRPr="00160C4F">
        <w:rPr>
          <w:w w:val="95"/>
          <w:lang w:val="pt-PT"/>
        </w:rPr>
        <w:t>erfil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ecnica;</w:t>
      </w:r>
    </w:p>
    <w:p w14:paraId="3D21E826" w14:textId="77777777" w:rsidR="0010771C" w:rsidRPr="00160C4F" w:rsidRDefault="0010771C">
      <w:pPr>
        <w:spacing w:before="17" w:line="300" w:lineRule="exact"/>
        <w:rPr>
          <w:sz w:val="30"/>
          <w:szCs w:val="30"/>
          <w:lang w:val="pt-PT"/>
        </w:rPr>
      </w:pPr>
    </w:p>
    <w:p w14:paraId="58D3DAB0" w14:textId="77777777" w:rsidR="0010771C" w:rsidRDefault="00AC137A">
      <w:pPr>
        <w:pStyle w:val="BodyText"/>
        <w:numPr>
          <w:ilvl w:val="3"/>
          <w:numId w:val="5"/>
        </w:numPr>
        <w:tabs>
          <w:tab w:val="left" w:pos="648"/>
        </w:tabs>
      </w:pPr>
      <w:r>
        <w:rPr>
          <w:w w:val="95"/>
        </w:rPr>
        <w:t>Conceito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23"/>
          <w:w w:val="95"/>
        </w:rPr>
        <w:t xml:space="preserve"> </w:t>
      </w:r>
      <w:r>
        <w:rPr>
          <w:w w:val="95"/>
        </w:rPr>
        <w:t>Jogo;</w:t>
      </w:r>
    </w:p>
    <w:p w14:paraId="52796675" w14:textId="77777777" w:rsidR="0010771C" w:rsidRDefault="0010771C">
      <w:pPr>
        <w:spacing w:before="17" w:line="300" w:lineRule="exact"/>
        <w:rPr>
          <w:sz w:val="30"/>
          <w:szCs w:val="30"/>
        </w:rPr>
      </w:pPr>
    </w:p>
    <w:p w14:paraId="165C6C26" w14:textId="77777777" w:rsidR="0010771C" w:rsidRPr="00160C4F" w:rsidRDefault="00AC137A">
      <w:pPr>
        <w:pStyle w:val="BodyText"/>
        <w:numPr>
          <w:ilvl w:val="3"/>
          <w:numId w:val="5"/>
        </w:numPr>
        <w:tabs>
          <w:tab w:val="left" w:pos="648"/>
        </w:tabs>
        <w:rPr>
          <w:lang w:val="pt-PT"/>
        </w:rPr>
      </w:pPr>
      <w:r w:rsidRPr="00160C4F">
        <w:rPr>
          <w:w w:val="95"/>
          <w:lang w:val="pt-PT"/>
        </w:rPr>
        <w:t>Conceito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Esta</w:t>
      </w:r>
      <w:r w:rsidRPr="00160C4F">
        <w:rPr>
          <w:spacing w:val="-22"/>
          <w:w w:val="95"/>
          <w:lang w:val="pt-PT"/>
        </w:rPr>
        <w:t>t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ısticas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Jogo;</w:t>
      </w:r>
    </w:p>
    <w:p w14:paraId="72ADB8E1" w14:textId="77777777" w:rsidR="0010771C" w:rsidRPr="00160C4F" w:rsidRDefault="0010771C">
      <w:pPr>
        <w:spacing w:before="17" w:line="300" w:lineRule="exact"/>
        <w:rPr>
          <w:sz w:val="30"/>
          <w:szCs w:val="30"/>
          <w:lang w:val="pt-PT"/>
        </w:rPr>
      </w:pPr>
    </w:p>
    <w:p w14:paraId="0D9A9018" w14:textId="77777777" w:rsidR="0010771C" w:rsidRDefault="00AC137A">
      <w:pPr>
        <w:pStyle w:val="BodyText"/>
        <w:numPr>
          <w:ilvl w:val="3"/>
          <w:numId w:val="5"/>
        </w:numPr>
        <w:tabs>
          <w:tab w:val="left" w:pos="648"/>
        </w:tabs>
      </w:pPr>
      <w:r>
        <w:rPr>
          <w:w w:val="95"/>
        </w:rPr>
        <w:t>Conceito</w:t>
      </w:r>
      <w:r>
        <w:rPr>
          <w:spacing w:val="36"/>
          <w:w w:val="95"/>
        </w:rPr>
        <w:t xml:space="preserve"> </w:t>
      </w:r>
      <w:r>
        <w:rPr>
          <w:w w:val="95"/>
        </w:rPr>
        <w:t>de</w:t>
      </w:r>
      <w:r>
        <w:rPr>
          <w:spacing w:val="36"/>
          <w:w w:val="95"/>
        </w:rPr>
        <w:t xml:space="preserve"> 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reino;</w:t>
      </w:r>
    </w:p>
    <w:p w14:paraId="7D96A209" w14:textId="77777777" w:rsidR="0010771C" w:rsidRDefault="0010771C">
      <w:pPr>
        <w:spacing w:before="17" w:line="300" w:lineRule="exact"/>
        <w:rPr>
          <w:sz w:val="30"/>
          <w:szCs w:val="30"/>
        </w:rPr>
      </w:pPr>
    </w:p>
    <w:p w14:paraId="16D331C0" w14:textId="77777777" w:rsidR="0010771C" w:rsidRPr="00160C4F" w:rsidRDefault="00AC137A">
      <w:pPr>
        <w:pStyle w:val="BodyText"/>
        <w:numPr>
          <w:ilvl w:val="3"/>
          <w:numId w:val="5"/>
        </w:numPr>
        <w:tabs>
          <w:tab w:val="left" w:pos="648"/>
        </w:tabs>
        <w:rPr>
          <w:lang w:val="pt-PT"/>
        </w:rPr>
      </w:pPr>
      <w:r w:rsidRPr="00160C4F">
        <w:rPr>
          <w:w w:val="95"/>
          <w:lang w:val="pt-PT"/>
        </w:rPr>
        <w:t>Conceito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Planos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spacing w:val="-16"/>
          <w:w w:val="95"/>
          <w:lang w:val="pt-PT"/>
        </w:rPr>
        <w:t>T</w:t>
      </w:r>
      <w:r w:rsidRPr="00160C4F">
        <w:rPr>
          <w:w w:val="95"/>
          <w:lang w:val="pt-PT"/>
        </w:rPr>
        <w:t>reinos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spacing w:val="-23"/>
          <w:w w:val="95"/>
          <w:lang w:val="pt-PT"/>
        </w:rPr>
        <w:t>F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ısicos;</w:t>
      </w:r>
    </w:p>
    <w:p w14:paraId="3F285D9B" w14:textId="77777777" w:rsidR="0010771C" w:rsidRPr="00160C4F" w:rsidRDefault="0010771C">
      <w:pPr>
        <w:spacing w:before="17" w:line="300" w:lineRule="exact"/>
        <w:rPr>
          <w:sz w:val="30"/>
          <w:szCs w:val="30"/>
          <w:lang w:val="pt-PT"/>
        </w:rPr>
      </w:pPr>
    </w:p>
    <w:p w14:paraId="0A9BC865" w14:textId="77777777" w:rsidR="0010771C" w:rsidRPr="00160C4F" w:rsidRDefault="00AC137A">
      <w:pPr>
        <w:pStyle w:val="BodyText"/>
        <w:numPr>
          <w:ilvl w:val="3"/>
          <w:numId w:val="5"/>
        </w:numPr>
        <w:tabs>
          <w:tab w:val="left" w:pos="648"/>
        </w:tabs>
        <w:rPr>
          <w:lang w:val="pt-PT"/>
        </w:rPr>
      </w:pPr>
      <w:r w:rsidRPr="00160C4F">
        <w:rPr>
          <w:w w:val="95"/>
          <w:lang w:val="pt-PT"/>
        </w:rPr>
        <w:t>Conceito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Calen</w:t>
      </w:r>
      <w:r w:rsidRPr="00160C4F">
        <w:rPr>
          <w:spacing w:val="-1"/>
          <w:w w:val="95"/>
          <w:lang w:val="pt-PT"/>
        </w:rPr>
        <w:t>d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rio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tos;</w:t>
      </w:r>
    </w:p>
    <w:p w14:paraId="1563904D" w14:textId="77777777" w:rsidR="0010771C" w:rsidRPr="00160C4F" w:rsidRDefault="0010771C">
      <w:pPr>
        <w:spacing w:before="17" w:line="300" w:lineRule="exact"/>
        <w:rPr>
          <w:sz w:val="30"/>
          <w:szCs w:val="30"/>
          <w:lang w:val="pt-PT"/>
        </w:rPr>
      </w:pPr>
    </w:p>
    <w:p w14:paraId="27A3A9FF" w14:textId="77777777" w:rsidR="0010771C" w:rsidRDefault="00AC137A">
      <w:pPr>
        <w:pStyle w:val="BodyText"/>
        <w:numPr>
          <w:ilvl w:val="3"/>
          <w:numId w:val="5"/>
        </w:numPr>
        <w:tabs>
          <w:tab w:val="left" w:pos="648"/>
        </w:tabs>
      </w:pPr>
      <w:r>
        <w:rPr>
          <w:w w:val="95"/>
        </w:rPr>
        <w:t>Conceito</w:t>
      </w:r>
      <w:r>
        <w:rPr>
          <w:spacing w:val="35"/>
          <w:w w:val="95"/>
        </w:rPr>
        <w:t xml:space="preserve"> </w:t>
      </w:r>
      <w:r>
        <w:rPr>
          <w:w w:val="95"/>
        </w:rPr>
        <w:t>de</w:t>
      </w:r>
      <w:r>
        <w:rPr>
          <w:spacing w:val="35"/>
          <w:w w:val="95"/>
        </w:rPr>
        <w:t xml:space="preserve"> 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orneio;</w:t>
      </w:r>
    </w:p>
    <w:p w14:paraId="4CBD752D" w14:textId="77777777" w:rsidR="0010771C" w:rsidRDefault="0010771C">
      <w:pPr>
        <w:spacing w:before="17" w:line="300" w:lineRule="exact"/>
        <w:rPr>
          <w:sz w:val="30"/>
          <w:szCs w:val="30"/>
        </w:rPr>
      </w:pPr>
    </w:p>
    <w:p w14:paraId="1B451B83" w14:textId="77777777" w:rsidR="0010771C" w:rsidRDefault="00AC137A">
      <w:pPr>
        <w:pStyle w:val="BodyText"/>
        <w:numPr>
          <w:ilvl w:val="3"/>
          <w:numId w:val="5"/>
        </w:numPr>
        <w:tabs>
          <w:tab w:val="left" w:pos="648"/>
        </w:tabs>
      </w:pPr>
      <w:r>
        <w:rPr>
          <w:w w:val="95"/>
        </w:rPr>
        <w:t>Conceito</w:t>
      </w:r>
      <w:r>
        <w:rPr>
          <w:spacing w:val="39"/>
          <w:w w:val="95"/>
        </w:rPr>
        <w:t xml:space="preserve"> </w:t>
      </w:r>
      <w:r>
        <w:rPr>
          <w:w w:val="95"/>
        </w:rPr>
        <w:t>de</w:t>
      </w:r>
      <w:r>
        <w:rPr>
          <w:spacing w:val="38"/>
          <w:w w:val="95"/>
        </w:rPr>
        <w:t xml:space="preserve"> </w:t>
      </w:r>
      <w:r>
        <w:rPr>
          <w:spacing w:val="-2"/>
          <w:w w:val="95"/>
        </w:rPr>
        <w:t>Ev</w:t>
      </w:r>
      <w:r>
        <w:rPr>
          <w:spacing w:val="-3"/>
          <w:w w:val="95"/>
        </w:rPr>
        <w:t>en</w:t>
      </w:r>
      <w:r>
        <w:rPr>
          <w:spacing w:val="-2"/>
          <w:w w:val="95"/>
        </w:rPr>
        <w:t>to;</w:t>
      </w:r>
    </w:p>
    <w:p w14:paraId="453D341A" w14:textId="77777777" w:rsidR="0010771C" w:rsidRDefault="0010771C">
      <w:pPr>
        <w:spacing w:before="17" w:line="300" w:lineRule="exact"/>
        <w:rPr>
          <w:sz w:val="30"/>
          <w:szCs w:val="30"/>
        </w:rPr>
      </w:pPr>
    </w:p>
    <w:p w14:paraId="5804962C" w14:textId="77777777" w:rsidR="0010771C" w:rsidRPr="00160C4F" w:rsidRDefault="00AC137A">
      <w:pPr>
        <w:pStyle w:val="BodyText"/>
        <w:ind w:left="440"/>
        <w:rPr>
          <w:lang w:val="pt-PT"/>
        </w:rPr>
      </w:pPr>
      <w:r w:rsidRPr="00160C4F">
        <w:rPr>
          <w:w w:val="95"/>
          <w:lang w:val="pt-PT"/>
        </w:rPr>
        <w:t>Estes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conce</w:t>
      </w:r>
      <w:r w:rsidRPr="00160C4F">
        <w:rPr>
          <w:spacing w:val="-1"/>
          <w:w w:val="95"/>
          <w:lang w:val="pt-PT"/>
        </w:rPr>
        <w:t>i</w:t>
      </w:r>
      <w:r w:rsidRPr="00160C4F">
        <w:rPr>
          <w:w w:val="95"/>
          <w:lang w:val="pt-PT"/>
        </w:rPr>
        <w:t>tos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refletem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estrutura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nossa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p</w:t>
      </w:r>
      <w:r w:rsidRPr="00160C4F">
        <w:rPr>
          <w:w w:val="95"/>
          <w:lang w:val="pt-PT"/>
        </w:rPr>
        <w:t>lic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o.</w:t>
      </w:r>
    </w:p>
    <w:p w14:paraId="4301EFD3" w14:textId="77777777" w:rsidR="0010771C" w:rsidRPr="00160C4F" w:rsidRDefault="00AC137A">
      <w:pPr>
        <w:pStyle w:val="BodyText"/>
        <w:spacing w:before="116" w:line="344" w:lineRule="auto"/>
        <w:ind w:right="115" w:firstLine="338"/>
        <w:jc w:val="both"/>
        <w:rPr>
          <w:lang w:val="pt-PT"/>
        </w:rPr>
      </w:pPr>
      <w:r w:rsidRPr="00160C4F">
        <w:rPr>
          <w:w w:val="95"/>
          <w:lang w:val="pt-PT"/>
        </w:rPr>
        <w:t>A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nossa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1"/>
          <w:w w:val="95"/>
          <w:lang w:val="pt-PT"/>
        </w:rPr>
        <w:t>r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w w:val="95"/>
          <w:lang w:val="pt-PT"/>
        </w:rPr>
        <w:t>´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i</w:t>
      </w:r>
      <w:r w:rsidRPr="00160C4F">
        <w:rPr>
          <w:w w:val="95"/>
          <w:lang w:val="pt-PT"/>
        </w:rPr>
        <w:t>m</w:t>
      </w:r>
      <w:r w:rsidRPr="00160C4F">
        <w:rPr>
          <w:spacing w:val="-1"/>
          <w:w w:val="95"/>
          <w:lang w:val="pt-PT"/>
        </w:rPr>
        <w:t>p</w:t>
      </w:r>
      <w:r w:rsidRPr="00160C4F">
        <w:rPr>
          <w:w w:val="95"/>
          <w:lang w:val="pt-PT"/>
        </w:rPr>
        <w:t>leme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tar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</w:t>
      </w:r>
      <w:r w:rsidRPr="00160C4F">
        <w:rPr>
          <w:spacing w:val="-1"/>
          <w:w w:val="95"/>
          <w:lang w:val="pt-PT"/>
        </w:rPr>
        <w:t>r</w:t>
      </w:r>
      <w:r w:rsidRPr="00160C4F">
        <w:rPr>
          <w:w w:val="95"/>
          <w:lang w:val="pt-PT"/>
        </w:rPr>
        <w:t>fil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A</w:t>
      </w:r>
      <w:r w:rsidRPr="00160C4F">
        <w:rPr>
          <w:w w:val="95"/>
          <w:lang w:val="pt-PT"/>
        </w:rPr>
        <w:t>tleta,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onde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de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obser</w:t>
      </w:r>
      <w:r w:rsidRPr="00160C4F">
        <w:rPr>
          <w:spacing w:val="-12"/>
          <w:w w:val="95"/>
          <w:lang w:val="pt-PT"/>
        </w:rPr>
        <w:t>v</w:t>
      </w:r>
      <w:r w:rsidRPr="00160C4F">
        <w:rPr>
          <w:w w:val="95"/>
          <w:lang w:val="pt-PT"/>
        </w:rPr>
        <w:t>ar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inform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3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w w:val="91"/>
          <w:lang w:val="pt-PT"/>
        </w:rPr>
        <w:t xml:space="preserve"> </w:t>
      </w:r>
      <w:r w:rsidRPr="00160C4F">
        <w:rPr>
          <w:w w:val="95"/>
          <w:lang w:val="pt-PT"/>
        </w:rPr>
        <w:t>corres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onde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atleta,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idade,</w:t>
      </w:r>
      <w:r w:rsidRPr="00160C4F">
        <w:rPr>
          <w:spacing w:val="7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eso,</w:t>
      </w:r>
      <w:r w:rsidRPr="00160C4F">
        <w:rPr>
          <w:spacing w:val="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altura,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osi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oes,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assim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suas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esta</w:t>
      </w:r>
      <w:r w:rsidRPr="00160C4F">
        <w:rPr>
          <w:spacing w:val="-22"/>
          <w:w w:val="95"/>
          <w:lang w:val="pt-PT"/>
        </w:rPr>
        <w:t>t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ısticas</w:t>
      </w:r>
      <w:r w:rsidRPr="00160C4F">
        <w:rPr>
          <w:w w:val="96"/>
          <w:lang w:val="pt-PT"/>
        </w:rPr>
        <w:t xml:space="preserve"> </w:t>
      </w:r>
      <w:r w:rsidRPr="00160C4F">
        <w:rPr>
          <w:w w:val="95"/>
          <w:lang w:val="pt-PT"/>
        </w:rPr>
        <w:t>ao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longo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</w:t>
      </w:r>
      <w:r w:rsidRPr="00160C4F">
        <w:rPr>
          <w:spacing w:val="6"/>
          <w:w w:val="95"/>
          <w:lang w:val="pt-PT"/>
        </w:rPr>
        <w:t>p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ca.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spacing w:val="-16"/>
          <w:w w:val="95"/>
          <w:lang w:val="pt-PT"/>
        </w:rPr>
        <w:t>T</w:t>
      </w:r>
      <w:r w:rsidRPr="00160C4F">
        <w:rPr>
          <w:w w:val="95"/>
          <w:lang w:val="pt-PT"/>
        </w:rPr>
        <w:t>a</w:t>
      </w:r>
      <w:r w:rsidRPr="00160C4F">
        <w:rPr>
          <w:spacing w:val="-6"/>
          <w:w w:val="95"/>
          <w:lang w:val="pt-PT"/>
        </w:rPr>
        <w:t>mb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em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</w:t>
      </w:r>
      <w:r w:rsidRPr="00160C4F">
        <w:rPr>
          <w:spacing w:val="-1"/>
          <w:w w:val="95"/>
          <w:lang w:val="pt-PT"/>
        </w:rPr>
        <w:t>r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w w:val="95"/>
          <w:lang w:val="pt-PT"/>
        </w:rPr>
        <w:t>´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os</w:t>
      </w:r>
      <w:r w:rsidRPr="00160C4F">
        <w:rPr>
          <w:spacing w:val="-27"/>
          <w:w w:val="95"/>
          <w:lang w:val="pt-PT"/>
        </w:rPr>
        <w:t>s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el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obser</w:t>
      </w:r>
      <w:r w:rsidRPr="00160C4F">
        <w:rPr>
          <w:spacing w:val="-12"/>
          <w:w w:val="95"/>
          <w:lang w:val="pt-PT"/>
        </w:rPr>
        <w:t>v</w:t>
      </w:r>
      <w:r w:rsidRPr="00160C4F">
        <w:rPr>
          <w:w w:val="95"/>
          <w:lang w:val="pt-PT"/>
        </w:rPr>
        <w:t>ar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lista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dos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jogos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onde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foi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</w:t>
      </w:r>
      <w:r w:rsidRPr="00160C4F">
        <w:rPr>
          <w:spacing w:val="-8"/>
          <w:w w:val="95"/>
          <w:lang w:val="pt-PT"/>
        </w:rPr>
        <w:t>n</w:t>
      </w:r>
      <w:r w:rsidRPr="00160C4F">
        <w:rPr>
          <w:spacing w:val="-6"/>
          <w:w w:val="95"/>
          <w:lang w:val="pt-PT"/>
        </w:rPr>
        <w:t>v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cado,</w:t>
      </w:r>
      <w:r w:rsidRPr="00160C4F">
        <w:rPr>
          <w:w w:val="96"/>
          <w:lang w:val="pt-PT"/>
        </w:rPr>
        <w:t xml:space="preserve"> </w:t>
      </w:r>
      <w:r w:rsidRPr="00160C4F">
        <w:rPr>
          <w:w w:val="95"/>
          <w:lang w:val="pt-PT"/>
        </w:rPr>
        <w:t>lig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es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para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suas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esta</w:t>
      </w:r>
      <w:r w:rsidRPr="00160C4F">
        <w:rPr>
          <w:spacing w:val="-22"/>
          <w:w w:val="95"/>
          <w:lang w:val="pt-PT"/>
        </w:rPr>
        <w:t>t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ısticas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mesmos,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lista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treinos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tos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com-</w:t>
      </w:r>
      <w:r w:rsidRPr="00160C4F">
        <w:rPr>
          <w:w w:val="93"/>
          <w:lang w:val="pt-PT"/>
        </w:rPr>
        <w:t xml:space="preserve"> </w:t>
      </w:r>
      <w:r w:rsidRPr="00160C4F">
        <w:rPr>
          <w:w w:val="95"/>
          <w:lang w:val="pt-PT"/>
        </w:rPr>
        <w:t>pareceu.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1"/>
          <w:w w:val="95"/>
          <w:lang w:val="pt-PT"/>
        </w:rPr>
        <w:t>r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w w:val="95"/>
          <w:lang w:val="pt-PT"/>
        </w:rPr>
        <w:t>´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ta</w:t>
      </w:r>
      <w:r w:rsidRPr="00160C4F">
        <w:rPr>
          <w:spacing w:val="-7"/>
          <w:w w:val="95"/>
          <w:lang w:val="pt-PT"/>
        </w:rPr>
        <w:t>m</w:t>
      </w:r>
      <w:r w:rsidRPr="00160C4F">
        <w:rPr>
          <w:spacing w:val="-6"/>
          <w:w w:val="95"/>
          <w:lang w:val="pt-PT"/>
        </w:rPr>
        <w:t>b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em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impleme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tar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erfis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dedicados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aos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tegra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tes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das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equipas</w:t>
      </w:r>
      <w:r w:rsidRPr="00160C4F">
        <w:rPr>
          <w:w w:val="94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ecnicas,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adicionar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alguma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es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sobre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inform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3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global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</w:t>
      </w:r>
      <w:r w:rsidRPr="00160C4F">
        <w:rPr>
          <w:spacing w:val="-1"/>
          <w:w w:val="95"/>
          <w:lang w:val="pt-PT"/>
        </w:rPr>
        <w:t>u</w:t>
      </w:r>
      <w:r w:rsidRPr="00160C4F">
        <w:rPr>
          <w:w w:val="95"/>
          <w:lang w:val="pt-PT"/>
        </w:rPr>
        <w:t>ipa.</w:t>
      </w:r>
    </w:p>
    <w:p w14:paraId="3C5A4353" w14:textId="77777777" w:rsidR="0010771C" w:rsidRPr="00160C4F" w:rsidRDefault="00AC137A">
      <w:pPr>
        <w:pStyle w:val="BodyText"/>
        <w:spacing w:before="7" w:line="347" w:lineRule="auto"/>
        <w:ind w:right="115" w:firstLine="338"/>
        <w:jc w:val="right"/>
        <w:rPr>
          <w:lang w:val="pt-PT"/>
        </w:rPr>
      </w:pPr>
      <w:r w:rsidRPr="00160C4F">
        <w:rPr>
          <w:w w:val="95"/>
          <w:lang w:val="pt-PT"/>
        </w:rPr>
        <w:t>A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nossa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1"/>
          <w:w w:val="95"/>
          <w:lang w:val="pt-PT"/>
        </w:rPr>
        <w:t>r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w w:val="95"/>
          <w:lang w:val="pt-PT"/>
        </w:rPr>
        <w:t>´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impleme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tar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u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jogo,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esta</w:t>
      </w:r>
      <w:r w:rsidRPr="00160C4F">
        <w:rPr>
          <w:spacing w:val="-22"/>
          <w:w w:val="95"/>
          <w:lang w:val="pt-PT"/>
        </w:rPr>
        <w:t>t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ısticas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</w:t>
      </w:r>
      <w:r w:rsidRPr="00160C4F">
        <w:rPr>
          <w:w w:val="92"/>
          <w:lang w:val="pt-PT"/>
        </w:rPr>
        <w:t xml:space="preserve"> </w:t>
      </w:r>
      <w:r w:rsidRPr="00160C4F">
        <w:rPr>
          <w:w w:val="95"/>
          <w:lang w:val="pt-PT"/>
        </w:rPr>
        <w:t>co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texto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desse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jogo,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jogadores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</w:t>
      </w:r>
      <w:r w:rsidRPr="00160C4F">
        <w:rPr>
          <w:spacing w:val="-8"/>
          <w:w w:val="95"/>
          <w:lang w:val="pt-PT"/>
        </w:rPr>
        <w:t>n</w:t>
      </w:r>
      <w:r w:rsidRPr="00160C4F">
        <w:rPr>
          <w:spacing w:val="-6"/>
          <w:w w:val="95"/>
          <w:lang w:val="pt-PT"/>
        </w:rPr>
        <w:t>v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cados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titulares,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one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te,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arios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adicionais. A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nossa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1"/>
          <w:w w:val="95"/>
          <w:lang w:val="pt-PT"/>
        </w:rPr>
        <w:t>r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w w:val="95"/>
          <w:lang w:val="pt-PT"/>
        </w:rPr>
        <w:t>´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impleme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tar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u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treinos,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datas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cais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treinos,</w:t>
      </w:r>
    </w:p>
    <w:p w14:paraId="6DD5A08A" w14:textId="77777777" w:rsidR="0010771C" w:rsidRPr="00160C4F" w:rsidRDefault="00AC137A">
      <w:pPr>
        <w:pStyle w:val="BodyText"/>
        <w:spacing w:line="344" w:lineRule="auto"/>
        <w:ind w:right="115"/>
        <w:jc w:val="both"/>
        <w:rPr>
          <w:lang w:val="pt-PT"/>
        </w:rPr>
      </w:pPr>
      <w:r w:rsidRPr="00160C4F">
        <w:rPr>
          <w:w w:val="95"/>
          <w:lang w:val="pt-PT"/>
        </w:rPr>
        <w:t>a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lista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comparece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tes,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come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arios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adicionais.</w:t>
      </w:r>
      <w:r w:rsidRPr="00160C4F">
        <w:rPr>
          <w:spacing w:val="3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lista</w:t>
      </w:r>
      <w:r w:rsidRPr="00160C4F">
        <w:rPr>
          <w:spacing w:val="3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comparece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tes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1"/>
          <w:w w:val="95"/>
          <w:lang w:val="pt-PT"/>
        </w:rPr>
        <w:t>r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w w:val="95"/>
          <w:lang w:val="pt-PT"/>
        </w:rPr>
        <w:t>´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</w:t>
      </w:r>
      <w:r w:rsidRPr="00160C4F">
        <w:rPr>
          <w:spacing w:val="-2"/>
          <w:w w:val="95"/>
          <w:lang w:val="pt-PT"/>
        </w:rPr>
        <w:t>n</w:t>
      </w:r>
      <w:r w:rsidRPr="00160C4F">
        <w:rPr>
          <w:w w:val="95"/>
          <w:lang w:val="pt-PT"/>
        </w:rPr>
        <w:t>segu</w:t>
      </w:r>
      <w:r w:rsidRPr="00160C4F">
        <w:rPr>
          <w:spacing w:val="-1"/>
          <w:w w:val="95"/>
          <w:lang w:val="pt-PT"/>
        </w:rPr>
        <w:t>i</w:t>
      </w:r>
      <w:r w:rsidRPr="00160C4F">
        <w:rPr>
          <w:w w:val="95"/>
          <w:lang w:val="pt-PT"/>
        </w:rPr>
        <w:t>r</w:t>
      </w:r>
      <w:r w:rsidRPr="00160C4F">
        <w:rPr>
          <w:w w:val="94"/>
          <w:lang w:val="pt-PT"/>
        </w:rPr>
        <w:t xml:space="preserve"> </w:t>
      </w:r>
      <w:r w:rsidRPr="00160C4F">
        <w:rPr>
          <w:w w:val="95"/>
          <w:lang w:val="pt-PT"/>
        </w:rPr>
        <w:t>diferenciar</w:t>
      </w:r>
      <w:r w:rsidRPr="00160C4F">
        <w:rPr>
          <w:spacing w:val="-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-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atletas</w:t>
      </w:r>
      <w:r w:rsidRPr="00160C4F">
        <w:rPr>
          <w:spacing w:val="-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-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compareceram</w:t>
      </w:r>
      <w:r w:rsidRPr="00160C4F">
        <w:rPr>
          <w:spacing w:val="-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-4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treinantes,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-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-4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compareceram</w:t>
      </w:r>
      <w:r w:rsidRPr="00160C4F">
        <w:rPr>
          <w:spacing w:val="-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sem</w:t>
      </w:r>
      <w:r w:rsidRPr="00160C4F">
        <w:rPr>
          <w:spacing w:val="-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participar</w:t>
      </w:r>
      <w:r w:rsidRPr="00160C4F">
        <w:rPr>
          <w:spacing w:val="31"/>
          <w:w w:val="97"/>
          <w:lang w:val="pt-PT"/>
        </w:rPr>
        <w:t xml:space="preserve"> </w:t>
      </w:r>
      <w:r w:rsidRPr="00160C4F">
        <w:rPr>
          <w:w w:val="95"/>
          <w:lang w:val="pt-PT"/>
        </w:rPr>
        <w:t>no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treino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ou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compareceram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para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outra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atividade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ligada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ao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treino,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treinos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spacing w:val="-26"/>
          <w:w w:val="95"/>
          <w:lang w:val="pt-PT"/>
        </w:rPr>
        <w:t>f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ısicos</w:t>
      </w:r>
      <w:r w:rsidRPr="00160C4F">
        <w:rPr>
          <w:w w:val="92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recu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era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le</w:t>
      </w:r>
      <w:r w:rsidRPr="00160C4F">
        <w:rPr>
          <w:spacing w:val="-2"/>
          <w:w w:val="95"/>
          <w:lang w:val="pt-PT"/>
        </w:rPr>
        <w:t>s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es.</w:t>
      </w:r>
    </w:p>
    <w:p w14:paraId="377CC2B9" w14:textId="77777777" w:rsidR="0010771C" w:rsidRPr="00160C4F" w:rsidRDefault="00AC137A">
      <w:pPr>
        <w:pStyle w:val="BodyText"/>
        <w:spacing w:before="7" w:line="341" w:lineRule="auto"/>
        <w:ind w:right="116" w:firstLine="338"/>
        <w:jc w:val="both"/>
        <w:rPr>
          <w:lang w:val="pt-PT"/>
        </w:rPr>
      </w:pPr>
      <w:r w:rsidRPr="00160C4F">
        <w:rPr>
          <w:w w:val="95"/>
          <w:lang w:val="pt-PT"/>
        </w:rPr>
        <w:t>A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nossa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1"/>
          <w:w w:val="95"/>
          <w:lang w:val="pt-PT"/>
        </w:rPr>
        <w:t>r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w w:val="95"/>
          <w:lang w:val="pt-PT"/>
        </w:rPr>
        <w:t>´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impleme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tar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u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planos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treino,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onde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 xml:space="preserve">ecnica </w:t>
      </w:r>
      <w:r w:rsidRPr="00160C4F">
        <w:rPr>
          <w:spacing w:val="5"/>
          <w:w w:val="95"/>
          <w:lang w:val="pt-PT"/>
        </w:rPr>
        <w:t>po</w:t>
      </w:r>
      <w:r w:rsidRPr="00160C4F">
        <w:rPr>
          <w:w w:val="95"/>
          <w:lang w:val="pt-PT"/>
        </w:rPr>
        <w:t>de</w:t>
      </w:r>
      <w:r w:rsidRPr="00160C4F">
        <w:rPr>
          <w:spacing w:val="-1"/>
          <w:w w:val="95"/>
          <w:lang w:val="pt-PT"/>
        </w:rPr>
        <w:t>r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w w:val="95"/>
          <w:lang w:val="pt-PT"/>
        </w:rPr>
        <w:t>´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fazer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upl</w:t>
      </w:r>
      <w:r w:rsidRPr="00160C4F">
        <w:rPr>
          <w:rFonts w:ascii="Arial" w:eastAsia="Arial" w:hAnsi="Arial" w:cs="Arial"/>
          <w:i/>
          <w:spacing w:val="-12"/>
          <w:w w:val="95"/>
          <w:lang w:val="pt-PT"/>
        </w:rPr>
        <w:t>o</w:t>
      </w:r>
      <w:r w:rsidRPr="00160C4F">
        <w:rPr>
          <w:rFonts w:ascii="Arial" w:eastAsia="Arial" w:hAnsi="Arial" w:cs="Arial"/>
          <w:i/>
          <w:w w:val="95"/>
          <w:lang w:val="pt-PT"/>
        </w:rPr>
        <w:t>ad</w:t>
      </w:r>
      <w:r w:rsidRPr="00160C4F">
        <w:rPr>
          <w:rFonts w:ascii="Arial" w:eastAsia="Arial" w:hAnsi="Arial" w:cs="Arial"/>
          <w:i/>
          <w:spacing w:val="4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planos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treino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spacing w:val="-26"/>
          <w:w w:val="95"/>
          <w:lang w:val="pt-PT"/>
        </w:rPr>
        <w:t>f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ısicos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ou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gin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asio,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1"/>
          <w:w w:val="95"/>
          <w:lang w:val="pt-PT"/>
        </w:rPr>
        <w:t>n</w:t>
      </w:r>
      <w:r w:rsidRPr="00160C4F">
        <w:rPr>
          <w:w w:val="95"/>
          <w:lang w:val="pt-PT"/>
        </w:rPr>
        <w:t>dicar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datas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onde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estes</w:t>
      </w:r>
      <w:r w:rsidRPr="00160C4F">
        <w:rPr>
          <w:w w:val="94"/>
          <w:lang w:val="pt-PT"/>
        </w:rPr>
        <w:t xml:space="preserve"> </w:t>
      </w:r>
      <w:r w:rsidRPr="00160C4F">
        <w:rPr>
          <w:w w:val="95"/>
          <w:lang w:val="pt-PT"/>
        </w:rPr>
        <w:t>planos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spacing w:val="-2"/>
          <w:w w:val="95"/>
          <w:lang w:val="pt-PT"/>
        </w:rPr>
        <w:t>dev</w:t>
      </w:r>
      <w:r w:rsidRPr="00160C4F">
        <w:rPr>
          <w:spacing w:val="-3"/>
          <w:w w:val="95"/>
          <w:lang w:val="pt-PT"/>
        </w:rPr>
        <w:t>em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concretizar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atletas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planos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dirigem.</w:t>
      </w:r>
    </w:p>
    <w:p w14:paraId="4846FEF6" w14:textId="77777777" w:rsidR="0010771C" w:rsidRPr="00160C4F" w:rsidRDefault="00AC137A">
      <w:pPr>
        <w:pStyle w:val="BodyText"/>
        <w:spacing w:before="10" w:line="344" w:lineRule="auto"/>
        <w:ind w:right="116" w:firstLine="338"/>
        <w:jc w:val="both"/>
        <w:rPr>
          <w:lang w:val="pt-PT"/>
        </w:rPr>
      </w:pPr>
      <w:r w:rsidRPr="00160C4F">
        <w:rPr>
          <w:w w:val="95"/>
          <w:lang w:val="pt-PT"/>
        </w:rPr>
        <w:t>A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nossa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1"/>
          <w:w w:val="95"/>
          <w:lang w:val="pt-PT"/>
        </w:rPr>
        <w:t>r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w w:val="95"/>
          <w:lang w:val="pt-PT"/>
        </w:rPr>
        <w:t>´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implem</w:t>
      </w:r>
      <w:r w:rsidRPr="00160C4F">
        <w:rPr>
          <w:spacing w:val="-1"/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tar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calen</w:t>
      </w:r>
      <w:r w:rsidRPr="00160C4F">
        <w:rPr>
          <w:spacing w:val="-1"/>
          <w:w w:val="95"/>
          <w:lang w:val="pt-PT"/>
        </w:rPr>
        <w:t>d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rio,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onde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1"/>
          <w:w w:val="95"/>
          <w:lang w:val="pt-PT"/>
        </w:rPr>
        <w:t>r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estar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demonstrados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dos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w w:val="91"/>
          <w:lang w:val="pt-PT"/>
        </w:rPr>
        <w:t xml:space="preserve"> </w:t>
      </w:r>
      <w:r w:rsidRPr="00160C4F">
        <w:rPr>
          <w:w w:val="95"/>
          <w:lang w:val="pt-PT"/>
        </w:rPr>
        <w:t>jogos,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treinos,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torneios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ou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outros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tos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adicionados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ela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equipa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ecnica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sua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ecti</w:t>
      </w:r>
      <w:r w:rsidRPr="00160C4F">
        <w:rPr>
          <w:spacing w:val="-12"/>
          <w:w w:val="95"/>
          <w:lang w:val="pt-PT"/>
        </w:rPr>
        <w:t>v</w:t>
      </w:r>
      <w:r w:rsidRPr="00160C4F">
        <w:rPr>
          <w:w w:val="95"/>
          <w:lang w:val="pt-PT"/>
        </w:rPr>
        <w:t>a</w:t>
      </w:r>
      <w:r w:rsidRPr="00160C4F">
        <w:rPr>
          <w:w w:val="98"/>
          <w:lang w:val="pt-PT"/>
        </w:rPr>
        <w:t xml:space="preserve"> </w:t>
      </w:r>
      <w:r w:rsidRPr="00160C4F">
        <w:rPr>
          <w:w w:val="95"/>
          <w:lang w:val="pt-PT"/>
        </w:rPr>
        <w:t>data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concreti</w:t>
      </w:r>
      <w:r w:rsidRPr="00160C4F">
        <w:rPr>
          <w:spacing w:val="1"/>
          <w:w w:val="95"/>
          <w:lang w:val="pt-PT"/>
        </w:rPr>
        <w:t>z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o.</w:t>
      </w:r>
    </w:p>
    <w:p w14:paraId="66AFEF58" w14:textId="77777777" w:rsidR="0010771C" w:rsidRPr="00160C4F" w:rsidRDefault="0010771C">
      <w:pPr>
        <w:spacing w:line="344" w:lineRule="auto"/>
        <w:jc w:val="both"/>
        <w:rPr>
          <w:lang w:val="pt-PT"/>
        </w:rPr>
        <w:sectPr w:rsidR="0010771C" w:rsidRPr="00160C4F">
          <w:footerReference w:type="default" r:id="rId17"/>
          <w:pgSz w:w="11910" w:h="16840"/>
          <w:pgMar w:top="1580" w:right="1420" w:bottom="1120" w:left="1480" w:header="0" w:footer="939" w:gutter="0"/>
          <w:pgNumType w:start="4"/>
          <w:cols w:space="720"/>
        </w:sectPr>
      </w:pPr>
    </w:p>
    <w:p w14:paraId="067DE3DB" w14:textId="77777777" w:rsidR="0010771C" w:rsidRDefault="00AC137A">
      <w:pPr>
        <w:pStyle w:val="Heading2"/>
        <w:numPr>
          <w:ilvl w:val="2"/>
          <w:numId w:val="5"/>
        </w:numPr>
        <w:tabs>
          <w:tab w:val="left" w:pos="924"/>
        </w:tabs>
        <w:jc w:val="both"/>
        <w:rPr>
          <w:b w:val="0"/>
          <w:bCs w:val="0"/>
        </w:rPr>
      </w:pPr>
      <w:bookmarkStart w:id="46" w:name="_TOC_250013"/>
      <w:r>
        <w:rPr>
          <w:w w:val="90"/>
        </w:rPr>
        <w:lastRenderedPageBreak/>
        <w:t xml:space="preserve">Propriedades </w:t>
      </w:r>
      <w:r>
        <w:rPr>
          <w:spacing w:val="24"/>
          <w:w w:val="90"/>
        </w:rPr>
        <w:t xml:space="preserve"> </w:t>
      </w:r>
      <w:r>
        <w:rPr>
          <w:w w:val="90"/>
        </w:rPr>
        <w:t>Secun</w:t>
      </w:r>
      <w:r>
        <w:rPr>
          <w:spacing w:val="-2"/>
          <w:w w:val="90"/>
        </w:rPr>
        <w:t>d</w:t>
      </w:r>
      <w:r>
        <w:rPr>
          <w:spacing w:val="-120"/>
          <w:w w:val="90"/>
        </w:rPr>
        <w:t>´</w:t>
      </w:r>
      <w:r>
        <w:rPr>
          <w:w w:val="90"/>
        </w:rPr>
        <w:t>arias</w:t>
      </w:r>
      <w:bookmarkEnd w:id="46"/>
    </w:p>
    <w:p w14:paraId="269AF6B7" w14:textId="77777777" w:rsidR="0010771C" w:rsidRDefault="0010771C">
      <w:pPr>
        <w:spacing w:before="5" w:line="240" w:lineRule="exact"/>
        <w:rPr>
          <w:sz w:val="24"/>
          <w:szCs w:val="24"/>
        </w:rPr>
      </w:pPr>
    </w:p>
    <w:p w14:paraId="21F7A020" w14:textId="77777777" w:rsidR="0010771C" w:rsidRPr="00160C4F" w:rsidRDefault="00AC137A">
      <w:pPr>
        <w:pStyle w:val="BodyText"/>
        <w:spacing w:line="344" w:lineRule="auto"/>
        <w:ind w:right="116"/>
        <w:jc w:val="both"/>
        <w:rPr>
          <w:lang w:val="pt-PT"/>
        </w:rPr>
      </w:pPr>
      <w:r w:rsidRPr="00160C4F">
        <w:rPr>
          <w:w w:val="95"/>
          <w:lang w:val="pt-PT"/>
        </w:rPr>
        <w:t>Esta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spacing w:val="-100"/>
          <w:w w:val="95"/>
          <w:lang w:val="pt-PT"/>
        </w:rPr>
        <w:t>´</w:t>
      </w:r>
      <w:r w:rsidRPr="00160C4F">
        <w:rPr>
          <w:w w:val="95"/>
          <w:lang w:val="pt-PT"/>
        </w:rPr>
        <w:t>e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segunda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sub-se</w:t>
      </w:r>
      <w:r w:rsidRPr="00160C4F">
        <w:rPr>
          <w:spacing w:val="-1"/>
          <w:w w:val="95"/>
          <w:lang w:val="pt-PT"/>
        </w:rPr>
        <w:t>c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desta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sec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ao,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concei</w:t>
      </w:r>
      <w:r w:rsidRPr="00160C4F">
        <w:rPr>
          <w:spacing w:val="-1"/>
          <w:w w:val="95"/>
          <w:lang w:val="pt-PT"/>
        </w:rPr>
        <w:t>t</w:t>
      </w:r>
      <w:r w:rsidRPr="00160C4F">
        <w:rPr>
          <w:w w:val="95"/>
          <w:lang w:val="pt-PT"/>
        </w:rPr>
        <w:t>os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algumas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proprieda</w:t>
      </w:r>
      <w:r w:rsidRPr="00160C4F">
        <w:rPr>
          <w:spacing w:val="-1"/>
          <w:w w:val="95"/>
          <w:lang w:val="pt-PT"/>
        </w:rPr>
        <w:t>d</w:t>
      </w:r>
      <w:r w:rsidRPr="00160C4F">
        <w:rPr>
          <w:w w:val="95"/>
          <w:lang w:val="pt-PT"/>
        </w:rPr>
        <w:t>es</w:t>
      </w:r>
      <w:r w:rsidRPr="00160C4F">
        <w:rPr>
          <w:w w:val="90"/>
          <w:lang w:val="pt-PT"/>
        </w:rPr>
        <w:t xml:space="preserve"> </w:t>
      </w:r>
      <w:r w:rsidRPr="00160C4F">
        <w:rPr>
          <w:w w:val="95"/>
          <w:lang w:val="pt-PT"/>
        </w:rPr>
        <w:t>secun</w:t>
      </w:r>
      <w:r w:rsidRPr="00160C4F">
        <w:rPr>
          <w:spacing w:val="-1"/>
          <w:w w:val="95"/>
          <w:lang w:val="pt-PT"/>
        </w:rPr>
        <w:t>d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rias.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Conforme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dis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onibilidade,</w:t>
      </w:r>
      <w:r w:rsidRPr="00160C4F">
        <w:rPr>
          <w:spacing w:val="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propriedades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de</w:t>
      </w:r>
      <w:r w:rsidRPr="00160C4F">
        <w:rPr>
          <w:spacing w:val="-1"/>
          <w:w w:val="95"/>
          <w:lang w:val="pt-PT"/>
        </w:rPr>
        <w:t>r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ser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inseridas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</w:t>
      </w:r>
      <w:r w:rsidRPr="00160C4F">
        <w:rPr>
          <w:w w:val="92"/>
          <w:lang w:val="pt-PT"/>
        </w:rPr>
        <w:t xml:space="preserve"> </w:t>
      </w:r>
      <w:r w:rsidRPr="00160C4F">
        <w:rPr>
          <w:w w:val="95"/>
          <w:lang w:val="pt-PT"/>
        </w:rPr>
        <w:t>co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texto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d</w:t>
      </w:r>
      <w:r w:rsidRPr="00160C4F">
        <w:rPr>
          <w:w w:val="95"/>
          <w:lang w:val="pt-PT"/>
        </w:rPr>
        <w:t>a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ao,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nomeadame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te:</w:t>
      </w:r>
    </w:p>
    <w:p w14:paraId="33C6B6B4" w14:textId="77777777" w:rsidR="0010771C" w:rsidRDefault="00AC137A">
      <w:pPr>
        <w:pStyle w:val="BodyText"/>
        <w:numPr>
          <w:ilvl w:val="3"/>
          <w:numId w:val="5"/>
        </w:numPr>
        <w:tabs>
          <w:tab w:val="left" w:pos="648"/>
        </w:tabs>
        <w:spacing w:before="179"/>
      </w:pPr>
      <w:r>
        <w:rPr>
          <w:w w:val="95"/>
        </w:rPr>
        <w:t>Conceito</w:t>
      </w:r>
      <w:r>
        <w:rPr>
          <w:spacing w:val="41"/>
          <w:w w:val="95"/>
        </w:rPr>
        <w:t xml:space="preserve"> </w:t>
      </w:r>
      <w:r>
        <w:rPr>
          <w:w w:val="95"/>
        </w:rPr>
        <w:t>de</w:t>
      </w:r>
      <w:r>
        <w:rPr>
          <w:spacing w:val="40"/>
          <w:w w:val="95"/>
        </w:rPr>
        <w:t xml:space="preserve"> </w:t>
      </w:r>
      <w:r>
        <w:rPr>
          <w:w w:val="95"/>
        </w:rPr>
        <w:t>Fisioterapeuta;</w:t>
      </w:r>
    </w:p>
    <w:p w14:paraId="695BF161" w14:textId="77777777" w:rsidR="0010771C" w:rsidRDefault="0010771C">
      <w:pPr>
        <w:spacing w:before="8" w:line="280" w:lineRule="exact"/>
        <w:rPr>
          <w:sz w:val="28"/>
          <w:szCs w:val="28"/>
        </w:rPr>
      </w:pPr>
    </w:p>
    <w:p w14:paraId="0747F5DA" w14:textId="77777777" w:rsidR="0010771C" w:rsidRDefault="00AC137A">
      <w:pPr>
        <w:pStyle w:val="BodyText"/>
        <w:numPr>
          <w:ilvl w:val="3"/>
          <w:numId w:val="5"/>
        </w:numPr>
        <w:tabs>
          <w:tab w:val="left" w:pos="648"/>
        </w:tabs>
      </w:pPr>
      <w:r>
        <w:rPr>
          <w:w w:val="95"/>
        </w:rPr>
        <w:t>Conceito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5"/>
          <w:w w:val="95"/>
        </w:rPr>
        <w:t xml:space="preserve"> </w:t>
      </w:r>
      <w:r>
        <w:rPr>
          <w:w w:val="95"/>
        </w:rPr>
        <w:t>Les</w:t>
      </w:r>
      <w:r>
        <w:rPr>
          <w:spacing w:val="-104"/>
          <w:w w:val="95"/>
        </w:rPr>
        <w:t>˜</w:t>
      </w:r>
      <w:r>
        <w:rPr>
          <w:w w:val="95"/>
        </w:rPr>
        <w:t>ao;</w:t>
      </w:r>
    </w:p>
    <w:p w14:paraId="6EAF56FA" w14:textId="77777777" w:rsidR="0010771C" w:rsidRDefault="0010771C">
      <w:pPr>
        <w:spacing w:before="8" w:line="280" w:lineRule="exact"/>
        <w:rPr>
          <w:sz w:val="28"/>
          <w:szCs w:val="28"/>
        </w:rPr>
      </w:pPr>
    </w:p>
    <w:p w14:paraId="57A8AA28" w14:textId="77777777" w:rsidR="0010771C" w:rsidRDefault="00AC137A">
      <w:pPr>
        <w:pStyle w:val="BodyText"/>
        <w:numPr>
          <w:ilvl w:val="3"/>
          <w:numId w:val="5"/>
        </w:numPr>
        <w:tabs>
          <w:tab w:val="left" w:pos="648"/>
        </w:tabs>
      </w:pPr>
      <w:r>
        <w:rPr>
          <w:w w:val="95"/>
        </w:rPr>
        <w:t>Conceito</w:t>
      </w:r>
      <w:r>
        <w:rPr>
          <w:spacing w:val="38"/>
          <w:w w:val="95"/>
        </w:rPr>
        <w:t xml:space="preserve"> </w:t>
      </w:r>
      <w:r>
        <w:rPr>
          <w:w w:val="95"/>
        </w:rPr>
        <w:t>de</w:t>
      </w:r>
      <w:r>
        <w:rPr>
          <w:spacing w:val="37"/>
          <w:w w:val="95"/>
        </w:rPr>
        <w:t xml:space="preserve"> </w:t>
      </w:r>
      <w:r>
        <w:rPr>
          <w:w w:val="95"/>
        </w:rPr>
        <w:t>Campeonato;</w:t>
      </w:r>
    </w:p>
    <w:p w14:paraId="7C94ABC0" w14:textId="77777777" w:rsidR="0010771C" w:rsidRDefault="0010771C">
      <w:pPr>
        <w:spacing w:before="8" w:line="280" w:lineRule="exact"/>
        <w:rPr>
          <w:sz w:val="28"/>
          <w:szCs w:val="28"/>
        </w:rPr>
      </w:pPr>
    </w:p>
    <w:p w14:paraId="6E8DE22D" w14:textId="77777777" w:rsidR="0010771C" w:rsidRPr="00160C4F" w:rsidRDefault="00AC137A">
      <w:pPr>
        <w:pStyle w:val="BodyText"/>
        <w:numPr>
          <w:ilvl w:val="3"/>
          <w:numId w:val="5"/>
        </w:numPr>
        <w:tabs>
          <w:tab w:val="left" w:pos="648"/>
        </w:tabs>
        <w:rPr>
          <w:lang w:val="pt-PT"/>
        </w:rPr>
      </w:pPr>
      <w:r w:rsidRPr="00160C4F">
        <w:rPr>
          <w:w w:val="95"/>
          <w:lang w:val="pt-PT"/>
        </w:rPr>
        <w:t>Conceito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Esta</w:t>
      </w:r>
      <w:r w:rsidRPr="00160C4F">
        <w:rPr>
          <w:spacing w:val="-22"/>
          <w:w w:val="95"/>
          <w:lang w:val="pt-PT"/>
        </w:rPr>
        <w:t>t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ısticas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Gr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ficas;</w:t>
      </w:r>
    </w:p>
    <w:p w14:paraId="542ADB3F" w14:textId="77777777" w:rsidR="0010771C" w:rsidRPr="00160C4F" w:rsidRDefault="0010771C">
      <w:pPr>
        <w:spacing w:before="8" w:line="280" w:lineRule="exact"/>
        <w:rPr>
          <w:sz w:val="28"/>
          <w:szCs w:val="28"/>
          <w:lang w:val="pt-PT"/>
        </w:rPr>
      </w:pPr>
    </w:p>
    <w:p w14:paraId="0B29E651" w14:textId="77777777" w:rsidR="0010771C" w:rsidRPr="00160C4F" w:rsidRDefault="00AC137A">
      <w:pPr>
        <w:pStyle w:val="BodyText"/>
        <w:numPr>
          <w:ilvl w:val="3"/>
          <w:numId w:val="5"/>
        </w:numPr>
        <w:tabs>
          <w:tab w:val="left" w:pos="648"/>
        </w:tabs>
        <w:rPr>
          <w:lang w:val="pt-PT"/>
        </w:rPr>
      </w:pPr>
      <w:r w:rsidRPr="00160C4F">
        <w:rPr>
          <w:w w:val="95"/>
          <w:lang w:val="pt-PT"/>
        </w:rPr>
        <w:t>Conceito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Ex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orta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Dados;</w:t>
      </w:r>
    </w:p>
    <w:p w14:paraId="61757084" w14:textId="77777777" w:rsidR="0010771C" w:rsidRPr="00160C4F" w:rsidRDefault="0010771C">
      <w:pPr>
        <w:spacing w:before="8" w:line="280" w:lineRule="exact"/>
        <w:rPr>
          <w:sz w:val="28"/>
          <w:szCs w:val="28"/>
          <w:lang w:val="pt-PT"/>
        </w:rPr>
      </w:pPr>
    </w:p>
    <w:p w14:paraId="716A4F8B" w14:textId="77777777" w:rsidR="0010771C" w:rsidRPr="00160C4F" w:rsidRDefault="00AC137A">
      <w:pPr>
        <w:pStyle w:val="BodyText"/>
        <w:spacing w:line="344" w:lineRule="auto"/>
        <w:ind w:right="116" w:firstLine="338"/>
        <w:jc w:val="both"/>
        <w:rPr>
          <w:lang w:val="pt-PT"/>
        </w:rPr>
      </w:pPr>
      <w:r w:rsidRPr="00160C4F">
        <w:rPr>
          <w:w w:val="95"/>
          <w:lang w:val="pt-PT"/>
        </w:rPr>
        <w:t>Estes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conceitos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refletem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ossibilidade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monitorizar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d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cume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tar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le</w:t>
      </w:r>
      <w:r w:rsidRPr="00160C4F">
        <w:rPr>
          <w:spacing w:val="-2"/>
          <w:w w:val="95"/>
          <w:lang w:val="pt-PT"/>
        </w:rPr>
        <w:t>s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es,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aprese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ta-</w:t>
      </w:r>
      <w:r w:rsidRPr="00160C4F">
        <w:rPr>
          <w:w w:val="99"/>
          <w:lang w:val="pt-PT"/>
        </w:rPr>
        <w:t xml:space="preserve"> </w:t>
      </w:r>
      <w:r w:rsidRPr="00160C4F">
        <w:rPr>
          <w:w w:val="95"/>
          <w:lang w:val="pt-PT"/>
        </w:rPr>
        <w:t>las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forma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r</w:t>
      </w:r>
      <w:r w:rsidRPr="00160C4F">
        <w:rPr>
          <w:w w:val="95"/>
          <w:lang w:val="pt-PT"/>
        </w:rPr>
        <w:t>ganizada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uma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</w:t>
      </w:r>
      <w:r w:rsidRPr="00160C4F">
        <w:rPr>
          <w:spacing w:val="-1"/>
          <w:w w:val="95"/>
          <w:lang w:val="pt-PT"/>
        </w:rPr>
        <w:t>r</w:t>
      </w:r>
      <w:r w:rsidRPr="00160C4F">
        <w:rPr>
          <w:w w:val="95"/>
          <w:lang w:val="pt-PT"/>
        </w:rPr>
        <w:t>face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pria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para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uso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elos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fisiotera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eutas,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assim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w w:val="93"/>
          <w:lang w:val="pt-PT"/>
        </w:rPr>
        <w:t xml:space="preserve"> </w:t>
      </w:r>
      <w:r w:rsidRPr="00160C4F">
        <w:rPr>
          <w:w w:val="95"/>
          <w:lang w:val="pt-PT"/>
        </w:rPr>
        <w:t>organizar</w:t>
      </w:r>
      <w:r w:rsidRPr="00160C4F">
        <w:rPr>
          <w:spacing w:val="-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 di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ersos jogos</w:t>
      </w:r>
      <w:r w:rsidRPr="00160C4F">
        <w:rPr>
          <w:spacing w:val="-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-6"/>
          <w:w w:val="95"/>
          <w:lang w:val="pt-PT"/>
        </w:rPr>
        <w:t xml:space="preserve"> 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</w:t>
      </w:r>
      <w:r w:rsidRPr="00160C4F">
        <w:rPr>
          <w:spacing w:val="6"/>
          <w:w w:val="95"/>
          <w:lang w:val="pt-PT"/>
        </w:rPr>
        <w:t>po</w:t>
      </w:r>
      <w:r w:rsidRPr="00160C4F">
        <w:rPr>
          <w:w w:val="95"/>
          <w:lang w:val="pt-PT"/>
        </w:rPr>
        <w:t xml:space="preserve">ca 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um</w:t>
      </w:r>
      <w:r w:rsidRPr="00160C4F">
        <w:rPr>
          <w:spacing w:val="-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cam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eonato com</w:t>
      </w:r>
      <w:r w:rsidRPr="00160C4F">
        <w:rPr>
          <w:spacing w:val="-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ecti</w:t>
      </w:r>
      <w:r w:rsidRPr="00160C4F">
        <w:rPr>
          <w:spacing w:val="-12"/>
          <w:w w:val="95"/>
          <w:lang w:val="pt-PT"/>
        </w:rPr>
        <w:t>v</w:t>
      </w:r>
      <w:r w:rsidRPr="00160C4F">
        <w:rPr>
          <w:w w:val="95"/>
          <w:lang w:val="pt-PT"/>
        </w:rPr>
        <w:t>as classific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es.</w:t>
      </w:r>
      <w:r w:rsidRPr="00160C4F">
        <w:rPr>
          <w:spacing w:val="36"/>
          <w:w w:val="95"/>
          <w:lang w:val="pt-PT"/>
        </w:rPr>
        <w:t xml:space="preserve"> </w:t>
      </w:r>
      <w:r w:rsidRPr="00160C4F">
        <w:rPr>
          <w:spacing w:val="-16"/>
          <w:w w:val="95"/>
          <w:lang w:val="pt-PT"/>
        </w:rPr>
        <w:t>T</w:t>
      </w:r>
      <w:r w:rsidRPr="00160C4F">
        <w:rPr>
          <w:w w:val="95"/>
          <w:lang w:val="pt-PT"/>
        </w:rPr>
        <w:t>a</w:t>
      </w:r>
      <w:r w:rsidRPr="00160C4F">
        <w:rPr>
          <w:spacing w:val="-6"/>
          <w:w w:val="95"/>
          <w:lang w:val="pt-PT"/>
        </w:rPr>
        <w:t>mb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em</w:t>
      </w:r>
      <w:r w:rsidRPr="00160C4F">
        <w:rPr>
          <w:w w:val="92"/>
          <w:lang w:val="pt-PT"/>
        </w:rPr>
        <w:t xml:space="preserve"> </w:t>
      </w:r>
      <w:r w:rsidRPr="00160C4F">
        <w:rPr>
          <w:w w:val="95"/>
          <w:lang w:val="pt-PT"/>
        </w:rPr>
        <w:t>pro</w:t>
      </w:r>
      <w:r w:rsidRPr="00160C4F">
        <w:rPr>
          <w:spacing w:val="-1"/>
          <w:w w:val="95"/>
          <w:lang w:val="pt-PT"/>
        </w:rPr>
        <w:t>p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ossibilidade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ex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ortar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-1"/>
          <w:w w:val="95"/>
          <w:lang w:val="pt-PT"/>
        </w:rPr>
        <w:t>d</w:t>
      </w:r>
      <w:r w:rsidRPr="00160C4F">
        <w:rPr>
          <w:w w:val="95"/>
          <w:lang w:val="pt-PT"/>
        </w:rPr>
        <w:t>os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em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formatos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texto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para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serem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consumidos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or</w:t>
      </w:r>
      <w:r w:rsidRPr="00160C4F">
        <w:rPr>
          <w:w w:val="93"/>
          <w:lang w:val="pt-PT"/>
        </w:rPr>
        <w:t xml:space="preserve"> </w:t>
      </w:r>
      <w:r w:rsidRPr="00160C4F">
        <w:rPr>
          <w:w w:val="95"/>
          <w:lang w:val="pt-PT"/>
        </w:rPr>
        <w:t>outros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meios,</w:t>
      </w:r>
      <w:r w:rsidRPr="00160C4F">
        <w:rPr>
          <w:spacing w:val="4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assim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represe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tar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visualme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esta</w:t>
      </w:r>
      <w:r w:rsidRPr="00160C4F">
        <w:rPr>
          <w:spacing w:val="-22"/>
          <w:w w:val="95"/>
          <w:lang w:val="pt-PT"/>
        </w:rPr>
        <w:t>t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ısticas</w:t>
      </w:r>
      <w:r w:rsidRPr="00160C4F">
        <w:rPr>
          <w:spacing w:val="3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dos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jogos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auxilio</w:t>
      </w:r>
      <w:r w:rsidRPr="00160C4F">
        <w:rPr>
          <w:w w:val="96"/>
          <w:lang w:val="pt-PT"/>
        </w:rPr>
        <w:t xml:space="preserve"> </w:t>
      </w:r>
      <w:r w:rsidRPr="00160C4F">
        <w:rPr>
          <w:w w:val="95"/>
          <w:lang w:val="pt-PT"/>
        </w:rPr>
        <w:t>gr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afico.</w:t>
      </w:r>
    </w:p>
    <w:p w14:paraId="167A6E4D" w14:textId="77777777" w:rsidR="0010771C" w:rsidRPr="00160C4F" w:rsidRDefault="0010771C">
      <w:pPr>
        <w:spacing w:before="14" w:line="260" w:lineRule="exact"/>
        <w:rPr>
          <w:sz w:val="26"/>
          <w:szCs w:val="26"/>
          <w:lang w:val="pt-PT"/>
        </w:rPr>
      </w:pPr>
    </w:p>
    <w:p w14:paraId="71E63B8A" w14:textId="77777777" w:rsidR="0010771C" w:rsidRDefault="00AC137A">
      <w:pPr>
        <w:pStyle w:val="Heading1"/>
        <w:numPr>
          <w:ilvl w:val="1"/>
          <w:numId w:val="5"/>
        </w:numPr>
        <w:tabs>
          <w:tab w:val="left" w:pos="837"/>
        </w:tabs>
        <w:jc w:val="both"/>
        <w:rPr>
          <w:b w:val="0"/>
          <w:bCs w:val="0"/>
        </w:rPr>
      </w:pPr>
      <w:bookmarkStart w:id="47" w:name="_TOC_250012"/>
      <w:commentRangeStart w:id="48"/>
      <w:r>
        <w:rPr>
          <w:w w:val="95"/>
        </w:rPr>
        <w:t>Es</w:t>
      </w:r>
      <w:r>
        <w:rPr>
          <w:spacing w:val="8"/>
          <w:w w:val="95"/>
        </w:rPr>
        <w:t>p</w:t>
      </w:r>
      <w:r>
        <w:rPr>
          <w:w w:val="95"/>
        </w:rPr>
        <w:t>ecific</w:t>
      </w:r>
      <w:r>
        <w:rPr>
          <w:spacing w:val="-1"/>
          <w:w w:val="95"/>
        </w:rPr>
        <w:t>a</w:t>
      </w:r>
      <w:r>
        <w:rPr>
          <w:spacing w:val="-136"/>
          <w:w w:val="95"/>
        </w:rPr>
        <w:t>c</w:t>
      </w:r>
      <w:r>
        <w:rPr>
          <w:spacing w:val="-3"/>
          <w:w w:val="95"/>
        </w:rPr>
        <w:t>¸</w:t>
      </w:r>
      <w:r>
        <w:rPr>
          <w:spacing w:val="-132"/>
          <w:w w:val="95"/>
        </w:rPr>
        <w:t>˜</w:t>
      </w:r>
      <w:r>
        <w:rPr>
          <w:w w:val="95"/>
        </w:rPr>
        <w:t>ao</w:t>
      </w:r>
      <w:bookmarkEnd w:id="47"/>
      <w:commentRangeEnd w:id="48"/>
      <w:r w:rsidR="009102D6">
        <w:rPr>
          <w:rStyle w:val="CommentReference"/>
          <w:rFonts w:asciiTheme="minorHAnsi" w:eastAsiaTheme="minorHAnsi" w:hAnsiTheme="minorHAnsi"/>
          <w:b w:val="0"/>
          <w:bCs w:val="0"/>
        </w:rPr>
        <w:commentReference w:id="48"/>
      </w:r>
    </w:p>
    <w:p w14:paraId="2887067C" w14:textId="77777777" w:rsidR="0010771C" w:rsidRDefault="0010771C">
      <w:pPr>
        <w:spacing w:before="12" w:line="300" w:lineRule="exact"/>
        <w:rPr>
          <w:sz w:val="30"/>
          <w:szCs w:val="30"/>
        </w:rPr>
      </w:pPr>
    </w:p>
    <w:p w14:paraId="5F108582" w14:textId="77777777" w:rsidR="0010771C" w:rsidRPr="00160C4F" w:rsidRDefault="00AC137A">
      <w:pPr>
        <w:pStyle w:val="BodyText"/>
        <w:jc w:val="both"/>
        <w:rPr>
          <w:lang w:val="pt-PT"/>
        </w:rPr>
      </w:pPr>
      <w:r w:rsidRPr="00160C4F">
        <w:rPr>
          <w:w w:val="95"/>
          <w:lang w:val="pt-PT"/>
        </w:rPr>
        <w:t>Esta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sec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explicita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ecific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es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nossa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ao.</w:t>
      </w:r>
    </w:p>
    <w:p w14:paraId="17DEAA7D" w14:textId="77777777" w:rsidR="0010771C" w:rsidRPr="00160C4F" w:rsidRDefault="00AC137A">
      <w:pPr>
        <w:pStyle w:val="BodyText"/>
        <w:spacing w:before="108"/>
        <w:ind w:left="440"/>
        <w:rPr>
          <w:lang w:val="pt-PT"/>
        </w:rPr>
      </w:pPr>
      <w:r w:rsidRPr="00160C4F">
        <w:rPr>
          <w:w w:val="95"/>
          <w:lang w:val="pt-PT"/>
        </w:rPr>
        <w:t>A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nossa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1"/>
          <w:w w:val="95"/>
          <w:lang w:val="pt-PT"/>
        </w:rPr>
        <w:t>r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w w:val="95"/>
          <w:lang w:val="pt-PT"/>
        </w:rPr>
        <w:t>´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ser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dividida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tre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servidor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clie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te.</w:t>
      </w:r>
    </w:p>
    <w:p w14:paraId="543F4437" w14:textId="4209E602" w:rsidR="0010771C" w:rsidRPr="00160C4F" w:rsidRDefault="00AC137A">
      <w:pPr>
        <w:spacing w:before="104" w:line="338" w:lineRule="auto"/>
        <w:ind w:left="101" w:right="116" w:firstLine="338"/>
        <w:jc w:val="both"/>
        <w:rPr>
          <w:rFonts w:ascii="Georgia" w:eastAsia="Georgia" w:hAnsi="Georgia" w:cs="Georgia"/>
          <w:lang w:val="pt-PT"/>
        </w:rPr>
      </w:pPr>
      <w:r w:rsidRPr="00160C4F">
        <w:rPr>
          <w:rFonts w:ascii="Georgia" w:eastAsia="Georgia" w:hAnsi="Georgia" w:cs="Georgia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24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aplica</w:t>
      </w:r>
      <w:r w:rsidRPr="00160C4F">
        <w:rPr>
          <w:rFonts w:ascii="Georgia" w:eastAsia="Georgia" w:hAnsi="Georgia" w:cs="Georgia"/>
          <w:spacing w:val="-92"/>
          <w:w w:val="95"/>
          <w:lang w:val="pt-PT"/>
        </w:rPr>
        <w:t>¸</w:t>
      </w:r>
      <w:r w:rsidRPr="00160C4F">
        <w:rPr>
          <w:rFonts w:ascii="Georgia" w:eastAsia="Georgia" w:hAnsi="Georgia" w:cs="Georgia"/>
          <w:w w:val="95"/>
          <w:lang w:val="pt-PT"/>
        </w:rPr>
        <w:t>c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˜</w:t>
      </w:r>
      <w:r w:rsidRPr="00160C4F">
        <w:rPr>
          <w:rFonts w:ascii="Georgia" w:eastAsia="Georgia" w:hAnsi="Georgia" w:cs="Georgia"/>
          <w:w w:val="95"/>
          <w:lang w:val="pt-PT"/>
        </w:rPr>
        <w:t>ao</w:t>
      </w:r>
      <w:r w:rsidRPr="00160C4F">
        <w:rPr>
          <w:rFonts w:ascii="Georgia" w:eastAsia="Georgia" w:hAnsi="Georgia" w:cs="Georgia"/>
          <w:spacing w:val="25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servidor</w:t>
      </w:r>
      <w:ins w:id="49" w:author="Jorge Pião" w:date="2020-05-07T09:24:00Z">
        <w:r w:rsidR="009102D6">
          <w:rPr>
            <w:rFonts w:ascii="Georgia" w:eastAsia="Georgia" w:hAnsi="Georgia" w:cs="Georgia"/>
            <w:w w:val="95"/>
            <w:lang w:val="pt-PT"/>
          </w:rPr>
          <w:t>a</w:t>
        </w:r>
      </w:ins>
      <w:r w:rsidRPr="00160C4F">
        <w:rPr>
          <w:rFonts w:ascii="Georgia" w:eastAsia="Georgia" w:hAnsi="Georgia" w:cs="Georgia"/>
          <w:spacing w:val="26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i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r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a</w:t>
      </w:r>
      <w:r w:rsidRPr="00160C4F">
        <w:rPr>
          <w:rFonts w:ascii="Georgia" w:eastAsia="Georgia" w:hAnsi="Georgia" w:cs="Georgia"/>
          <w:w w:val="95"/>
          <w:lang w:val="pt-PT"/>
        </w:rPr>
        <w:t>´</w:t>
      </w:r>
      <w:r w:rsidRPr="00160C4F">
        <w:rPr>
          <w:rFonts w:ascii="Georgia" w:eastAsia="Georgia" w:hAnsi="Georgia" w:cs="Georgia"/>
          <w:spacing w:val="25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ser</w:t>
      </w:r>
      <w:r w:rsidRPr="00160C4F">
        <w:rPr>
          <w:rFonts w:ascii="Georgia" w:eastAsia="Georgia" w:hAnsi="Georgia" w:cs="Georgia"/>
          <w:spacing w:val="26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programada</w:t>
      </w:r>
      <w:r w:rsidRPr="00160C4F">
        <w:rPr>
          <w:rFonts w:ascii="Georgia" w:eastAsia="Georgia" w:hAnsi="Georgia" w:cs="Georgia"/>
          <w:spacing w:val="25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em</w:t>
      </w:r>
      <w:r w:rsidRPr="00160C4F">
        <w:rPr>
          <w:rFonts w:ascii="Georgia" w:eastAsia="Georgia" w:hAnsi="Georgia" w:cs="Georgia"/>
          <w:spacing w:val="24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Java</w:t>
      </w:r>
      <w:r w:rsidRPr="00160C4F">
        <w:rPr>
          <w:rFonts w:ascii="Arial" w:eastAsia="Arial" w:hAnsi="Arial" w:cs="Arial"/>
          <w:i/>
          <w:spacing w:val="35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com</w:t>
      </w:r>
      <w:r w:rsidRPr="00160C4F">
        <w:rPr>
          <w:rFonts w:ascii="Georgia" w:eastAsia="Georgia" w:hAnsi="Georgia" w:cs="Georgia"/>
          <w:spacing w:val="25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uso</w:t>
      </w:r>
      <w:r w:rsidRPr="00160C4F">
        <w:rPr>
          <w:rFonts w:ascii="Georgia" w:eastAsia="Georgia" w:hAnsi="Georgia" w:cs="Georgia"/>
          <w:spacing w:val="25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da</w:t>
      </w:r>
      <w:r w:rsidRPr="00160C4F">
        <w:rPr>
          <w:rFonts w:ascii="Georgia" w:eastAsia="Georgia" w:hAnsi="Georgia" w:cs="Georgia"/>
          <w:spacing w:val="25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Spring</w:t>
      </w:r>
      <w:r w:rsidRPr="00160C4F">
        <w:rPr>
          <w:rFonts w:ascii="Arial" w:eastAsia="Arial" w:hAnsi="Arial" w:cs="Arial"/>
          <w:i/>
          <w:spacing w:val="23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B</w:t>
      </w:r>
      <w:r w:rsidRPr="00160C4F">
        <w:rPr>
          <w:rFonts w:ascii="Arial" w:eastAsia="Arial" w:hAnsi="Arial" w:cs="Arial"/>
          <w:i/>
          <w:spacing w:val="-12"/>
          <w:w w:val="95"/>
          <w:lang w:val="pt-PT"/>
        </w:rPr>
        <w:t>o</w:t>
      </w:r>
      <w:r w:rsidRPr="00160C4F">
        <w:rPr>
          <w:rFonts w:ascii="Arial" w:eastAsia="Arial" w:hAnsi="Arial" w:cs="Arial"/>
          <w:i/>
          <w:w w:val="95"/>
          <w:lang w:val="pt-PT"/>
        </w:rPr>
        <w:t>ot</w:t>
      </w:r>
      <w:r w:rsidRPr="00160C4F">
        <w:rPr>
          <w:rFonts w:ascii="Arial" w:eastAsia="Arial" w:hAnsi="Arial" w:cs="Arial"/>
          <w:i/>
          <w:spacing w:val="24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f</w:t>
      </w:r>
      <w:r w:rsidRPr="00160C4F">
        <w:rPr>
          <w:rFonts w:ascii="Arial" w:eastAsia="Arial" w:hAnsi="Arial" w:cs="Arial"/>
          <w:i/>
          <w:spacing w:val="-9"/>
          <w:w w:val="95"/>
          <w:lang w:val="pt-PT"/>
        </w:rPr>
        <w:t>r</w:t>
      </w:r>
      <w:r w:rsidRPr="00160C4F">
        <w:rPr>
          <w:rFonts w:ascii="Arial" w:eastAsia="Arial" w:hAnsi="Arial" w:cs="Arial"/>
          <w:i/>
          <w:w w:val="95"/>
          <w:lang w:val="pt-PT"/>
        </w:rPr>
        <w:t>amework</w:t>
      </w:r>
      <w:r w:rsidRPr="00160C4F">
        <w:rPr>
          <w:rFonts w:ascii="Georgia" w:eastAsia="Georgia" w:hAnsi="Georgia" w:cs="Georgia"/>
          <w:w w:val="95"/>
          <w:lang w:val="pt-PT"/>
        </w:rPr>
        <w:t>. A</w:t>
      </w:r>
      <w:r w:rsidRPr="00160C4F">
        <w:rPr>
          <w:rFonts w:ascii="Georgia" w:eastAsia="Georgia" w:hAnsi="Georgia" w:cs="Georgia"/>
          <w:w w:val="110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base</w:t>
      </w:r>
      <w:r w:rsidRPr="00160C4F">
        <w:rPr>
          <w:rFonts w:ascii="Georgia" w:eastAsia="Georgia" w:hAnsi="Georgia" w:cs="Georgia"/>
          <w:spacing w:val="2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de</w:t>
      </w:r>
      <w:r w:rsidRPr="00160C4F">
        <w:rPr>
          <w:rFonts w:ascii="Georgia" w:eastAsia="Georgia" w:hAnsi="Georgia" w:cs="Georgia"/>
          <w:spacing w:val="28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dados</w:t>
      </w:r>
      <w:r w:rsidRPr="00160C4F">
        <w:rPr>
          <w:rFonts w:ascii="Georgia" w:eastAsia="Georgia" w:hAnsi="Georgia" w:cs="Georgia"/>
          <w:spacing w:val="2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i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r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a</w:t>
      </w:r>
      <w:r w:rsidRPr="00160C4F">
        <w:rPr>
          <w:rFonts w:ascii="Georgia" w:eastAsia="Georgia" w:hAnsi="Georgia" w:cs="Georgia"/>
          <w:w w:val="95"/>
          <w:lang w:val="pt-PT"/>
        </w:rPr>
        <w:t>´</w:t>
      </w:r>
      <w:r w:rsidRPr="00160C4F">
        <w:rPr>
          <w:rFonts w:ascii="Georgia" w:eastAsia="Georgia" w:hAnsi="Georgia" w:cs="Georgia"/>
          <w:spacing w:val="28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ser</w:t>
      </w:r>
      <w:r w:rsidRPr="00160C4F">
        <w:rPr>
          <w:rFonts w:ascii="Georgia" w:eastAsia="Georgia" w:hAnsi="Georgia" w:cs="Georgia"/>
          <w:spacing w:val="28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programada</w:t>
      </w:r>
      <w:r w:rsidRPr="00160C4F">
        <w:rPr>
          <w:rFonts w:ascii="Georgia" w:eastAsia="Georgia" w:hAnsi="Georgia" w:cs="Georgia"/>
          <w:spacing w:val="26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em</w:t>
      </w:r>
      <w:r w:rsidRPr="00160C4F">
        <w:rPr>
          <w:rFonts w:ascii="Georgia" w:eastAsia="Georgia" w:hAnsi="Georgia" w:cs="Georgia"/>
          <w:spacing w:val="28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MySQL</w:t>
      </w:r>
      <w:r w:rsidRPr="00160C4F">
        <w:rPr>
          <w:rFonts w:ascii="Arial" w:eastAsia="Arial" w:hAnsi="Arial" w:cs="Arial"/>
          <w:i/>
          <w:spacing w:val="20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com</w:t>
      </w:r>
      <w:r w:rsidRPr="00160C4F">
        <w:rPr>
          <w:rFonts w:ascii="Georgia" w:eastAsia="Georgia" w:hAnsi="Georgia" w:cs="Georgia"/>
          <w:spacing w:val="2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28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lig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-92"/>
          <w:w w:val="95"/>
          <w:lang w:val="pt-PT"/>
        </w:rPr>
        <w:t>c</w:t>
      </w:r>
      <w:r w:rsidRPr="00160C4F">
        <w:rPr>
          <w:rFonts w:ascii="Georgia" w:eastAsia="Georgia" w:hAnsi="Georgia" w:cs="Georgia"/>
          <w:spacing w:val="-2"/>
          <w:w w:val="95"/>
          <w:lang w:val="pt-PT"/>
        </w:rPr>
        <w:t>¸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˜</w:t>
      </w:r>
      <w:r w:rsidRPr="00160C4F">
        <w:rPr>
          <w:rFonts w:ascii="Georgia" w:eastAsia="Georgia" w:hAnsi="Georgia" w:cs="Georgia"/>
          <w:w w:val="95"/>
          <w:lang w:val="pt-PT"/>
        </w:rPr>
        <w:t>o</w:t>
      </w:r>
      <w:r w:rsidRPr="00160C4F">
        <w:rPr>
          <w:rFonts w:ascii="Georgia" w:eastAsia="Georgia" w:hAnsi="Georgia" w:cs="Georgia"/>
          <w:spacing w:val="28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e</w:t>
      </w:r>
      <w:r w:rsidRPr="00160C4F">
        <w:rPr>
          <w:rFonts w:ascii="Georgia" w:eastAsia="Georgia" w:hAnsi="Georgia" w:cs="Georgia"/>
          <w:spacing w:val="-7"/>
          <w:w w:val="95"/>
          <w:lang w:val="pt-PT"/>
        </w:rPr>
        <w:t>n</w:t>
      </w:r>
      <w:r w:rsidRPr="00160C4F">
        <w:rPr>
          <w:rFonts w:ascii="Georgia" w:eastAsia="Georgia" w:hAnsi="Georgia" w:cs="Georgia"/>
          <w:w w:val="95"/>
          <w:lang w:val="pt-PT"/>
        </w:rPr>
        <w:t>tre</w:t>
      </w:r>
      <w:r w:rsidRPr="00160C4F">
        <w:rPr>
          <w:rFonts w:ascii="Georgia" w:eastAsia="Georgia" w:hAnsi="Georgia" w:cs="Georgia"/>
          <w:spacing w:val="2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estes</w:t>
      </w:r>
      <w:r w:rsidRPr="00160C4F">
        <w:rPr>
          <w:rFonts w:ascii="Georgia" w:eastAsia="Georgia" w:hAnsi="Georgia" w:cs="Georgia"/>
          <w:spacing w:val="28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com</w:t>
      </w:r>
      <w:r w:rsidRPr="00160C4F">
        <w:rPr>
          <w:rFonts w:ascii="Georgia" w:eastAsia="Georgia" w:hAnsi="Georgia" w:cs="Georgia"/>
          <w:spacing w:val="6"/>
          <w:w w:val="95"/>
          <w:lang w:val="pt-PT"/>
        </w:rPr>
        <w:t>p</w:t>
      </w:r>
      <w:r w:rsidRPr="00160C4F">
        <w:rPr>
          <w:rFonts w:ascii="Georgia" w:eastAsia="Georgia" w:hAnsi="Georgia" w:cs="Georgia"/>
          <w:w w:val="95"/>
          <w:lang w:val="pt-PT"/>
        </w:rPr>
        <w:t>one</w:t>
      </w:r>
      <w:r w:rsidRPr="00160C4F">
        <w:rPr>
          <w:rFonts w:ascii="Georgia" w:eastAsia="Georgia" w:hAnsi="Georgia" w:cs="Georgia"/>
          <w:spacing w:val="-7"/>
          <w:w w:val="95"/>
          <w:lang w:val="pt-PT"/>
        </w:rPr>
        <w:t>n</w:t>
      </w:r>
      <w:r w:rsidRPr="00160C4F">
        <w:rPr>
          <w:rFonts w:ascii="Georgia" w:eastAsia="Georgia" w:hAnsi="Georgia" w:cs="Georgia"/>
          <w:w w:val="95"/>
          <w:lang w:val="pt-PT"/>
        </w:rPr>
        <w:t>tes</w:t>
      </w:r>
      <w:r w:rsidRPr="00160C4F">
        <w:rPr>
          <w:rFonts w:ascii="Georgia" w:eastAsia="Georgia" w:hAnsi="Georgia" w:cs="Georgia"/>
          <w:spacing w:val="2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feitos</w:t>
      </w:r>
      <w:r w:rsidRPr="00160C4F">
        <w:rPr>
          <w:rFonts w:ascii="Georgia" w:eastAsia="Georgia" w:hAnsi="Georgia" w:cs="Georgia"/>
          <w:w w:val="9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com</w:t>
      </w:r>
      <w:r w:rsidRPr="00160C4F">
        <w:rPr>
          <w:rFonts w:ascii="Georgia" w:eastAsia="Georgia" w:hAnsi="Georgia" w:cs="Georgia"/>
          <w:spacing w:val="31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o</w:t>
      </w:r>
      <w:r w:rsidRPr="00160C4F">
        <w:rPr>
          <w:rFonts w:ascii="Georgia" w:eastAsia="Georgia" w:hAnsi="Georgia" w:cs="Georgia"/>
          <w:spacing w:val="31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auxilio</w:t>
      </w:r>
      <w:r w:rsidRPr="00160C4F">
        <w:rPr>
          <w:rFonts w:ascii="Georgia" w:eastAsia="Georgia" w:hAnsi="Georgia" w:cs="Georgia"/>
          <w:spacing w:val="33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de</w:t>
      </w:r>
      <w:r w:rsidRPr="00160C4F">
        <w:rPr>
          <w:rFonts w:ascii="Georgia" w:eastAsia="Georgia" w:hAnsi="Georgia" w:cs="Georgia"/>
          <w:spacing w:val="32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spacing w:val="-6"/>
          <w:w w:val="95"/>
          <w:lang w:val="pt-PT"/>
        </w:rPr>
        <w:t>JPA</w:t>
      </w:r>
      <w:r w:rsidRPr="00160C4F">
        <w:rPr>
          <w:rFonts w:ascii="Arial" w:eastAsia="Arial" w:hAnsi="Arial" w:cs="Arial"/>
          <w:i/>
          <w:spacing w:val="30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-</w:t>
      </w:r>
      <w:r w:rsidRPr="00160C4F">
        <w:rPr>
          <w:rFonts w:ascii="Arial" w:eastAsia="Arial" w:hAnsi="Arial" w:cs="Arial"/>
          <w:i/>
          <w:spacing w:val="31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Java</w:t>
      </w:r>
      <w:r w:rsidRPr="00160C4F">
        <w:rPr>
          <w:rFonts w:ascii="Arial" w:eastAsia="Arial" w:hAnsi="Arial" w:cs="Arial"/>
          <w:i/>
          <w:spacing w:val="31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spacing w:val="-1"/>
          <w:w w:val="95"/>
          <w:lang w:val="pt-PT"/>
        </w:rPr>
        <w:t>Persistenc</w:t>
      </w:r>
      <w:r w:rsidRPr="00160C4F">
        <w:rPr>
          <w:rFonts w:ascii="Arial" w:eastAsia="Arial" w:hAnsi="Arial" w:cs="Arial"/>
          <w:i/>
          <w:spacing w:val="-2"/>
          <w:w w:val="95"/>
          <w:lang w:val="pt-PT"/>
        </w:rPr>
        <w:t>e</w:t>
      </w:r>
      <w:r w:rsidRPr="00160C4F">
        <w:rPr>
          <w:rFonts w:ascii="Arial" w:eastAsia="Arial" w:hAnsi="Arial" w:cs="Arial"/>
          <w:i/>
          <w:spacing w:val="29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API</w:t>
      </w:r>
      <w:r w:rsidRPr="00160C4F">
        <w:rPr>
          <w:rFonts w:ascii="Georgia" w:eastAsia="Georgia" w:hAnsi="Georgia" w:cs="Georgia"/>
          <w:w w:val="95"/>
          <w:lang w:val="pt-PT"/>
        </w:rPr>
        <w:t>.</w:t>
      </w:r>
    </w:p>
    <w:p w14:paraId="1A28E4C6" w14:textId="77777777" w:rsidR="0010771C" w:rsidRPr="00160C4F" w:rsidRDefault="00AC137A">
      <w:pPr>
        <w:spacing w:before="2" w:line="338" w:lineRule="auto"/>
        <w:ind w:left="101" w:right="116" w:firstLine="338"/>
        <w:jc w:val="both"/>
        <w:rPr>
          <w:rFonts w:ascii="Georgia" w:eastAsia="Georgia" w:hAnsi="Georgia" w:cs="Georgia"/>
          <w:lang w:val="pt-PT"/>
        </w:rPr>
      </w:pPr>
      <w:r w:rsidRPr="00160C4F">
        <w:rPr>
          <w:rFonts w:ascii="Georgia" w:eastAsia="Georgia" w:hAnsi="Georgia" w:cs="Georgia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25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aplica</w:t>
      </w:r>
      <w:r w:rsidRPr="00160C4F">
        <w:rPr>
          <w:rFonts w:ascii="Georgia" w:eastAsia="Georgia" w:hAnsi="Georgia" w:cs="Georgia"/>
          <w:spacing w:val="-92"/>
          <w:w w:val="95"/>
          <w:lang w:val="pt-PT"/>
        </w:rPr>
        <w:t>¸</w:t>
      </w:r>
      <w:r w:rsidRPr="00160C4F">
        <w:rPr>
          <w:rFonts w:ascii="Georgia" w:eastAsia="Georgia" w:hAnsi="Georgia" w:cs="Georgia"/>
          <w:w w:val="95"/>
          <w:lang w:val="pt-PT"/>
        </w:rPr>
        <w:t>c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˜</w:t>
      </w:r>
      <w:r w:rsidRPr="00160C4F">
        <w:rPr>
          <w:rFonts w:ascii="Georgia" w:eastAsia="Georgia" w:hAnsi="Georgia" w:cs="Georgia"/>
          <w:w w:val="95"/>
          <w:lang w:val="pt-PT"/>
        </w:rPr>
        <w:t>ao</w:t>
      </w:r>
      <w:r w:rsidRPr="00160C4F">
        <w:rPr>
          <w:rFonts w:ascii="Georgia" w:eastAsia="Georgia" w:hAnsi="Georgia" w:cs="Georgia"/>
          <w:spacing w:val="26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clie</w:t>
      </w:r>
      <w:r w:rsidRPr="00160C4F">
        <w:rPr>
          <w:rFonts w:ascii="Georgia" w:eastAsia="Georgia" w:hAnsi="Georgia" w:cs="Georgia"/>
          <w:spacing w:val="-7"/>
          <w:w w:val="95"/>
          <w:lang w:val="pt-PT"/>
        </w:rPr>
        <w:t>n</w:t>
      </w:r>
      <w:r w:rsidRPr="00160C4F">
        <w:rPr>
          <w:rFonts w:ascii="Georgia" w:eastAsia="Georgia" w:hAnsi="Georgia" w:cs="Georgia"/>
          <w:w w:val="95"/>
          <w:lang w:val="pt-PT"/>
        </w:rPr>
        <w:t>te</w:t>
      </w:r>
      <w:r w:rsidRPr="00160C4F">
        <w:rPr>
          <w:rFonts w:ascii="Georgia" w:eastAsia="Georgia" w:hAnsi="Georgia" w:cs="Georgia"/>
          <w:spacing w:val="26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i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r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a</w:t>
      </w:r>
      <w:r w:rsidRPr="00160C4F">
        <w:rPr>
          <w:rFonts w:ascii="Georgia" w:eastAsia="Georgia" w:hAnsi="Georgia" w:cs="Georgia"/>
          <w:w w:val="95"/>
          <w:lang w:val="pt-PT"/>
        </w:rPr>
        <w:t>´</w:t>
      </w:r>
      <w:r w:rsidRPr="00160C4F">
        <w:rPr>
          <w:rFonts w:ascii="Georgia" w:eastAsia="Georgia" w:hAnsi="Georgia" w:cs="Georgia"/>
          <w:spacing w:val="26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ser</w:t>
      </w:r>
      <w:r w:rsidRPr="00160C4F">
        <w:rPr>
          <w:rFonts w:ascii="Georgia" w:eastAsia="Georgia" w:hAnsi="Georgia" w:cs="Georgia"/>
          <w:spacing w:val="2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d</w:t>
      </w:r>
      <w:r w:rsidRPr="00160C4F">
        <w:rPr>
          <w:rFonts w:ascii="Georgia" w:eastAsia="Georgia" w:hAnsi="Georgia" w:cs="Georgia"/>
          <w:w w:val="95"/>
          <w:lang w:val="pt-PT"/>
        </w:rPr>
        <w:t>ividida</w:t>
      </w:r>
      <w:r w:rsidRPr="00160C4F">
        <w:rPr>
          <w:rFonts w:ascii="Georgia" w:eastAsia="Georgia" w:hAnsi="Georgia" w:cs="Georgia"/>
          <w:spacing w:val="25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em</w:t>
      </w:r>
      <w:r w:rsidRPr="00160C4F">
        <w:rPr>
          <w:rFonts w:ascii="Georgia" w:eastAsia="Georgia" w:hAnsi="Georgia" w:cs="Georgia"/>
          <w:spacing w:val="26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aplica</w:t>
      </w:r>
      <w:r w:rsidRPr="00160C4F">
        <w:rPr>
          <w:rFonts w:ascii="Georgia" w:eastAsia="Georgia" w:hAnsi="Georgia" w:cs="Georgia"/>
          <w:spacing w:val="-92"/>
          <w:w w:val="95"/>
          <w:lang w:val="pt-PT"/>
        </w:rPr>
        <w:t>¸</w:t>
      </w:r>
      <w:r w:rsidRPr="00160C4F">
        <w:rPr>
          <w:rFonts w:ascii="Georgia" w:eastAsia="Georgia" w:hAnsi="Georgia" w:cs="Georgia"/>
          <w:w w:val="95"/>
          <w:lang w:val="pt-PT"/>
        </w:rPr>
        <w:t>c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˜</w:t>
      </w:r>
      <w:r w:rsidRPr="00160C4F">
        <w:rPr>
          <w:rFonts w:ascii="Georgia" w:eastAsia="Georgia" w:hAnsi="Georgia" w:cs="Georgia"/>
          <w:w w:val="95"/>
          <w:lang w:val="pt-PT"/>
        </w:rPr>
        <w:t>ao</w:t>
      </w:r>
      <w:r w:rsidRPr="00160C4F">
        <w:rPr>
          <w:rFonts w:ascii="Georgia" w:eastAsia="Georgia" w:hAnsi="Georgia" w:cs="Georgia"/>
          <w:spacing w:val="26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Web</w:t>
      </w:r>
      <w:r w:rsidRPr="00160C4F">
        <w:rPr>
          <w:rFonts w:ascii="Arial" w:eastAsia="Arial" w:hAnsi="Arial" w:cs="Arial"/>
          <w:i/>
          <w:spacing w:val="32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e</w:t>
      </w:r>
      <w:r w:rsidRPr="00160C4F">
        <w:rPr>
          <w:rFonts w:ascii="Georgia" w:eastAsia="Georgia" w:hAnsi="Georgia" w:cs="Georgia"/>
          <w:spacing w:val="26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aplica</w:t>
      </w:r>
      <w:r w:rsidRPr="00160C4F">
        <w:rPr>
          <w:rFonts w:ascii="Georgia" w:eastAsia="Georgia" w:hAnsi="Georgia" w:cs="Georgia"/>
          <w:spacing w:val="-92"/>
          <w:w w:val="95"/>
          <w:lang w:val="pt-PT"/>
        </w:rPr>
        <w:t>¸</w:t>
      </w:r>
      <w:r w:rsidRPr="00160C4F">
        <w:rPr>
          <w:rFonts w:ascii="Georgia" w:eastAsia="Georgia" w:hAnsi="Georgia" w:cs="Georgia"/>
          <w:w w:val="95"/>
          <w:lang w:val="pt-PT"/>
        </w:rPr>
        <w:t>c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˜</w:t>
      </w:r>
      <w:r w:rsidRPr="00160C4F">
        <w:rPr>
          <w:rFonts w:ascii="Georgia" w:eastAsia="Georgia" w:hAnsi="Georgia" w:cs="Georgia"/>
          <w:w w:val="95"/>
          <w:lang w:val="pt-PT"/>
        </w:rPr>
        <w:t>ao</w:t>
      </w:r>
      <w:r w:rsidRPr="00160C4F">
        <w:rPr>
          <w:rFonts w:ascii="Georgia" w:eastAsia="Georgia" w:hAnsi="Georgia" w:cs="Georgia"/>
          <w:spacing w:val="25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mobil</w:t>
      </w:r>
      <w:r w:rsidRPr="00160C4F">
        <w:rPr>
          <w:rFonts w:ascii="Arial" w:eastAsia="Arial" w:hAnsi="Arial" w:cs="Arial"/>
          <w:i/>
          <w:spacing w:val="-1"/>
          <w:w w:val="95"/>
          <w:lang w:val="pt-PT"/>
        </w:rPr>
        <w:t>e</w:t>
      </w:r>
      <w:r w:rsidRPr="00160C4F">
        <w:rPr>
          <w:rFonts w:ascii="Georgia" w:eastAsia="Georgia" w:hAnsi="Georgia" w:cs="Georgia"/>
          <w:w w:val="95"/>
          <w:lang w:val="pt-PT"/>
        </w:rPr>
        <w:t>,</w:t>
      </w:r>
      <w:r w:rsidRPr="00160C4F">
        <w:rPr>
          <w:rFonts w:ascii="Georgia" w:eastAsia="Georgia" w:hAnsi="Georgia" w:cs="Georgia"/>
          <w:spacing w:val="2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-7"/>
          <w:w w:val="95"/>
          <w:lang w:val="pt-PT"/>
        </w:rPr>
        <w:t>m</w:t>
      </w:r>
      <w:r w:rsidRPr="00160C4F">
        <w:rPr>
          <w:rFonts w:ascii="Georgia" w:eastAsia="Georgia" w:hAnsi="Georgia" w:cs="Georgia"/>
          <w:w w:val="95"/>
          <w:lang w:val="pt-PT"/>
        </w:rPr>
        <w:t>bas</w:t>
      </w:r>
      <w:r w:rsidRPr="00160C4F">
        <w:rPr>
          <w:rFonts w:ascii="Georgia" w:eastAsia="Georgia" w:hAnsi="Georgia" w:cs="Georgia"/>
          <w:spacing w:val="26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progra-</w:t>
      </w:r>
      <w:r w:rsidRPr="00160C4F">
        <w:rPr>
          <w:rFonts w:ascii="Georgia" w:eastAsia="Georgia" w:hAnsi="Georgia" w:cs="Georgia"/>
          <w:w w:val="94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madas</w:t>
      </w:r>
      <w:r w:rsidRPr="00160C4F">
        <w:rPr>
          <w:rFonts w:ascii="Georgia" w:eastAsia="Georgia" w:hAnsi="Georgia" w:cs="Georgia"/>
          <w:spacing w:val="20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em</w:t>
      </w:r>
      <w:r w:rsidRPr="00160C4F">
        <w:rPr>
          <w:rFonts w:ascii="Georgia" w:eastAsia="Georgia" w:hAnsi="Georgia" w:cs="Georgia"/>
          <w:spacing w:val="20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spacing w:val="-14"/>
          <w:w w:val="95"/>
          <w:lang w:val="pt-PT"/>
        </w:rPr>
        <w:t>T</w:t>
      </w:r>
      <w:r w:rsidRPr="00160C4F">
        <w:rPr>
          <w:rFonts w:ascii="Arial" w:eastAsia="Arial" w:hAnsi="Arial" w:cs="Arial"/>
          <w:i/>
          <w:w w:val="95"/>
          <w:lang w:val="pt-PT"/>
        </w:rPr>
        <w:t>y</w:t>
      </w:r>
      <w:r w:rsidRPr="00160C4F">
        <w:rPr>
          <w:rFonts w:ascii="Arial" w:eastAsia="Arial" w:hAnsi="Arial" w:cs="Arial"/>
          <w:i/>
          <w:spacing w:val="-13"/>
          <w:w w:val="95"/>
          <w:lang w:val="pt-PT"/>
        </w:rPr>
        <w:t>p</w:t>
      </w:r>
      <w:r w:rsidRPr="00160C4F">
        <w:rPr>
          <w:rFonts w:ascii="Arial" w:eastAsia="Arial" w:hAnsi="Arial" w:cs="Arial"/>
          <w:i/>
          <w:w w:val="95"/>
          <w:lang w:val="pt-PT"/>
        </w:rPr>
        <w:t>eScript</w:t>
      </w:r>
      <w:r w:rsidRPr="00160C4F">
        <w:rPr>
          <w:rFonts w:ascii="Georgia" w:eastAsia="Georgia" w:hAnsi="Georgia" w:cs="Georgia"/>
          <w:w w:val="95"/>
          <w:lang w:val="pt-PT"/>
        </w:rPr>
        <w:t xml:space="preserve">. </w:t>
      </w:r>
      <w:r w:rsidRPr="00160C4F">
        <w:rPr>
          <w:rFonts w:ascii="Georgia" w:eastAsia="Georgia" w:hAnsi="Georgia" w:cs="Georgia"/>
          <w:spacing w:val="2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20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spacing w:val="-6"/>
          <w:w w:val="95"/>
          <w:lang w:val="pt-PT"/>
        </w:rPr>
        <w:t>v</w:t>
      </w:r>
      <w:r w:rsidRPr="00160C4F">
        <w:rPr>
          <w:rFonts w:ascii="Georgia" w:eastAsia="Georgia" w:hAnsi="Georgia" w:cs="Georgia"/>
          <w:w w:val="95"/>
          <w:lang w:val="pt-PT"/>
        </w:rPr>
        <w:t>erte</w:t>
      </w:r>
      <w:r w:rsidRPr="00160C4F">
        <w:rPr>
          <w:rFonts w:ascii="Georgia" w:eastAsia="Georgia" w:hAnsi="Georgia" w:cs="Georgia"/>
          <w:spacing w:val="-6"/>
          <w:w w:val="95"/>
          <w:lang w:val="pt-PT"/>
        </w:rPr>
        <w:t>n</w:t>
      </w:r>
      <w:r w:rsidRPr="00160C4F">
        <w:rPr>
          <w:rFonts w:ascii="Georgia" w:eastAsia="Georgia" w:hAnsi="Georgia" w:cs="Georgia"/>
          <w:w w:val="95"/>
          <w:lang w:val="pt-PT"/>
        </w:rPr>
        <w:t>te</w:t>
      </w:r>
      <w:r w:rsidRPr="00160C4F">
        <w:rPr>
          <w:rFonts w:ascii="Georgia" w:eastAsia="Georgia" w:hAnsi="Georgia" w:cs="Georgia"/>
          <w:spacing w:val="20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Web</w:t>
      </w:r>
      <w:r w:rsidRPr="00160C4F">
        <w:rPr>
          <w:rFonts w:ascii="Arial" w:eastAsia="Arial" w:hAnsi="Arial" w:cs="Arial"/>
          <w:i/>
          <w:spacing w:val="2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i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r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a</w:t>
      </w:r>
      <w:r w:rsidRPr="00160C4F">
        <w:rPr>
          <w:rFonts w:ascii="Georgia" w:eastAsia="Georgia" w:hAnsi="Georgia" w:cs="Georgia"/>
          <w:w w:val="95"/>
          <w:lang w:val="pt-PT"/>
        </w:rPr>
        <w:t>´</w:t>
      </w:r>
      <w:r w:rsidRPr="00160C4F">
        <w:rPr>
          <w:rFonts w:ascii="Georgia" w:eastAsia="Georgia" w:hAnsi="Georgia" w:cs="Georgia"/>
          <w:spacing w:val="20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ser</w:t>
      </w:r>
      <w:r w:rsidRPr="00160C4F">
        <w:rPr>
          <w:rFonts w:ascii="Georgia" w:eastAsia="Georgia" w:hAnsi="Georgia" w:cs="Georgia"/>
          <w:spacing w:val="20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programada</w:t>
      </w:r>
      <w:r w:rsidRPr="00160C4F">
        <w:rPr>
          <w:rFonts w:ascii="Georgia" w:eastAsia="Georgia" w:hAnsi="Georgia" w:cs="Georgia"/>
          <w:spacing w:val="19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com</w:t>
      </w:r>
      <w:r w:rsidRPr="00160C4F">
        <w:rPr>
          <w:rFonts w:ascii="Georgia" w:eastAsia="Georgia" w:hAnsi="Georgia" w:cs="Georgia"/>
          <w:spacing w:val="21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o</w:t>
      </w:r>
      <w:r w:rsidRPr="00160C4F">
        <w:rPr>
          <w:rFonts w:ascii="Georgia" w:eastAsia="Georgia" w:hAnsi="Georgia" w:cs="Georgia"/>
          <w:spacing w:val="20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uso</w:t>
      </w:r>
      <w:r w:rsidRPr="00160C4F">
        <w:rPr>
          <w:rFonts w:ascii="Georgia" w:eastAsia="Georgia" w:hAnsi="Georgia" w:cs="Georgia"/>
          <w:spacing w:val="21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de</w:t>
      </w:r>
      <w:r w:rsidRPr="00160C4F">
        <w:rPr>
          <w:rFonts w:ascii="Georgia" w:eastAsia="Georgia" w:hAnsi="Georgia" w:cs="Georgia"/>
          <w:spacing w:val="20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spacing w:val="-6"/>
          <w:w w:val="95"/>
          <w:lang w:val="pt-PT"/>
        </w:rPr>
        <w:t>A</w:t>
      </w:r>
      <w:r w:rsidRPr="00160C4F">
        <w:rPr>
          <w:rFonts w:ascii="Arial" w:eastAsia="Arial" w:hAnsi="Arial" w:cs="Arial"/>
          <w:i/>
          <w:w w:val="95"/>
          <w:lang w:val="pt-PT"/>
        </w:rPr>
        <w:t>ng</w:t>
      </w:r>
      <w:r w:rsidRPr="00160C4F">
        <w:rPr>
          <w:rFonts w:ascii="Arial" w:eastAsia="Arial" w:hAnsi="Arial" w:cs="Arial"/>
          <w:i/>
          <w:spacing w:val="-2"/>
          <w:w w:val="95"/>
          <w:lang w:val="pt-PT"/>
        </w:rPr>
        <w:t>u</w:t>
      </w:r>
      <w:r w:rsidRPr="00160C4F">
        <w:rPr>
          <w:rFonts w:ascii="Arial" w:eastAsia="Arial" w:hAnsi="Arial" w:cs="Arial"/>
          <w:i/>
          <w:w w:val="95"/>
          <w:lang w:val="pt-PT"/>
        </w:rPr>
        <w:t>lar</w:t>
      </w:r>
      <w:r w:rsidRPr="00160C4F">
        <w:rPr>
          <w:rFonts w:ascii="Arial" w:eastAsia="Arial" w:hAnsi="Arial" w:cs="Arial"/>
          <w:i/>
          <w:spacing w:val="20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f</w:t>
      </w:r>
      <w:r w:rsidRPr="00160C4F">
        <w:rPr>
          <w:rFonts w:ascii="Arial" w:eastAsia="Arial" w:hAnsi="Arial" w:cs="Arial"/>
          <w:i/>
          <w:spacing w:val="-9"/>
          <w:w w:val="95"/>
          <w:lang w:val="pt-PT"/>
        </w:rPr>
        <w:t>r</w:t>
      </w:r>
      <w:r w:rsidRPr="00160C4F">
        <w:rPr>
          <w:rFonts w:ascii="Arial" w:eastAsia="Arial" w:hAnsi="Arial" w:cs="Arial"/>
          <w:i/>
          <w:w w:val="95"/>
          <w:lang w:val="pt-PT"/>
        </w:rPr>
        <w:t>amework</w:t>
      </w:r>
      <w:r w:rsidRPr="00160C4F">
        <w:rPr>
          <w:rFonts w:ascii="Georgia" w:eastAsia="Georgia" w:hAnsi="Georgia" w:cs="Georgia"/>
          <w:w w:val="95"/>
          <w:lang w:val="pt-PT"/>
        </w:rPr>
        <w:t>,</w:t>
      </w:r>
      <w:r w:rsidRPr="00160C4F">
        <w:rPr>
          <w:rFonts w:ascii="Georgia" w:eastAsia="Georgia" w:hAnsi="Georgia" w:cs="Georgia"/>
          <w:w w:val="101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e</w:t>
      </w:r>
      <w:r w:rsidRPr="00160C4F">
        <w:rPr>
          <w:rFonts w:ascii="Georgia" w:eastAsia="Georgia" w:hAnsi="Georgia" w:cs="Georgia"/>
          <w:spacing w:val="30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30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spacing w:val="-2"/>
          <w:w w:val="95"/>
          <w:lang w:val="pt-PT"/>
        </w:rPr>
        <w:t>vertente</w:t>
      </w:r>
      <w:r w:rsidRPr="00160C4F">
        <w:rPr>
          <w:rFonts w:ascii="Georgia" w:eastAsia="Georgia" w:hAnsi="Georgia" w:cs="Georgia"/>
          <w:spacing w:val="30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mobile</w:t>
      </w:r>
      <w:r w:rsidRPr="00160C4F">
        <w:rPr>
          <w:rFonts w:ascii="Arial" w:eastAsia="Arial" w:hAnsi="Arial" w:cs="Arial"/>
          <w:i/>
          <w:spacing w:val="40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com</w:t>
      </w:r>
      <w:r w:rsidRPr="00160C4F">
        <w:rPr>
          <w:rFonts w:ascii="Georgia" w:eastAsia="Georgia" w:hAnsi="Georgia" w:cs="Georgia"/>
          <w:spacing w:val="30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o</w:t>
      </w:r>
      <w:r w:rsidRPr="00160C4F">
        <w:rPr>
          <w:rFonts w:ascii="Georgia" w:eastAsia="Georgia" w:hAnsi="Georgia" w:cs="Georgia"/>
          <w:spacing w:val="30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uso</w:t>
      </w:r>
      <w:r w:rsidRPr="00160C4F">
        <w:rPr>
          <w:rFonts w:ascii="Georgia" w:eastAsia="Georgia" w:hAnsi="Georgia" w:cs="Georgia"/>
          <w:spacing w:val="30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de</w:t>
      </w:r>
      <w:r w:rsidRPr="00160C4F">
        <w:rPr>
          <w:rFonts w:ascii="Georgia" w:eastAsia="Georgia" w:hAnsi="Georgia" w:cs="Georgia"/>
          <w:spacing w:val="30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IONIC</w:t>
      </w:r>
      <w:r w:rsidRPr="00160C4F">
        <w:rPr>
          <w:rFonts w:ascii="Arial" w:eastAsia="Arial" w:hAnsi="Arial" w:cs="Arial"/>
          <w:i/>
          <w:spacing w:val="29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spacing w:val="-2"/>
          <w:w w:val="95"/>
          <w:lang w:val="pt-PT"/>
        </w:rPr>
        <w:t>fr</w:t>
      </w:r>
      <w:r w:rsidRPr="00160C4F">
        <w:rPr>
          <w:rFonts w:ascii="Arial" w:eastAsia="Arial" w:hAnsi="Arial" w:cs="Arial"/>
          <w:i/>
          <w:spacing w:val="-3"/>
          <w:w w:val="95"/>
          <w:lang w:val="pt-PT"/>
        </w:rPr>
        <w:t>amework</w:t>
      </w:r>
      <w:r w:rsidRPr="00160C4F">
        <w:rPr>
          <w:rFonts w:ascii="Georgia" w:eastAsia="Georgia" w:hAnsi="Georgia" w:cs="Georgia"/>
          <w:spacing w:val="-2"/>
          <w:w w:val="95"/>
          <w:lang w:val="pt-PT"/>
        </w:rPr>
        <w:t>.</w:t>
      </w:r>
    </w:p>
    <w:p w14:paraId="2DDD3DE6" w14:textId="696E6554" w:rsidR="0010771C" w:rsidRPr="00160C4F" w:rsidRDefault="00AC137A">
      <w:pPr>
        <w:pStyle w:val="BodyText"/>
        <w:spacing w:before="6"/>
        <w:ind w:left="440"/>
        <w:rPr>
          <w:lang w:val="pt-PT"/>
        </w:rPr>
      </w:pPr>
      <w:r w:rsidRPr="00160C4F">
        <w:rPr>
          <w:w w:val="95"/>
          <w:lang w:val="pt-PT"/>
        </w:rPr>
        <w:t>E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tende-se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maioria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d</w:t>
      </w:r>
      <w:r w:rsidRPr="00160C4F">
        <w:rPr>
          <w:w w:val="95"/>
          <w:lang w:val="pt-PT"/>
        </w:rPr>
        <w:t>estes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-26"/>
          <w:w w:val="95"/>
          <w:lang w:val="pt-PT"/>
        </w:rPr>
        <w:t>m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ınios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sejam</w:t>
      </w:r>
      <w:r w:rsidRPr="00160C4F">
        <w:rPr>
          <w:spacing w:val="16"/>
          <w:w w:val="95"/>
          <w:lang w:val="pt-PT"/>
        </w:rPr>
        <w:t xml:space="preserve"> </w:t>
      </w:r>
      <w:del w:id="50" w:author="Jorge Pião" w:date="2020-05-07T09:26:00Z">
        <w:r w:rsidRPr="00160C4F" w:rsidDel="009102D6">
          <w:rPr>
            <w:w w:val="95"/>
            <w:lang w:val="pt-PT"/>
          </w:rPr>
          <w:delText>familiarizados</w:delText>
        </w:r>
        <w:r w:rsidRPr="00160C4F" w:rsidDel="009102D6">
          <w:rPr>
            <w:spacing w:val="15"/>
            <w:w w:val="95"/>
            <w:lang w:val="pt-PT"/>
          </w:rPr>
          <w:delText xml:space="preserve"> </w:delText>
        </w:r>
        <w:r w:rsidRPr="00160C4F" w:rsidDel="009102D6">
          <w:rPr>
            <w:spacing w:val="5"/>
            <w:w w:val="95"/>
            <w:lang w:val="pt-PT"/>
          </w:rPr>
          <w:delText>p</w:delText>
        </w:r>
        <w:r w:rsidRPr="00160C4F" w:rsidDel="009102D6">
          <w:rPr>
            <w:w w:val="95"/>
            <w:lang w:val="pt-PT"/>
          </w:rPr>
          <w:delText>elo</w:delText>
        </w:r>
      </w:del>
      <w:ins w:id="51" w:author="Jorge Pião" w:date="2020-05-07T09:26:00Z">
        <w:r w:rsidR="009102D6">
          <w:rPr>
            <w:w w:val="95"/>
            <w:lang w:val="pt-PT"/>
          </w:rPr>
          <w:t>familiares ao</w:t>
        </w:r>
      </w:ins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leitor.</w:t>
      </w:r>
    </w:p>
    <w:p w14:paraId="1B9C5C5A" w14:textId="77777777" w:rsidR="0010771C" w:rsidRPr="00160C4F" w:rsidRDefault="0010771C">
      <w:pPr>
        <w:rPr>
          <w:lang w:val="pt-PT"/>
        </w:rPr>
        <w:sectPr w:rsidR="0010771C" w:rsidRPr="00160C4F">
          <w:pgSz w:w="11910" w:h="16840"/>
          <w:pgMar w:top="1580" w:right="1420" w:bottom="1140" w:left="1480" w:header="0" w:footer="939" w:gutter="0"/>
          <w:cols w:space="720"/>
        </w:sectPr>
      </w:pPr>
    </w:p>
    <w:p w14:paraId="588F9A39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181C5905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  <w:sectPr w:rsidR="0010771C" w:rsidRPr="00160C4F">
          <w:pgSz w:w="11910" w:h="16840"/>
          <w:pgMar w:top="1580" w:right="1680" w:bottom="1120" w:left="1680" w:header="0" w:footer="939" w:gutter="0"/>
          <w:cols w:space="720"/>
        </w:sectPr>
      </w:pPr>
    </w:p>
    <w:p w14:paraId="128FE644" w14:textId="77777777" w:rsidR="0010771C" w:rsidRPr="00160C4F" w:rsidRDefault="0010771C">
      <w:pPr>
        <w:spacing w:before="5" w:line="140" w:lineRule="exact"/>
        <w:rPr>
          <w:sz w:val="14"/>
          <w:szCs w:val="14"/>
          <w:lang w:val="pt-PT"/>
        </w:rPr>
      </w:pPr>
    </w:p>
    <w:p w14:paraId="35818330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4492A307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48850E2C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337D8487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71520103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71FDC55A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2F88F1E0" w14:textId="77777777" w:rsidR="0010771C" w:rsidRPr="00160C4F" w:rsidRDefault="00AC137A">
      <w:pPr>
        <w:spacing w:before="33"/>
        <w:ind w:left="101"/>
        <w:rPr>
          <w:rFonts w:ascii="Georgia" w:eastAsia="Georgia" w:hAnsi="Georgia" w:cs="Georgia"/>
          <w:sz w:val="41"/>
          <w:szCs w:val="41"/>
          <w:lang w:val="pt-PT"/>
        </w:rPr>
      </w:pPr>
      <w:r w:rsidRPr="00160C4F">
        <w:rPr>
          <w:rFonts w:ascii="Georgia" w:eastAsia="Georgia" w:hAnsi="Georgia" w:cs="Georgia"/>
          <w:b/>
          <w:bCs/>
          <w:w w:val="95"/>
          <w:sz w:val="41"/>
          <w:szCs w:val="41"/>
          <w:lang w:val="pt-PT"/>
        </w:rPr>
        <w:t>Ca</w:t>
      </w:r>
      <w:r w:rsidRPr="00160C4F">
        <w:rPr>
          <w:rFonts w:ascii="Georgia" w:eastAsia="Georgia" w:hAnsi="Georgia" w:cs="Georgia"/>
          <w:b/>
          <w:bCs/>
          <w:spacing w:val="-53"/>
          <w:w w:val="95"/>
          <w:sz w:val="41"/>
          <w:szCs w:val="41"/>
          <w:lang w:val="pt-PT"/>
        </w:rPr>
        <w:t>p</w:t>
      </w:r>
      <w:r w:rsidRPr="00160C4F">
        <w:rPr>
          <w:rFonts w:ascii="Georgia" w:eastAsia="Georgia" w:hAnsi="Georgia" w:cs="Georgia"/>
          <w:b/>
          <w:bCs/>
          <w:spacing w:val="-153"/>
          <w:w w:val="95"/>
          <w:sz w:val="41"/>
          <w:szCs w:val="41"/>
          <w:lang w:val="pt-PT"/>
        </w:rPr>
        <w:t>´</w:t>
      </w:r>
      <w:r w:rsidRPr="00160C4F">
        <w:rPr>
          <w:rFonts w:ascii="Georgia" w:eastAsia="Georgia" w:hAnsi="Georgia" w:cs="Georgia"/>
          <w:b/>
          <w:bCs/>
          <w:w w:val="95"/>
          <w:sz w:val="41"/>
          <w:szCs w:val="41"/>
          <w:lang w:val="pt-PT"/>
        </w:rPr>
        <w:t>ıtulo</w:t>
      </w:r>
      <w:r w:rsidRPr="00160C4F">
        <w:rPr>
          <w:rFonts w:ascii="Georgia" w:eastAsia="Georgia" w:hAnsi="Georgia" w:cs="Georgia"/>
          <w:b/>
          <w:bCs/>
          <w:spacing w:val="89"/>
          <w:w w:val="95"/>
          <w:sz w:val="41"/>
          <w:szCs w:val="41"/>
          <w:lang w:val="pt-PT"/>
        </w:rPr>
        <w:t xml:space="preserve"> </w:t>
      </w:r>
      <w:r w:rsidRPr="00160C4F">
        <w:rPr>
          <w:rFonts w:ascii="Georgia" w:eastAsia="Georgia" w:hAnsi="Georgia" w:cs="Georgia"/>
          <w:b/>
          <w:bCs/>
          <w:w w:val="95"/>
          <w:sz w:val="41"/>
          <w:szCs w:val="41"/>
          <w:lang w:val="pt-PT"/>
        </w:rPr>
        <w:t>3</w:t>
      </w:r>
    </w:p>
    <w:p w14:paraId="33B3F2AC" w14:textId="77777777" w:rsidR="0010771C" w:rsidRPr="00160C4F" w:rsidRDefault="0010771C">
      <w:pPr>
        <w:spacing w:before="17" w:line="440" w:lineRule="exact"/>
        <w:rPr>
          <w:sz w:val="44"/>
          <w:szCs w:val="44"/>
          <w:lang w:val="pt-PT"/>
        </w:rPr>
      </w:pPr>
    </w:p>
    <w:p w14:paraId="1971713A" w14:textId="77777777" w:rsidR="0010771C" w:rsidRPr="00160C4F" w:rsidRDefault="00AC137A">
      <w:pPr>
        <w:ind w:left="101"/>
        <w:rPr>
          <w:rFonts w:ascii="Georgia" w:eastAsia="Georgia" w:hAnsi="Georgia" w:cs="Georgia"/>
          <w:sz w:val="49"/>
          <w:szCs w:val="49"/>
          <w:lang w:val="pt-PT"/>
        </w:rPr>
      </w:pPr>
      <w:r w:rsidRPr="00160C4F">
        <w:rPr>
          <w:rFonts w:ascii="Georgia" w:hAnsi="Georgia"/>
          <w:b/>
          <w:w w:val="95"/>
          <w:sz w:val="49"/>
          <w:lang w:val="pt-PT"/>
        </w:rPr>
        <w:t>Aplic</w:t>
      </w:r>
      <w:r w:rsidRPr="00160C4F">
        <w:rPr>
          <w:rFonts w:ascii="Georgia" w:hAnsi="Georgia"/>
          <w:b/>
          <w:spacing w:val="-2"/>
          <w:w w:val="95"/>
          <w:sz w:val="49"/>
          <w:lang w:val="pt-PT"/>
        </w:rPr>
        <w:t>a</w:t>
      </w:r>
      <w:r w:rsidRPr="00160C4F">
        <w:rPr>
          <w:rFonts w:ascii="Georgia" w:hAnsi="Georgia"/>
          <w:b/>
          <w:spacing w:val="-235"/>
          <w:w w:val="95"/>
          <w:sz w:val="49"/>
          <w:lang w:val="pt-PT"/>
        </w:rPr>
        <w:t>c</w:t>
      </w:r>
      <w:r w:rsidRPr="00160C4F">
        <w:rPr>
          <w:rFonts w:ascii="Georgia" w:hAnsi="Georgia"/>
          <w:b/>
          <w:spacing w:val="-6"/>
          <w:w w:val="95"/>
          <w:sz w:val="49"/>
          <w:lang w:val="pt-PT"/>
        </w:rPr>
        <w:t>¸</w:t>
      </w:r>
      <w:r w:rsidRPr="00160C4F">
        <w:rPr>
          <w:rFonts w:ascii="Georgia" w:hAnsi="Georgia"/>
          <w:b/>
          <w:spacing w:val="-232"/>
          <w:w w:val="95"/>
          <w:sz w:val="49"/>
          <w:lang w:val="pt-PT"/>
        </w:rPr>
        <w:t>˜</w:t>
      </w:r>
      <w:r w:rsidRPr="00160C4F">
        <w:rPr>
          <w:rFonts w:ascii="Georgia" w:hAnsi="Georgia"/>
          <w:b/>
          <w:w w:val="95"/>
          <w:sz w:val="49"/>
          <w:lang w:val="pt-PT"/>
        </w:rPr>
        <w:t>ao</w:t>
      </w:r>
      <w:r w:rsidRPr="00160C4F">
        <w:rPr>
          <w:rFonts w:ascii="Georgia" w:hAnsi="Georgia"/>
          <w:b/>
          <w:spacing w:val="55"/>
          <w:w w:val="95"/>
          <w:sz w:val="49"/>
          <w:lang w:val="pt-PT"/>
        </w:rPr>
        <w:t xml:space="preserve"> </w:t>
      </w:r>
      <w:r w:rsidRPr="00160C4F">
        <w:rPr>
          <w:rFonts w:ascii="Georgia" w:hAnsi="Georgia"/>
          <w:b/>
          <w:w w:val="95"/>
          <w:sz w:val="49"/>
          <w:lang w:val="pt-PT"/>
        </w:rPr>
        <w:t>Ser</w:t>
      </w:r>
      <w:r w:rsidRPr="00160C4F">
        <w:rPr>
          <w:rFonts w:ascii="Georgia" w:hAnsi="Georgia"/>
          <w:b/>
          <w:spacing w:val="1"/>
          <w:w w:val="95"/>
          <w:sz w:val="49"/>
          <w:lang w:val="pt-PT"/>
        </w:rPr>
        <w:t>v</w:t>
      </w:r>
      <w:r w:rsidRPr="00160C4F">
        <w:rPr>
          <w:rFonts w:ascii="Georgia" w:hAnsi="Georgia"/>
          <w:b/>
          <w:w w:val="95"/>
          <w:sz w:val="49"/>
          <w:lang w:val="pt-PT"/>
        </w:rPr>
        <w:t>idor</w:t>
      </w:r>
    </w:p>
    <w:p w14:paraId="30116F26" w14:textId="77777777" w:rsidR="0010771C" w:rsidRPr="00160C4F" w:rsidRDefault="0010771C">
      <w:pPr>
        <w:spacing w:before="6" w:line="340" w:lineRule="exact"/>
        <w:rPr>
          <w:sz w:val="34"/>
          <w:szCs w:val="34"/>
          <w:lang w:val="pt-PT"/>
        </w:rPr>
      </w:pPr>
    </w:p>
    <w:p w14:paraId="27E1DDAC" w14:textId="77777777" w:rsidR="0010771C" w:rsidRPr="00160C4F" w:rsidRDefault="0010771C">
      <w:pPr>
        <w:spacing w:line="500" w:lineRule="exact"/>
        <w:rPr>
          <w:sz w:val="50"/>
          <w:szCs w:val="50"/>
          <w:lang w:val="pt-PT"/>
        </w:rPr>
      </w:pPr>
    </w:p>
    <w:p w14:paraId="1F01D34C" w14:textId="77777777" w:rsidR="0010771C" w:rsidRPr="00160C4F" w:rsidRDefault="00AC137A">
      <w:pPr>
        <w:pStyle w:val="BodyText"/>
        <w:rPr>
          <w:lang w:val="pt-PT"/>
        </w:rPr>
      </w:pPr>
      <w:r w:rsidRPr="00160C4F">
        <w:rPr>
          <w:w w:val="95"/>
          <w:lang w:val="pt-PT"/>
        </w:rPr>
        <w:t>Este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</w:t>
      </w:r>
      <w:r w:rsidRPr="00160C4F">
        <w:rPr>
          <w:spacing w:val="-25"/>
          <w:w w:val="95"/>
          <w:lang w:val="pt-PT"/>
        </w:rPr>
        <w:t>p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ıtulo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spacing w:val="-12"/>
          <w:w w:val="95"/>
          <w:lang w:val="pt-PT"/>
        </w:rPr>
        <w:t>v</w:t>
      </w:r>
      <w:r w:rsidRPr="00160C4F">
        <w:rPr>
          <w:w w:val="95"/>
          <w:lang w:val="pt-PT"/>
        </w:rPr>
        <w:t>ai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aprese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tar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nossa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sol</w:t>
      </w:r>
      <w:r w:rsidRPr="00160C4F">
        <w:rPr>
          <w:spacing w:val="-1"/>
          <w:w w:val="95"/>
          <w:lang w:val="pt-PT"/>
        </w:rPr>
        <w:t>u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para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lado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servidor.</w:t>
      </w:r>
    </w:p>
    <w:p w14:paraId="2413CCD9" w14:textId="77777777" w:rsidR="0010771C" w:rsidRPr="00160C4F" w:rsidRDefault="0010771C">
      <w:pPr>
        <w:spacing w:before="6" w:line="140" w:lineRule="exact"/>
        <w:rPr>
          <w:sz w:val="14"/>
          <w:szCs w:val="14"/>
          <w:lang w:val="pt-PT"/>
        </w:rPr>
      </w:pPr>
    </w:p>
    <w:p w14:paraId="26A66A30" w14:textId="77777777" w:rsidR="0010771C" w:rsidRPr="00160C4F" w:rsidRDefault="0010771C">
      <w:pPr>
        <w:spacing w:line="220" w:lineRule="exact"/>
        <w:rPr>
          <w:lang w:val="pt-PT"/>
        </w:rPr>
      </w:pPr>
    </w:p>
    <w:p w14:paraId="5944869B" w14:textId="77777777" w:rsidR="0010771C" w:rsidRPr="00160C4F" w:rsidRDefault="00AC137A">
      <w:pPr>
        <w:pStyle w:val="Heading1"/>
        <w:numPr>
          <w:ilvl w:val="1"/>
          <w:numId w:val="4"/>
        </w:numPr>
        <w:tabs>
          <w:tab w:val="left" w:pos="837"/>
        </w:tabs>
        <w:rPr>
          <w:b w:val="0"/>
          <w:bCs w:val="0"/>
          <w:lang w:val="pt-PT"/>
        </w:rPr>
      </w:pPr>
      <w:bookmarkStart w:id="52" w:name="_TOC_250011"/>
      <w:r w:rsidRPr="00160C4F">
        <w:rPr>
          <w:w w:val="95"/>
          <w:lang w:val="pt-PT"/>
        </w:rPr>
        <w:t>I</w:t>
      </w:r>
      <w:r w:rsidRPr="00160C4F">
        <w:rPr>
          <w:spacing w:val="-10"/>
          <w:w w:val="95"/>
          <w:lang w:val="pt-PT"/>
        </w:rPr>
        <w:t>n</w:t>
      </w:r>
      <w:r w:rsidRPr="00160C4F">
        <w:rPr>
          <w:w w:val="95"/>
          <w:lang w:val="pt-PT"/>
        </w:rPr>
        <w:t>tr</w:t>
      </w:r>
      <w:r w:rsidRPr="00160C4F">
        <w:rPr>
          <w:spacing w:val="8"/>
          <w:w w:val="95"/>
          <w:lang w:val="pt-PT"/>
        </w:rPr>
        <w:t>o</w:t>
      </w:r>
      <w:r w:rsidRPr="00160C4F">
        <w:rPr>
          <w:w w:val="95"/>
          <w:lang w:val="pt-PT"/>
        </w:rPr>
        <w:t>du</w:t>
      </w:r>
      <w:r w:rsidRPr="00160C4F">
        <w:rPr>
          <w:spacing w:val="-136"/>
          <w:w w:val="95"/>
          <w:lang w:val="pt-PT"/>
        </w:rPr>
        <w:t>¸</w:t>
      </w:r>
      <w:r w:rsidRPr="00160C4F">
        <w:rPr>
          <w:spacing w:val="-3"/>
          <w:w w:val="95"/>
          <w:lang w:val="pt-PT"/>
        </w:rPr>
        <w:t>c</w:t>
      </w:r>
      <w:r w:rsidRPr="00160C4F">
        <w:rPr>
          <w:spacing w:val="-133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Estrutura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136"/>
          <w:w w:val="95"/>
          <w:lang w:val="pt-PT"/>
        </w:rPr>
        <w:t>c</w:t>
      </w:r>
      <w:r w:rsidRPr="00160C4F">
        <w:rPr>
          <w:spacing w:val="-3"/>
          <w:w w:val="95"/>
          <w:lang w:val="pt-PT"/>
        </w:rPr>
        <w:t>¸</w:t>
      </w:r>
      <w:r w:rsidRPr="00160C4F">
        <w:rPr>
          <w:spacing w:val="-133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Servidor</w:t>
      </w:r>
      <w:bookmarkEnd w:id="52"/>
    </w:p>
    <w:p w14:paraId="34ECD9FA" w14:textId="77777777" w:rsidR="0010771C" w:rsidRPr="00160C4F" w:rsidRDefault="0010771C">
      <w:pPr>
        <w:spacing w:before="5" w:line="190" w:lineRule="exact"/>
        <w:rPr>
          <w:sz w:val="19"/>
          <w:szCs w:val="19"/>
          <w:lang w:val="pt-PT"/>
        </w:rPr>
      </w:pPr>
    </w:p>
    <w:p w14:paraId="7D731459" w14:textId="77777777" w:rsidR="0010771C" w:rsidRPr="00160C4F" w:rsidRDefault="0010771C">
      <w:pPr>
        <w:spacing w:line="190" w:lineRule="exact"/>
        <w:rPr>
          <w:sz w:val="19"/>
          <w:szCs w:val="19"/>
          <w:lang w:val="pt-PT"/>
        </w:rPr>
        <w:sectPr w:rsidR="0010771C" w:rsidRPr="00160C4F">
          <w:pgSz w:w="11910" w:h="16840"/>
          <w:pgMar w:top="1580" w:right="1420" w:bottom="1120" w:left="1480" w:header="0" w:footer="939" w:gutter="0"/>
          <w:cols w:space="720"/>
        </w:sectPr>
      </w:pPr>
    </w:p>
    <w:p w14:paraId="42E093F1" w14:textId="77777777" w:rsidR="0010771C" w:rsidRPr="00160C4F" w:rsidRDefault="00AC137A">
      <w:pPr>
        <w:pStyle w:val="BodyText"/>
        <w:spacing w:before="117"/>
        <w:rPr>
          <w:lang w:val="pt-PT"/>
        </w:rPr>
      </w:pPr>
      <w:r w:rsidRPr="00160C4F">
        <w:rPr>
          <w:w w:val="95"/>
          <w:lang w:val="pt-PT"/>
        </w:rPr>
        <w:t>A</w:t>
      </w:r>
      <w:r w:rsidRPr="00160C4F">
        <w:rPr>
          <w:spacing w:val="49"/>
          <w:w w:val="95"/>
          <w:lang w:val="pt-PT"/>
        </w:rPr>
        <w:t xml:space="preserve"> </w:t>
      </w:r>
      <w:commentRangeStart w:id="53"/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del w:id="54" w:author="Jorge Pião" w:date="2020-05-07T09:26:00Z">
        <w:r w:rsidRPr="00160C4F" w:rsidDel="009102D6">
          <w:rPr>
            <w:w w:val="95"/>
            <w:lang w:val="pt-PT"/>
          </w:rPr>
          <w:delText>a</w:delText>
        </w:r>
      </w:del>
      <w:r w:rsidRPr="00160C4F">
        <w:rPr>
          <w:w w:val="95"/>
          <w:lang w:val="pt-PT"/>
        </w:rPr>
        <w:t>o</w:t>
      </w:r>
      <w:r w:rsidRPr="00160C4F">
        <w:rPr>
          <w:spacing w:val="49"/>
          <w:w w:val="95"/>
          <w:lang w:val="pt-PT"/>
        </w:rPr>
        <w:t xml:space="preserve"> </w:t>
      </w:r>
      <w:commentRangeEnd w:id="53"/>
      <w:r w:rsidR="009102D6">
        <w:rPr>
          <w:rStyle w:val="CommentReference"/>
          <w:rFonts w:asciiTheme="minorHAnsi" w:eastAsiaTheme="minorHAnsi" w:hAnsiTheme="minorHAnsi"/>
        </w:rPr>
        <w:commentReference w:id="53"/>
      </w:r>
      <w:r w:rsidRPr="00160C4F">
        <w:rPr>
          <w:w w:val="95"/>
          <w:lang w:val="pt-PT"/>
        </w:rPr>
        <w:t>servidor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</w:t>
      </w:r>
      <w:r w:rsidRPr="00160C4F">
        <w:rPr>
          <w:spacing w:val="5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das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duas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part</w:t>
      </w:r>
      <w:r w:rsidRPr="00160C4F">
        <w:rPr>
          <w:spacing w:val="-1"/>
          <w:w w:val="95"/>
          <w:lang w:val="pt-PT"/>
        </w:rPr>
        <w:t>i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es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nossa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ao.</w:t>
      </w:r>
    </w:p>
    <w:p w14:paraId="3C9856E6" w14:textId="77777777" w:rsidR="0010771C" w:rsidRPr="00160C4F" w:rsidRDefault="00AC137A">
      <w:pPr>
        <w:pStyle w:val="BodyText"/>
        <w:spacing w:before="57"/>
        <w:rPr>
          <w:lang w:val="pt-PT"/>
        </w:rPr>
      </w:pPr>
      <w:r w:rsidRPr="00160C4F">
        <w:rPr>
          <w:w w:val="95"/>
          <w:lang w:val="pt-PT"/>
        </w:rPr>
        <w:br w:type="column"/>
      </w:r>
      <w:r w:rsidRPr="00160C4F">
        <w:rPr>
          <w:spacing w:val="-119"/>
          <w:w w:val="95"/>
          <w:lang w:val="pt-PT"/>
        </w:rPr>
        <w:t>E</w:t>
      </w:r>
      <w:r w:rsidRPr="00160C4F">
        <w:rPr>
          <w:w w:val="95"/>
          <w:position w:val="6"/>
          <w:lang w:val="pt-PT"/>
        </w:rPr>
        <w:t xml:space="preserve">´ </w:t>
      </w:r>
      <w:r w:rsidRPr="00160C4F">
        <w:rPr>
          <w:spacing w:val="16"/>
          <w:w w:val="95"/>
          <w:position w:val="6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4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part</w:t>
      </w:r>
      <w:r w:rsidRPr="00160C4F">
        <w:rPr>
          <w:spacing w:val="-1"/>
          <w:w w:val="95"/>
          <w:lang w:val="pt-PT"/>
        </w:rPr>
        <w:t>i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4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onde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</w:t>
      </w:r>
    </w:p>
    <w:p w14:paraId="3B4A80EF" w14:textId="77777777" w:rsidR="0010771C" w:rsidRPr="00160C4F" w:rsidRDefault="0010771C">
      <w:pPr>
        <w:rPr>
          <w:lang w:val="pt-PT"/>
        </w:rPr>
        <w:sectPr w:rsidR="0010771C" w:rsidRPr="00160C4F">
          <w:type w:val="continuous"/>
          <w:pgSz w:w="11910" w:h="16840"/>
          <w:pgMar w:top="900" w:right="1420" w:bottom="280" w:left="1480" w:header="720" w:footer="720" w:gutter="0"/>
          <w:cols w:num="2" w:space="720" w:equalWidth="0">
            <w:col w:w="6662" w:space="69"/>
            <w:col w:w="2279"/>
          </w:cols>
        </w:sectPr>
      </w:pPr>
    </w:p>
    <w:p w14:paraId="34412053" w14:textId="77777777" w:rsidR="0010771C" w:rsidRPr="00160C4F" w:rsidRDefault="00AC137A">
      <w:pPr>
        <w:pStyle w:val="BodyText"/>
        <w:spacing w:before="108" w:line="342" w:lineRule="auto"/>
        <w:ind w:right="116"/>
        <w:jc w:val="both"/>
        <w:rPr>
          <w:lang w:val="pt-PT"/>
        </w:rPr>
      </w:pPr>
      <w:r w:rsidRPr="00160C4F">
        <w:rPr>
          <w:spacing w:val="-1"/>
          <w:w w:val="95"/>
          <w:lang w:val="pt-PT"/>
        </w:rPr>
        <w:t>encontra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base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dados,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modelo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dados,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to</w:t>
      </w:r>
      <w:r w:rsidRPr="00160C4F">
        <w:rPr>
          <w:spacing w:val="1"/>
          <w:w w:val="95"/>
          <w:lang w:val="pt-PT"/>
        </w:rPr>
        <w:t>do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comportamento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qu</w:t>
      </w:r>
      <w:r w:rsidRPr="00160C4F">
        <w:rPr>
          <w:spacing w:val="-2"/>
          <w:w w:val="95"/>
          <w:lang w:val="pt-PT"/>
        </w:rPr>
        <w:t>e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interliga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</w:t>
      </w:r>
      <w:r w:rsidRPr="00160C4F">
        <w:rPr>
          <w:spacing w:val="51"/>
          <w:w w:val="94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outro,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assim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clie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te,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sejam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estes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leituras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escritas,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algoritmos de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pesquisa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ou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rFonts w:ascii="Arial" w:hAnsi="Arial"/>
          <w:i/>
          <w:spacing w:val="-2"/>
          <w:w w:val="95"/>
          <w:lang w:val="pt-PT"/>
        </w:rPr>
        <w:t>routing</w:t>
      </w:r>
      <w:r w:rsidRPr="00160C4F">
        <w:rPr>
          <w:spacing w:val="-2"/>
          <w:w w:val="95"/>
          <w:lang w:val="pt-PT"/>
        </w:rPr>
        <w:t>.</w:t>
      </w:r>
    </w:p>
    <w:p w14:paraId="4181DF47" w14:textId="19F80B8C" w:rsidR="0010771C" w:rsidRPr="00160C4F" w:rsidRDefault="00AC137A">
      <w:pPr>
        <w:pStyle w:val="BodyText"/>
        <w:spacing w:before="2" w:line="344" w:lineRule="auto"/>
        <w:ind w:right="115" w:firstLine="338"/>
        <w:jc w:val="both"/>
        <w:rPr>
          <w:lang w:val="pt-PT"/>
        </w:rPr>
      </w:pPr>
      <w:r w:rsidRPr="00160C4F">
        <w:rPr>
          <w:w w:val="95"/>
          <w:lang w:val="pt-PT"/>
        </w:rPr>
        <w:t>A</w:t>
      </w:r>
      <w:r w:rsidRPr="00160C4F">
        <w:rPr>
          <w:spacing w:val="-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partir</w:t>
      </w:r>
      <w:r w:rsidRPr="00160C4F">
        <w:rPr>
          <w:spacing w:val="-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das</w:t>
      </w:r>
      <w:r w:rsidRPr="00160C4F">
        <w:rPr>
          <w:spacing w:val="-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propriedades</w:t>
      </w:r>
      <w:r w:rsidRPr="00160C4F">
        <w:rPr>
          <w:spacing w:val="-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principais</w:t>
      </w:r>
      <w:r w:rsidRPr="00160C4F">
        <w:rPr>
          <w:spacing w:val="-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discutidas</w:t>
      </w:r>
      <w:r w:rsidRPr="00160C4F">
        <w:rPr>
          <w:spacing w:val="-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na</w:t>
      </w:r>
      <w:r w:rsidRPr="00160C4F">
        <w:rPr>
          <w:spacing w:val="-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sub-se</w:t>
      </w:r>
      <w:r w:rsidRPr="00160C4F">
        <w:rPr>
          <w:spacing w:val="-1"/>
          <w:w w:val="95"/>
          <w:lang w:val="pt-PT"/>
        </w:rPr>
        <w:t>c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-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2.2.1,</w:t>
      </w:r>
      <w:r w:rsidRPr="00160C4F">
        <w:rPr>
          <w:spacing w:val="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foi</w:t>
      </w:r>
      <w:r w:rsidRPr="00160C4F">
        <w:rPr>
          <w:spacing w:val="-3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os</w:t>
      </w:r>
      <w:r w:rsidRPr="00160C4F">
        <w:rPr>
          <w:spacing w:val="-27"/>
          <w:w w:val="95"/>
          <w:lang w:val="pt-PT"/>
        </w:rPr>
        <w:t>s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el</w:t>
      </w:r>
      <w:r w:rsidRPr="00160C4F">
        <w:rPr>
          <w:spacing w:val="-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dese</w:t>
      </w:r>
      <w:r w:rsidRPr="00160C4F">
        <w:rPr>
          <w:spacing w:val="-7"/>
          <w:w w:val="95"/>
          <w:lang w:val="pt-PT"/>
        </w:rPr>
        <w:t>n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ol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er</w:t>
      </w:r>
      <w:r w:rsidRPr="00160C4F">
        <w:rPr>
          <w:w w:val="92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estrutura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n</w:t>
      </w:r>
      <w:r w:rsidRPr="00160C4F">
        <w:rPr>
          <w:w w:val="95"/>
          <w:lang w:val="pt-PT"/>
        </w:rPr>
        <w:t>osso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delo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dados,</w:t>
      </w:r>
      <w:r w:rsidRPr="00160C4F">
        <w:rPr>
          <w:spacing w:val="13"/>
          <w:w w:val="95"/>
          <w:lang w:val="pt-PT"/>
        </w:rPr>
        <w:t xml:space="preserve"> </w:t>
      </w:r>
      <w:del w:id="55" w:author="Jorge Pião" w:date="2020-05-07T09:27:00Z">
        <w:r w:rsidRPr="00160C4F" w:rsidDel="009102D6">
          <w:rPr>
            <w:w w:val="95"/>
            <w:lang w:val="pt-PT"/>
          </w:rPr>
          <w:delText>af</w:delText>
        </w:r>
        <w:r w:rsidRPr="00160C4F" w:rsidDel="009102D6">
          <w:rPr>
            <w:spacing w:val="-1"/>
            <w:w w:val="95"/>
            <w:lang w:val="pt-PT"/>
          </w:rPr>
          <w:delText>i</w:delText>
        </w:r>
        <w:r w:rsidRPr="00160C4F" w:rsidDel="009102D6">
          <w:rPr>
            <w:w w:val="95"/>
            <w:lang w:val="pt-PT"/>
          </w:rPr>
          <w:delText>m</w:delText>
        </w:r>
        <w:r w:rsidRPr="00160C4F" w:rsidDel="009102D6">
          <w:rPr>
            <w:spacing w:val="11"/>
            <w:w w:val="95"/>
            <w:lang w:val="pt-PT"/>
          </w:rPr>
          <w:delText xml:space="preserve"> </w:delText>
        </w:r>
      </w:del>
      <w:ins w:id="56" w:author="Jorge Pião" w:date="2020-05-07T09:27:00Z">
        <w:r w:rsidR="009102D6">
          <w:rPr>
            <w:w w:val="95"/>
            <w:lang w:val="pt-PT"/>
          </w:rPr>
          <w:t>de modo</w:t>
        </w:r>
        <w:r w:rsidR="009102D6" w:rsidRPr="00160C4F">
          <w:rPr>
            <w:spacing w:val="11"/>
            <w:w w:val="95"/>
            <w:lang w:val="pt-PT"/>
          </w:rPr>
          <w:t xml:space="preserve"> </w:t>
        </w:r>
      </w:ins>
      <w:del w:id="57" w:author="Jorge Pião" w:date="2020-05-07T09:27:00Z">
        <w:r w:rsidRPr="00160C4F" w:rsidDel="009102D6">
          <w:rPr>
            <w:w w:val="95"/>
            <w:lang w:val="pt-PT"/>
          </w:rPr>
          <w:delText>de</w:delText>
        </w:r>
        <w:r w:rsidRPr="00160C4F" w:rsidDel="009102D6">
          <w:rPr>
            <w:spacing w:val="12"/>
            <w:w w:val="95"/>
            <w:lang w:val="pt-PT"/>
          </w:rPr>
          <w:delText xml:space="preserve"> </w:delText>
        </w:r>
      </w:del>
      <w:ins w:id="58" w:author="Jorge Pião" w:date="2020-05-07T09:27:00Z">
        <w:r w:rsidR="009102D6">
          <w:rPr>
            <w:w w:val="95"/>
            <w:lang w:val="pt-PT"/>
          </w:rPr>
          <w:t>a</w:t>
        </w:r>
        <w:r w:rsidR="009102D6" w:rsidRPr="00160C4F">
          <w:rPr>
            <w:spacing w:val="12"/>
            <w:w w:val="95"/>
            <w:lang w:val="pt-PT"/>
          </w:rPr>
          <w:t xml:space="preserve"> </w:t>
        </w:r>
      </w:ins>
      <w:r w:rsidRPr="00160C4F">
        <w:rPr>
          <w:w w:val="95"/>
          <w:lang w:val="pt-PT"/>
        </w:rPr>
        <w:t>ser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mais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ercep</w:t>
      </w:r>
      <w:r w:rsidRPr="00160C4F">
        <w:rPr>
          <w:spacing w:val="-22"/>
          <w:w w:val="95"/>
          <w:lang w:val="pt-PT"/>
        </w:rPr>
        <w:t>t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el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maneira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</w:t>
      </w:r>
      <w:r w:rsidRPr="00160C4F">
        <w:rPr>
          <w:w w:val="94"/>
          <w:lang w:val="pt-PT"/>
        </w:rPr>
        <w:t xml:space="preserve"> </w:t>
      </w:r>
      <w:r w:rsidRPr="00160C4F">
        <w:rPr>
          <w:w w:val="95"/>
          <w:lang w:val="pt-PT"/>
        </w:rPr>
        <w:t>iriam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ser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guardados</w:t>
      </w:r>
      <w:r w:rsidRPr="00160C4F">
        <w:rPr>
          <w:spacing w:val="2"/>
          <w:w w:val="95"/>
          <w:lang w:val="pt-PT"/>
        </w:rPr>
        <w:t xml:space="preserve"> </w:t>
      </w:r>
      <w:del w:id="59" w:author="Jorge Pião" w:date="2020-05-07T09:27:00Z">
        <w:r w:rsidRPr="00160C4F" w:rsidDel="009102D6">
          <w:rPr>
            <w:spacing w:val="-1"/>
            <w:w w:val="95"/>
            <w:lang w:val="pt-PT"/>
          </w:rPr>
          <w:delText>persistentemente</w:delText>
        </w:r>
        <w:r w:rsidRPr="00160C4F" w:rsidDel="009102D6">
          <w:rPr>
            <w:spacing w:val="2"/>
            <w:w w:val="95"/>
            <w:lang w:val="pt-PT"/>
          </w:rPr>
          <w:delText xml:space="preserve"> </w:delText>
        </w:r>
      </w:del>
      <w:del w:id="60" w:author="Jorge Pião" w:date="2020-05-07T09:29:00Z">
        <w:r w:rsidRPr="00160C4F" w:rsidDel="009102D6">
          <w:rPr>
            <w:w w:val="95"/>
            <w:lang w:val="pt-PT"/>
          </w:rPr>
          <w:delText>e</w:delText>
        </w:r>
        <w:r w:rsidRPr="00160C4F" w:rsidDel="009102D6">
          <w:rPr>
            <w:spacing w:val="2"/>
            <w:w w:val="95"/>
            <w:lang w:val="pt-PT"/>
          </w:rPr>
          <w:delText xml:space="preserve"> </w:delText>
        </w:r>
      </w:del>
      <w:del w:id="61" w:author="Jorge Pião" w:date="2020-05-07T09:28:00Z">
        <w:r w:rsidRPr="00160C4F" w:rsidDel="009102D6">
          <w:rPr>
            <w:w w:val="95"/>
            <w:lang w:val="pt-PT"/>
          </w:rPr>
          <w:delText>ligados</w:delText>
        </w:r>
        <w:r w:rsidRPr="00160C4F" w:rsidDel="009102D6">
          <w:rPr>
            <w:spacing w:val="1"/>
            <w:w w:val="95"/>
            <w:lang w:val="pt-PT"/>
          </w:rPr>
          <w:delText xml:space="preserve"> </w:delText>
        </w:r>
        <w:r w:rsidRPr="00160C4F" w:rsidDel="009102D6">
          <w:rPr>
            <w:spacing w:val="-3"/>
            <w:w w:val="95"/>
            <w:lang w:val="pt-PT"/>
          </w:rPr>
          <w:delText>en</w:delText>
        </w:r>
        <w:r w:rsidRPr="00160C4F" w:rsidDel="009102D6">
          <w:rPr>
            <w:spacing w:val="-2"/>
            <w:w w:val="95"/>
            <w:lang w:val="pt-PT"/>
          </w:rPr>
          <w:delText>tre</w:delText>
        </w:r>
        <w:r w:rsidRPr="00160C4F" w:rsidDel="009102D6">
          <w:rPr>
            <w:spacing w:val="2"/>
            <w:w w:val="95"/>
            <w:lang w:val="pt-PT"/>
          </w:rPr>
          <w:delText xml:space="preserve"> </w:delText>
        </w:r>
        <w:r w:rsidRPr="00160C4F" w:rsidDel="009102D6">
          <w:rPr>
            <w:w w:val="95"/>
            <w:lang w:val="pt-PT"/>
          </w:rPr>
          <w:delText>sim</w:delText>
        </w:r>
      </w:del>
      <w:ins w:id="62" w:author="Jorge Pião" w:date="2020-05-07T09:29:00Z">
        <w:r w:rsidR="009102D6">
          <w:rPr>
            <w:w w:val="95"/>
            <w:lang w:val="pt-PT"/>
          </w:rPr>
          <w:t xml:space="preserve">, </w:t>
        </w:r>
      </w:ins>
      <w:ins w:id="63" w:author="Jorge Pião" w:date="2020-05-07T09:28:00Z">
        <w:r w:rsidR="009102D6">
          <w:rPr>
            <w:w w:val="95"/>
            <w:lang w:val="pt-PT"/>
          </w:rPr>
          <w:t xml:space="preserve">as suas </w:t>
        </w:r>
      </w:ins>
      <w:del w:id="64" w:author="Jorge Pião" w:date="2020-05-07T09:29:00Z">
        <w:r w:rsidRPr="00160C4F" w:rsidDel="009102D6">
          <w:rPr>
            <w:w w:val="95"/>
            <w:lang w:val="pt-PT"/>
          </w:rPr>
          <w:delText>,</w:delText>
        </w:r>
        <w:r w:rsidRPr="00160C4F" w:rsidDel="009102D6">
          <w:rPr>
            <w:spacing w:val="5"/>
            <w:w w:val="95"/>
            <w:lang w:val="pt-PT"/>
          </w:rPr>
          <w:delText xml:space="preserve"> </w:delText>
        </w:r>
        <w:r w:rsidRPr="00160C4F" w:rsidDel="009102D6">
          <w:rPr>
            <w:w w:val="95"/>
            <w:lang w:val="pt-PT"/>
          </w:rPr>
          <w:delText>e</w:delText>
        </w:r>
        <w:r w:rsidRPr="00160C4F" w:rsidDel="009102D6">
          <w:rPr>
            <w:spacing w:val="2"/>
            <w:w w:val="95"/>
            <w:lang w:val="pt-PT"/>
          </w:rPr>
          <w:delText xml:space="preserve"> </w:delText>
        </w:r>
        <w:r w:rsidRPr="00160C4F" w:rsidDel="009102D6">
          <w:rPr>
            <w:w w:val="95"/>
            <w:lang w:val="pt-PT"/>
          </w:rPr>
          <w:delText>qual</w:delText>
        </w:r>
        <w:r w:rsidRPr="00160C4F" w:rsidDel="009102D6">
          <w:rPr>
            <w:spacing w:val="1"/>
            <w:w w:val="95"/>
            <w:lang w:val="pt-PT"/>
          </w:rPr>
          <w:delText xml:space="preserve"> </w:delText>
        </w:r>
        <w:r w:rsidRPr="00160C4F" w:rsidDel="009102D6">
          <w:rPr>
            <w:w w:val="95"/>
            <w:lang w:val="pt-PT"/>
          </w:rPr>
          <w:delText>os</w:delText>
        </w:r>
        <w:r w:rsidRPr="00160C4F" w:rsidDel="009102D6">
          <w:rPr>
            <w:spacing w:val="2"/>
            <w:w w:val="95"/>
            <w:lang w:val="pt-PT"/>
          </w:rPr>
          <w:delText xml:space="preserve"> </w:delText>
        </w:r>
        <w:r w:rsidRPr="00160C4F" w:rsidDel="009102D6">
          <w:rPr>
            <w:w w:val="95"/>
            <w:lang w:val="pt-PT"/>
          </w:rPr>
          <w:delText>comportamentos</w:delText>
        </w:r>
        <w:r w:rsidRPr="00160C4F" w:rsidDel="009102D6">
          <w:rPr>
            <w:spacing w:val="2"/>
            <w:w w:val="95"/>
            <w:lang w:val="pt-PT"/>
          </w:rPr>
          <w:delText xml:space="preserve"> </w:delText>
        </w:r>
        <w:r w:rsidRPr="00160C4F" w:rsidDel="009102D6">
          <w:rPr>
            <w:w w:val="95"/>
            <w:lang w:val="pt-PT"/>
          </w:rPr>
          <w:delText>que</w:delText>
        </w:r>
        <w:r w:rsidRPr="00160C4F" w:rsidDel="009102D6">
          <w:rPr>
            <w:spacing w:val="1"/>
            <w:w w:val="95"/>
            <w:lang w:val="pt-PT"/>
          </w:rPr>
          <w:delText xml:space="preserve"> </w:delText>
        </w:r>
        <w:r w:rsidRPr="00160C4F" w:rsidDel="009102D6">
          <w:rPr>
            <w:w w:val="95"/>
            <w:lang w:val="pt-PT"/>
          </w:rPr>
          <w:delText>essas</w:delText>
        </w:r>
        <w:r w:rsidRPr="00160C4F" w:rsidDel="009102D6">
          <w:rPr>
            <w:spacing w:val="27"/>
            <w:w w:val="92"/>
            <w:lang w:val="pt-PT"/>
          </w:rPr>
          <w:delText xml:space="preserve"> </w:delText>
        </w:r>
        <w:r w:rsidRPr="00160C4F" w:rsidDel="009102D6">
          <w:rPr>
            <w:w w:val="95"/>
            <w:lang w:val="pt-PT"/>
          </w:rPr>
          <w:delText>lig</w:delText>
        </w:r>
        <w:r w:rsidRPr="00160C4F" w:rsidDel="009102D6">
          <w:rPr>
            <w:spacing w:val="-1"/>
            <w:w w:val="95"/>
            <w:lang w:val="pt-PT"/>
          </w:rPr>
          <w:delText>a</w:delText>
        </w:r>
        <w:r w:rsidRPr="00160C4F" w:rsidDel="009102D6">
          <w:rPr>
            <w:spacing w:val="-92"/>
            <w:w w:val="95"/>
            <w:lang w:val="pt-PT"/>
          </w:rPr>
          <w:delText>c</w:delText>
        </w:r>
        <w:r w:rsidRPr="00160C4F" w:rsidDel="009102D6">
          <w:rPr>
            <w:spacing w:val="-2"/>
            <w:w w:val="95"/>
            <w:lang w:val="pt-PT"/>
          </w:rPr>
          <w:delText>¸</w:delText>
        </w:r>
        <w:r w:rsidRPr="00160C4F" w:rsidDel="009102D6">
          <w:rPr>
            <w:spacing w:val="-103"/>
            <w:w w:val="95"/>
            <w:lang w:val="pt-PT"/>
          </w:rPr>
          <w:delText>o</w:delText>
        </w:r>
        <w:r w:rsidRPr="00160C4F" w:rsidDel="009102D6">
          <w:rPr>
            <w:spacing w:val="-1"/>
            <w:w w:val="95"/>
            <w:lang w:val="pt-PT"/>
          </w:rPr>
          <w:delText>˜</w:delText>
        </w:r>
        <w:r w:rsidRPr="00160C4F" w:rsidDel="009102D6">
          <w:rPr>
            <w:w w:val="95"/>
            <w:lang w:val="pt-PT"/>
          </w:rPr>
          <w:delText>es</w:delText>
        </w:r>
        <w:r w:rsidRPr="00160C4F" w:rsidDel="009102D6">
          <w:rPr>
            <w:spacing w:val="19"/>
            <w:w w:val="95"/>
            <w:lang w:val="pt-PT"/>
          </w:rPr>
          <w:delText xml:space="preserve"> </w:delText>
        </w:r>
        <w:r w:rsidRPr="00160C4F" w:rsidDel="009102D6">
          <w:rPr>
            <w:w w:val="95"/>
            <w:lang w:val="pt-PT"/>
          </w:rPr>
          <w:delText>iriam</w:delText>
        </w:r>
        <w:r w:rsidRPr="00160C4F" w:rsidDel="009102D6">
          <w:rPr>
            <w:spacing w:val="19"/>
            <w:w w:val="95"/>
            <w:lang w:val="pt-PT"/>
          </w:rPr>
          <w:delText xml:space="preserve"> </w:delText>
        </w:r>
        <w:r w:rsidRPr="00160C4F" w:rsidDel="009102D6">
          <w:rPr>
            <w:w w:val="95"/>
            <w:lang w:val="pt-PT"/>
          </w:rPr>
          <w:delText>gerar</w:delText>
        </w:r>
      </w:del>
      <w:r w:rsidRPr="00160C4F">
        <w:rPr>
          <w:w w:val="95"/>
          <w:lang w:val="pt-PT"/>
        </w:rPr>
        <w:t>.</w:t>
      </w:r>
      <w:r w:rsidRPr="00160C4F">
        <w:rPr>
          <w:spacing w:val="43"/>
          <w:w w:val="95"/>
          <w:lang w:val="pt-PT"/>
        </w:rPr>
        <w:t xml:space="preserve"> </w:t>
      </w:r>
      <w:commentRangeStart w:id="65"/>
      <w:r w:rsidRPr="00160C4F">
        <w:rPr>
          <w:w w:val="95"/>
          <w:lang w:val="pt-PT"/>
        </w:rPr>
        <w:t>No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-6"/>
          <w:w w:val="95"/>
          <w:lang w:val="pt-PT"/>
        </w:rPr>
        <w:t>p</w:t>
      </w:r>
      <w:r w:rsidRPr="00160C4F">
        <w:rPr>
          <w:spacing w:val="-99"/>
          <w:w w:val="95"/>
          <w:lang w:val="pt-PT"/>
        </w:rPr>
        <w:t>ˆ</w:t>
      </w:r>
      <w:r w:rsidRPr="00160C4F">
        <w:rPr>
          <w:w w:val="95"/>
          <w:lang w:val="pt-PT"/>
        </w:rPr>
        <w:t>endice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de-se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obser</w:t>
      </w:r>
      <w:r w:rsidRPr="00160C4F">
        <w:rPr>
          <w:spacing w:val="-12"/>
          <w:w w:val="95"/>
          <w:lang w:val="pt-PT"/>
        </w:rPr>
        <w:t>v</w:t>
      </w:r>
      <w:r w:rsidRPr="00160C4F">
        <w:rPr>
          <w:w w:val="95"/>
          <w:lang w:val="pt-PT"/>
        </w:rPr>
        <w:t>ar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descr</w:t>
      </w:r>
      <w:r w:rsidRPr="00160C4F">
        <w:rPr>
          <w:spacing w:val="-1"/>
          <w:w w:val="95"/>
          <w:lang w:val="pt-PT"/>
        </w:rPr>
        <w:t>i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delo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dados.</w:t>
      </w:r>
      <w:commentRangeEnd w:id="65"/>
      <w:r w:rsidR="00EC17AE">
        <w:rPr>
          <w:rStyle w:val="CommentReference"/>
          <w:rFonts w:asciiTheme="minorHAnsi" w:eastAsiaTheme="minorHAnsi" w:hAnsiTheme="minorHAnsi"/>
        </w:rPr>
        <w:commentReference w:id="65"/>
      </w:r>
    </w:p>
    <w:p w14:paraId="2E5F7971" w14:textId="77777777" w:rsidR="0010771C" w:rsidRPr="00160C4F" w:rsidRDefault="00AC137A">
      <w:pPr>
        <w:spacing w:line="339" w:lineRule="auto"/>
        <w:ind w:left="101" w:right="115" w:firstLine="338"/>
        <w:jc w:val="both"/>
        <w:rPr>
          <w:rFonts w:ascii="Georgia" w:eastAsia="Georgia" w:hAnsi="Georgia" w:cs="Georgia"/>
          <w:lang w:val="pt-PT"/>
        </w:rPr>
      </w:pPr>
      <w:r w:rsidRPr="00160C4F">
        <w:rPr>
          <w:rFonts w:ascii="Georgia" w:eastAsia="Georgia" w:hAnsi="Georgia" w:cs="Georgia"/>
          <w:w w:val="95"/>
          <w:lang w:val="pt-PT"/>
        </w:rPr>
        <w:t>Como</w:t>
      </w:r>
      <w:r w:rsidRPr="00160C4F">
        <w:rPr>
          <w:rFonts w:ascii="Georgia" w:eastAsia="Georgia" w:hAnsi="Georgia" w:cs="Georgia"/>
          <w:spacing w:val="1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descrito</w:t>
      </w:r>
      <w:r w:rsidRPr="00160C4F">
        <w:rPr>
          <w:rFonts w:ascii="Georgia" w:eastAsia="Georgia" w:hAnsi="Georgia" w:cs="Georgia"/>
          <w:spacing w:val="1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na</w:t>
      </w:r>
      <w:r w:rsidRPr="00160C4F">
        <w:rPr>
          <w:rFonts w:ascii="Georgia" w:eastAsia="Georgia" w:hAnsi="Georgia" w:cs="Georgia"/>
          <w:spacing w:val="1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se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c</w:t>
      </w:r>
      <w:r w:rsidRPr="00160C4F">
        <w:rPr>
          <w:rFonts w:ascii="Georgia" w:eastAsia="Georgia" w:hAnsi="Georgia" w:cs="Georgia"/>
          <w:spacing w:val="-92"/>
          <w:w w:val="95"/>
          <w:lang w:val="pt-PT"/>
        </w:rPr>
        <w:t>c</w:t>
      </w:r>
      <w:r w:rsidRPr="00160C4F">
        <w:rPr>
          <w:rFonts w:ascii="Georgia" w:eastAsia="Georgia" w:hAnsi="Georgia" w:cs="Georgia"/>
          <w:spacing w:val="-2"/>
          <w:w w:val="95"/>
          <w:lang w:val="pt-PT"/>
        </w:rPr>
        <w:t>¸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˜</w:t>
      </w:r>
      <w:r w:rsidRPr="00160C4F">
        <w:rPr>
          <w:rFonts w:ascii="Georgia" w:eastAsia="Georgia" w:hAnsi="Georgia" w:cs="Georgia"/>
          <w:w w:val="95"/>
          <w:lang w:val="pt-PT"/>
        </w:rPr>
        <w:t>ao</w:t>
      </w:r>
      <w:r w:rsidRPr="00160C4F">
        <w:rPr>
          <w:rFonts w:ascii="Georgia" w:eastAsia="Georgia" w:hAnsi="Georgia" w:cs="Georgia"/>
          <w:spacing w:val="1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2.3,</w:t>
      </w:r>
      <w:r w:rsidRPr="00160C4F">
        <w:rPr>
          <w:rFonts w:ascii="Georgia" w:eastAsia="Georgia" w:hAnsi="Georgia" w:cs="Georgia"/>
          <w:spacing w:val="18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1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p</w:t>
      </w:r>
      <w:r w:rsidRPr="00160C4F">
        <w:rPr>
          <w:rFonts w:ascii="Georgia" w:eastAsia="Georgia" w:hAnsi="Georgia" w:cs="Georgia"/>
          <w:w w:val="95"/>
          <w:lang w:val="pt-PT"/>
        </w:rPr>
        <w:t>lic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-92"/>
          <w:w w:val="95"/>
          <w:lang w:val="pt-PT"/>
        </w:rPr>
        <w:t>c</w:t>
      </w:r>
      <w:r w:rsidRPr="00160C4F">
        <w:rPr>
          <w:rFonts w:ascii="Georgia" w:eastAsia="Georgia" w:hAnsi="Georgia" w:cs="Georgia"/>
          <w:spacing w:val="-2"/>
          <w:w w:val="95"/>
          <w:lang w:val="pt-PT"/>
        </w:rPr>
        <w:t>¸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˜</w:t>
      </w:r>
      <w:r w:rsidRPr="00160C4F">
        <w:rPr>
          <w:rFonts w:ascii="Georgia" w:eastAsia="Georgia" w:hAnsi="Georgia" w:cs="Georgia"/>
          <w:w w:val="95"/>
          <w:lang w:val="pt-PT"/>
        </w:rPr>
        <w:t>o</w:t>
      </w:r>
      <w:r w:rsidRPr="00160C4F">
        <w:rPr>
          <w:rFonts w:ascii="Georgia" w:eastAsia="Georgia" w:hAnsi="Georgia" w:cs="Georgia"/>
          <w:spacing w:val="18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servidor</w:t>
      </w:r>
      <w:r w:rsidRPr="00160C4F">
        <w:rPr>
          <w:rFonts w:ascii="Georgia" w:eastAsia="Georgia" w:hAnsi="Georgia" w:cs="Georgia"/>
          <w:spacing w:val="1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i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r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a</w:t>
      </w:r>
      <w:r w:rsidRPr="00160C4F">
        <w:rPr>
          <w:rFonts w:ascii="Georgia" w:eastAsia="Georgia" w:hAnsi="Georgia" w:cs="Georgia"/>
          <w:w w:val="95"/>
          <w:lang w:val="pt-PT"/>
        </w:rPr>
        <w:t>´</w:t>
      </w:r>
      <w:r w:rsidRPr="00160C4F">
        <w:rPr>
          <w:rFonts w:ascii="Georgia" w:eastAsia="Georgia" w:hAnsi="Georgia" w:cs="Georgia"/>
          <w:spacing w:val="1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ser</w:t>
      </w:r>
      <w:r w:rsidRPr="00160C4F">
        <w:rPr>
          <w:rFonts w:ascii="Georgia" w:eastAsia="Georgia" w:hAnsi="Georgia" w:cs="Georgia"/>
          <w:spacing w:val="1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dese</w:t>
      </w:r>
      <w:r w:rsidRPr="00160C4F">
        <w:rPr>
          <w:rFonts w:ascii="Georgia" w:eastAsia="Georgia" w:hAnsi="Georgia" w:cs="Georgia"/>
          <w:spacing w:val="-7"/>
          <w:w w:val="95"/>
          <w:lang w:val="pt-PT"/>
        </w:rPr>
        <w:t>n</w:t>
      </w:r>
      <w:r w:rsidRPr="00160C4F">
        <w:rPr>
          <w:rFonts w:ascii="Georgia" w:eastAsia="Georgia" w:hAnsi="Georgia" w:cs="Georgia"/>
          <w:spacing w:val="-6"/>
          <w:w w:val="95"/>
          <w:lang w:val="pt-PT"/>
        </w:rPr>
        <w:t>v</w:t>
      </w:r>
      <w:r w:rsidRPr="00160C4F">
        <w:rPr>
          <w:rFonts w:ascii="Georgia" w:eastAsia="Georgia" w:hAnsi="Georgia" w:cs="Georgia"/>
          <w:w w:val="95"/>
          <w:lang w:val="pt-PT"/>
        </w:rPr>
        <w:t>olvida</w:t>
      </w:r>
      <w:r w:rsidRPr="00160C4F">
        <w:rPr>
          <w:rFonts w:ascii="Georgia" w:eastAsia="Georgia" w:hAnsi="Georgia" w:cs="Georgia"/>
          <w:spacing w:val="18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com</w:t>
      </w:r>
      <w:r w:rsidRPr="00160C4F">
        <w:rPr>
          <w:rFonts w:ascii="Georgia" w:eastAsia="Georgia" w:hAnsi="Georgia" w:cs="Georgia"/>
          <w:spacing w:val="1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uso</w:t>
      </w:r>
      <w:r w:rsidRPr="00160C4F">
        <w:rPr>
          <w:rFonts w:ascii="Georgia" w:eastAsia="Georgia" w:hAnsi="Georgia" w:cs="Georgia"/>
          <w:spacing w:val="1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da</w:t>
      </w:r>
      <w:r w:rsidRPr="00160C4F">
        <w:rPr>
          <w:rFonts w:ascii="Georgia" w:eastAsia="Georgia" w:hAnsi="Georgia" w:cs="Georgia"/>
          <w:spacing w:val="17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Spring</w:t>
      </w:r>
      <w:r w:rsidRPr="00160C4F">
        <w:rPr>
          <w:rFonts w:ascii="Arial" w:eastAsia="Arial" w:hAnsi="Arial" w:cs="Arial"/>
          <w:i/>
          <w:w w:val="96"/>
          <w:lang w:val="pt-PT"/>
        </w:rPr>
        <w:t xml:space="preserve"> </w:t>
      </w:r>
      <w:r w:rsidRPr="00160C4F">
        <w:rPr>
          <w:rFonts w:ascii="Arial" w:eastAsia="Arial" w:hAnsi="Arial" w:cs="Arial"/>
          <w:i/>
          <w:spacing w:val="-3"/>
          <w:w w:val="95"/>
          <w:lang w:val="pt-PT"/>
        </w:rPr>
        <w:t>Boot</w:t>
      </w:r>
      <w:r w:rsidRPr="00160C4F">
        <w:rPr>
          <w:rFonts w:ascii="Arial" w:eastAsia="Arial" w:hAnsi="Arial" w:cs="Arial"/>
          <w:i/>
          <w:spacing w:val="39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spacing w:val="-2"/>
          <w:w w:val="95"/>
          <w:lang w:val="pt-PT"/>
        </w:rPr>
        <w:t>fr</w:t>
      </w:r>
      <w:r w:rsidRPr="00160C4F">
        <w:rPr>
          <w:rFonts w:ascii="Arial" w:eastAsia="Arial" w:hAnsi="Arial" w:cs="Arial"/>
          <w:i/>
          <w:spacing w:val="-3"/>
          <w:w w:val="95"/>
          <w:lang w:val="pt-PT"/>
        </w:rPr>
        <w:t>amework</w:t>
      </w:r>
      <w:r w:rsidRPr="00160C4F">
        <w:rPr>
          <w:rFonts w:ascii="Arial" w:eastAsia="Arial" w:hAnsi="Arial" w:cs="Arial"/>
          <w:i/>
          <w:spacing w:val="3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e</w:t>
      </w:r>
      <w:r w:rsidRPr="00160C4F">
        <w:rPr>
          <w:rFonts w:ascii="Georgia" w:eastAsia="Georgia" w:hAnsi="Georgia" w:cs="Georgia"/>
          <w:spacing w:val="42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de</w:t>
      </w:r>
      <w:r w:rsidRPr="00160C4F">
        <w:rPr>
          <w:rFonts w:ascii="Georgia" w:eastAsia="Georgia" w:hAnsi="Georgia" w:cs="Georgia"/>
          <w:spacing w:val="43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spacing w:val="-6"/>
          <w:w w:val="95"/>
          <w:lang w:val="pt-PT"/>
        </w:rPr>
        <w:t>JPA</w:t>
      </w:r>
      <w:r w:rsidRPr="00160C4F">
        <w:rPr>
          <w:rFonts w:ascii="Arial" w:eastAsia="Arial" w:hAnsi="Arial" w:cs="Arial"/>
          <w:i/>
          <w:spacing w:val="39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-</w:t>
      </w:r>
      <w:r w:rsidRPr="00160C4F">
        <w:rPr>
          <w:rFonts w:ascii="Arial" w:eastAsia="Arial" w:hAnsi="Arial" w:cs="Arial"/>
          <w:i/>
          <w:spacing w:val="40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Java</w:t>
      </w:r>
      <w:r w:rsidRPr="00160C4F">
        <w:rPr>
          <w:rFonts w:ascii="Arial" w:eastAsia="Arial" w:hAnsi="Arial" w:cs="Arial"/>
          <w:i/>
          <w:spacing w:val="39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spacing w:val="-1"/>
          <w:w w:val="95"/>
          <w:lang w:val="pt-PT"/>
        </w:rPr>
        <w:t>Persistenc</w:t>
      </w:r>
      <w:r w:rsidRPr="00160C4F">
        <w:rPr>
          <w:rFonts w:ascii="Arial" w:eastAsia="Arial" w:hAnsi="Arial" w:cs="Arial"/>
          <w:i/>
          <w:spacing w:val="-2"/>
          <w:w w:val="95"/>
          <w:lang w:val="pt-PT"/>
        </w:rPr>
        <w:t>e</w:t>
      </w:r>
      <w:r w:rsidRPr="00160C4F">
        <w:rPr>
          <w:rFonts w:ascii="Arial" w:eastAsia="Arial" w:hAnsi="Arial" w:cs="Arial"/>
          <w:i/>
          <w:spacing w:val="40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API</w:t>
      </w:r>
      <w:r w:rsidRPr="00160C4F">
        <w:rPr>
          <w:rFonts w:ascii="Georgia" w:eastAsia="Georgia" w:hAnsi="Georgia" w:cs="Georgia"/>
          <w:w w:val="95"/>
          <w:lang w:val="pt-PT"/>
        </w:rPr>
        <w:t>.</w:t>
      </w:r>
      <w:r w:rsidRPr="00160C4F">
        <w:rPr>
          <w:rFonts w:ascii="Georgia" w:eastAsia="Georgia" w:hAnsi="Georgia" w:cs="Georgia"/>
          <w:spacing w:val="42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Dadas</w:t>
      </w:r>
      <w:r w:rsidRPr="00160C4F">
        <w:rPr>
          <w:rFonts w:ascii="Georgia" w:eastAsia="Georgia" w:hAnsi="Georgia" w:cs="Georgia"/>
          <w:spacing w:val="42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as</w:t>
      </w:r>
      <w:r w:rsidRPr="00160C4F">
        <w:rPr>
          <w:rFonts w:ascii="Georgia" w:eastAsia="Georgia" w:hAnsi="Georgia" w:cs="Georgia"/>
          <w:spacing w:val="43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funcionalidades</w:t>
      </w:r>
      <w:r w:rsidRPr="00160C4F">
        <w:rPr>
          <w:rFonts w:ascii="Georgia" w:eastAsia="Georgia" w:hAnsi="Georgia" w:cs="Georgia"/>
          <w:spacing w:val="41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acrescentadas</w:t>
      </w:r>
      <w:r w:rsidRPr="00160C4F">
        <w:rPr>
          <w:rFonts w:ascii="Georgia" w:eastAsia="Georgia" w:hAnsi="Georgia" w:cs="Georgia"/>
          <w:spacing w:val="29"/>
          <w:w w:val="98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destas</w:t>
      </w:r>
      <w:r w:rsidRPr="00160C4F">
        <w:rPr>
          <w:rFonts w:ascii="Georgia" w:eastAsia="Georgia" w:hAnsi="Georgia" w:cs="Georgia"/>
          <w:spacing w:val="48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f</w:t>
      </w:r>
      <w:r w:rsidRPr="00160C4F">
        <w:rPr>
          <w:rFonts w:ascii="Arial" w:eastAsia="Arial" w:hAnsi="Arial" w:cs="Arial"/>
          <w:i/>
          <w:spacing w:val="-9"/>
          <w:w w:val="95"/>
          <w:lang w:val="pt-PT"/>
        </w:rPr>
        <w:t>r</w:t>
      </w:r>
      <w:r w:rsidRPr="00160C4F">
        <w:rPr>
          <w:rFonts w:ascii="Arial" w:eastAsia="Arial" w:hAnsi="Arial" w:cs="Arial"/>
          <w:i/>
          <w:w w:val="95"/>
          <w:lang w:val="pt-PT"/>
        </w:rPr>
        <w:t>amework</w:t>
      </w:r>
      <w:r w:rsidRPr="00160C4F">
        <w:rPr>
          <w:rFonts w:ascii="Arial" w:eastAsia="Arial" w:hAnsi="Arial" w:cs="Arial"/>
          <w:i/>
          <w:spacing w:val="8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 xml:space="preserve">e  </w:t>
      </w:r>
      <w:r w:rsidRPr="00160C4F">
        <w:rPr>
          <w:rFonts w:ascii="Arial" w:eastAsia="Arial" w:hAnsi="Arial" w:cs="Arial"/>
          <w:i/>
          <w:w w:val="95"/>
          <w:lang w:val="pt-PT"/>
        </w:rPr>
        <w:t>API</w:t>
      </w:r>
      <w:r w:rsidRPr="00160C4F">
        <w:rPr>
          <w:rFonts w:ascii="Georgia" w:eastAsia="Georgia" w:hAnsi="Georgia" w:cs="Georgia"/>
          <w:w w:val="95"/>
          <w:lang w:val="pt-PT"/>
        </w:rPr>
        <w:t>,</w:t>
      </w:r>
      <w:r w:rsidRPr="00160C4F">
        <w:rPr>
          <w:rFonts w:ascii="Georgia" w:eastAsia="Georgia" w:hAnsi="Georgia" w:cs="Georgia"/>
          <w:spacing w:val="50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49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n</w:t>
      </w:r>
      <w:r w:rsidRPr="00160C4F">
        <w:rPr>
          <w:rFonts w:ascii="Georgia" w:eastAsia="Georgia" w:hAnsi="Georgia" w:cs="Georgia"/>
          <w:w w:val="95"/>
          <w:lang w:val="pt-PT"/>
        </w:rPr>
        <w:t>ossa</w:t>
      </w:r>
      <w:r w:rsidRPr="00160C4F">
        <w:rPr>
          <w:rFonts w:ascii="Georgia" w:eastAsia="Georgia" w:hAnsi="Georgia" w:cs="Georgia"/>
          <w:spacing w:val="49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sol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u</w:t>
      </w:r>
      <w:r w:rsidRPr="00160C4F">
        <w:rPr>
          <w:rFonts w:ascii="Georgia" w:eastAsia="Georgia" w:hAnsi="Georgia" w:cs="Georgia"/>
          <w:spacing w:val="-92"/>
          <w:w w:val="95"/>
          <w:lang w:val="pt-PT"/>
        </w:rPr>
        <w:t>c</w:t>
      </w:r>
      <w:r w:rsidRPr="00160C4F">
        <w:rPr>
          <w:rFonts w:ascii="Georgia" w:eastAsia="Georgia" w:hAnsi="Georgia" w:cs="Georgia"/>
          <w:spacing w:val="-2"/>
          <w:w w:val="95"/>
          <w:lang w:val="pt-PT"/>
        </w:rPr>
        <w:t>¸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˜</w:t>
      </w:r>
      <w:r w:rsidRPr="00160C4F">
        <w:rPr>
          <w:rFonts w:ascii="Georgia" w:eastAsia="Georgia" w:hAnsi="Georgia" w:cs="Georgia"/>
          <w:w w:val="95"/>
          <w:lang w:val="pt-PT"/>
        </w:rPr>
        <w:t>o  separa</w:t>
      </w:r>
      <w:r w:rsidRPr="00160C4F">
        <w:rPr>
          <w:rFonts w:ascii="Georgia" w:eastAsia="Georgia" w:hAnsi="Georgia" w:cs="Georgia"/>
          <w:spacing w:val="48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 xml:space="preserve">a  </w:t>
      </w:r>
      <w:commentRangeStart w:id="66"/>
      <w:r w:rsidRPr="00160C4F">
        <w:rPr>
          <w:rFonts w:ascii="Georgia" w:eastAsia="Georgia" w:hAnsi="Georgia" w:cs="Georgia"/>
          <w:w w:val="95"/>
          <w:lang w:val="pt-PT"/>
        </w:rPr>
        <w:t>aplica</w:t>
      </w:r>
      <w:r w:rsidRPr="00160C4F">
        <w:rPr>
          <w:rFonts w:ascii="Georgia" w:eastAsia="Georgia" w:hAnsi="Georgia" w:cs="Georgia"/>
          <w:spacing w:val="-92"/>
          <w:w w:val="95"/>
          <w:lang w:val="pt-PT"/>
        </w:rPr>
        <w:t>¸</w:t>
      </w:r>
      <w:r w:rsidRPr="00160C4F">
        <w:rPr>
          <w:rFonts w:ascii="Georgia" w:eastAsia="Georgia" w:hAnsi="Georgia" w:cs="Georgia"/>
          <w:w w:val="95"/>
          <w:lang w:val="pt-PT"/>
        </w:rPr>
        <w:t>c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˜</w:t>
      </w:r>
      <w:r w:rsidRPr="00160C4F">
        <w:rPr>
          <w:rFonts w:ascii="Georgia" w:eastAsia="Georgia" w:hAnsi="Georgia" w:cs="Georgia"/>
          <w:w w:val="95"/>
          <w:lang w:val="pt-PT"/>
        </w:rPr>
        <w:t>ao</w:t>
      </w:r>
      <w:r w:rsidRPr="00160C4F">
        <w:rPr>
          <w:rFonts w:ascii="Georgia" w:eastAsia="Georgia" w:hAnsi="Georgia" w:cs="Georgia"/>
          <w:spacing w:val="50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servidor</w:t>
      </w:r>
      <w:r w:rsidRPr="00160C4F">
        <w:rPr>
          <w:rFonts w:ascii="Georgia" w:eastAsia="Georgia" w:hAnsi="Georgia" w:cs="Georgia"/>
          <w:spacing w:val="50"/>
          <w:w w:val="95"/>
          <w:lang w:val="pt-PT"/>
        </w:rPr>
        <w:t xml:space="preserve"> </w:t>
      </w:r>
      <w:commentRangeEnd w:id="66"/>
      <w:r w:rsidR="00D521F0">
        <w:rPr>
          <w:rStyle w:val="CommentReference"/>
        </w:rPr>
        <w:commentReference w:id="66"/>
      </w:r>
      <w:r w:rsidRPr="00160C4F">
        <w:rPr>
          <w:rFonts w:ascii="Georgia" w:eastAsia="Georgia" w:hAnsi="Georgia" w:cs="Georgia"/>
          <w:w w:val="95"/>
          <w:lang w:val="pt-PT"/>
        </w:rPr>
        <w:t>em</w:t>
      </w:r>
      <w:r w:rsidRPr="00160C4F">
        <w:rPr>
          <w:rFonts w:ascii="Georgia" w:eastAsia="Georgia" w:hAnsi="Georgia" w:cs="Georgia"/>
          <w:spacing w:val="49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quatro</w:t>
      </w:r>
      <w:r w:rsidRPr="00160C4F">
        <w:rPr>
          <w:rFonts w:ascii="Georgia" w:eastAsia="Georgia" w:hAnsi="Georgia" w:cs="Georgia"/>
          <w:spacing w:val="49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 xml:space="preserve">camadas 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distintas:</w:t>
      </w:r>
    </w:p>
    <w:p w14:paraId="1FC2A4F1" w14:textId="77777777" w:rsidR="0010771C" w:rsidRDefault="00AC137A">
      <w:pPr>
        <w:numPr>
          <w:ilvl w:val="2"/>
          <w:numId w:val="4"/>
        </w:numPr>
        <w:tabs>
          <w:tab w:val="left" w:pos="648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  <w:spacing w:val="-3"/>
          <w:w w:val="95"/>
        </w:rPr>
        <w:t>Mo</w:t>
      </w:r>
      <w:r>
        <w:rPr>
          <w:rFonts w:ascii="Arial"/>
          <w:i/>
          <w:spacing w:val="-4"/>
          <w:w w:val="95"/>
        </w:rPr>
        <w:t>del</w:t>
      </w:r>
    </w:p>
    <w:p w14:paraId="093E7092" w14:textId="77777777" w:rsidR="0010771C" w:rsidRDefault="0010771C">
      <w:pPr>
        <w:spacing w:before="8" w:line="240" w:lineRule="exact"/>
        <w:rPr>
          <w:sz w:val="24"/>
          <w:szCs w:val="24"/>
        </w:rPr>
      </w:pPr>
    </w:p>
    <w:p w14:paraId="3B713B4D" w14:textId="77777777" w:rsidR="0010771C" w:rsidRDefault="00AC137A">
      <w:pPr>
        <w:numPr>
          <w:ilvl w:val="2"/>
          <w:numId w:val="4"/>
        </w:numPr>
        <w:tabs>
          <w:tab w:val="left" w:pos="648"/>
        </w:tabs>
        <w:rPr>
          <w:rFonts w:ascii="Arial" w:eastAsia="Arial" w:hAnsi="Arial" w:cs="Arial"/>
        </w:rPr>
      </w:pPr>
      <w:r>
        <w:rPr>
          <w:rFonts w:ascii="Arial"/>
          <w:i/>
          <w:spacing w:val="-3"/>
          <w:w w:val="95"/>
        </w:rPr>
        <w:t>R</w:t>
      </w:r>
      <w:r>
        <w:rPr>
          <w:rFonts w:ascii="Arial"/>
          <w:i/>
          <w:spacing w:val="-4"/>
          <w:w w:val="95"/>
        </w:rPr>
        <w:t>ep</w:t>
      </w:r>
      <w:r>
        <w:rPr>
          <w:rFonts w:ascii="Arial"/>
          <w:i/>
          <w:spacing w:val="-3"/>
          <w:w w:val="95"/>
        </w:rPr>
        <w:t>ository</w:t>
      </w:r>
    </w:p>
    <w:p w14:paraId="01FCBD89" w14:textId="77777777" w:rsidR="0010771C" w:rsidRDefault="0010771C">
      <w:pPr>
        <w:spacing w:before="8" w:line="240" w:lineRule="exact"/>
        <w:rPr>
          <w:sz w:val="24"/>
          <w:szCs w:val="24"/>
        </w:rPr>
      </w:pPr>
    </w:p>
    <w:p w14:paraId="57FFEBF6" w14:textId="77777777" w:rsidR="0010771C" w:rsidRDefault="00AC137A">
      <w:pPr>
        <w:numPr>
          <w:ilvl w:val="2"/>
          <w:numId w:val="4"/>
        </w:numPr>
        <w:tabs>
          <w:tab w:val="left" w:pos="648"/>
        </w:tabs>
        <w:rPr>
          <w:rFonts w:ascii="Arial" w:eastAsia="Arial" w:hAnsi="Arial" w:cs="Arial"/>
        </w:rPr>
      </w:pPr>
      <w:r>
        <w:rPr>
          <w:rFonts w:ascii="Arial"/>
          <w:i/>
          <w:w w:val="90"/>
        </w:rPr>
        <w:t>Business</w:t>
      </w:r>
    </w:p>
    <w:p w14:paraId="100C293E" w14:textId="77777777" w:rsidR="0010771C" w:rsidRDefault="0010771C">
      <w:pPr>
        <w:spacing w:before="8" w:line="240" w:lineRule="exact"/>
        <w:rPr>
          <w:sz w:val="24"/>
          <w:szCs w:val="24"/>
        </w:rPr>
      </w:pPr>
    </w:p>
    <w:p w14:paraId="3D96F715" w14:textId="77777777" w:rsidR="0010771C" w:rsidRDefault="00AC137A">
      <w:pPr>
        <w:numPr>
          <w:ilvl w:val="2"/>
          <w:numId w:val="4"/>
        </w:numPr>
        <w:tabs>
          <w:tab w:val="left" w:pos="648"/>
        </w:tabs>
        <w:rPr>
          <w:rFonts w:ascii="Arial" w:eastAsia="Arial" w:hAnsi="Arial" w:cs="Arial"/>
        </w:rPr>
      </w:pPr>
      <w:r>
        <w:rPr>
          <w:rFonts w:ascii="Arial"/>
          <w:i/>
          <w:spacing w:val="-1"/>
        </w:rPr>
        <w:t>Contr</w:t>
      </w:r>
      <w:r>
        <w:rPr>
          <w:rFonts w:ascii="Arial"/>
          <w:i/>
          <w:spacing w:val="-2"/>
        </w:rPr>
        <w:t>ol</w:t>
      </w:r>
      <w:r>
        <w:rPr>
          <w:rFonts w:ascii="Arial"/>
          <w:i/>
          <w:spacing w:val="-1"/>
        </w:rPr>
        <w:t>ler</w:t>
      </w:r>
    </w:p>
    <w:p w14:paraId="6391A603" w14:textId="77777777" w:rsidR="0010771C" w:rsidRDefault="0010771C">
      <w:pPr>
        <w:spacing w:before="10" w:line="190" w:lineRule="exact"/>
        <w:rPr>
          <w:sz w:val="19"/>
          <w:szCs w:val="19"/>
        </w:rPr>
      </w:pPr>
    </w:p>
    <w:p w14:paraId="659AA292" w14:textId="77777777" w:rsidR="0010771C" w:rsidRPr="00160C4F" w:rsidRDefault="00AC137A">
      <w:pPr>
        <w:pStyle w:val="BodyText"/>
        <w:spacing w:line="344" w:lineRule="auto"/>
        <w:ind w:right="115"/>
        <w:jc w:val="both"/>
        <w:rPr>
          <w:lang w:val="pt-PT"/>
        </w:rPr>
      </w:pPr>
      <w:r w:rsidRPr="00160C4F">
        <w:rPr>
          <w:w w:val="95"/>
          <w:lang w:val="pt-PT"/>
        </w:rPr>
        <w:t>As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segui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tes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sub-se</w:t>
      </w:r>
      <w:r w:rsidRPr="00160C4F">
        <w:rPr>
          <w:spacing w:val="-1"/>
          <w:w w:val="95"/>
          <w:lang w:val="pt-PT"/>
        </w:rPr>
        <w:t>c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es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explicam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cada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camada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funciona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estas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teragem</w:t>
      </w:r>
      <w:r w:rsidRPr="00160C4F">
        <w:rPr>
          <w:w w:val="96"/>
          <w:lang w:val="pt-PT"/>
        </w:rPr>
        <w:t xml:space="preserve"> </w:t>
      </w:r>
      <w:r w:rsidRPr="00160C4F">
        <w:rPr>
          <w:spacing w:val="-3"/>
          <w:w w:val="95"/>
          <w:lang w:val="pt-PT"/>
        </w:rPr>
        <w:t>en</w:t>
      </w:r>
      <w:r w:rsidRPr="00160C4F">
        <w:rPr>
          <w:spacing w:val="-2"/>
          <w:w w:val="95"/>
          <w:lang w:val="pt-PT"/>
        </w:rPr>
        <w:t>tre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si.</w:t>
      </w:r>
    </w:p>
    <w:p w14:paraId="785BA0F0" w14:textId="77777777" w:rsidR="0010771C" w:rsidRDefault="00AC137A">
      <w:pPr>
        <w:numPr>
          <w:ilvl w:val="2"/>
          <w:numId w:val="3"/>
        </w:numPr>
        <w:tabs>
          <w:tab w:val="left" w:pos="924"/>
        </w:tabs>
        <w:spacing w:before="169"/>
        <w:jc w:val="both"/>
        <w:rPr>
          <w:rFonts w:ascii="Verdana" w:eastAsia="Verdana" w:hAnsi="Verdana" w:cs="Verdana"/>
          <w:sz w:val="24"/>
          <w:szCs w:val="24"/>
        </w:rPr>
      </w:pPr>
      <w:bookmarkStart w:id="67" w:name="_TOC_250010"/>
      <w:r>
        <w:rPr>
          <w:rFonts w:ascii="Verdana"/>
          <w:b/>
          <w:i/>
          <w:spacing w:val="-3"/>
          <w:w w:val="90"/>
          <w:sz w:val="24"/>
        </w:rPr>
        <w:t>Mo</w:t>
      </w:r>
      <w:r>
        <w:rPr>
          <w:rFonts w:ascii="Verdana"/>
          <w:b/>
          <w:i/>
          <w:spacing w:val="-4"/>
          <w:w w:val="90"/>
          <w:sz w:val="24"/>
        </w:rPr>
        <w:t>del</w:t>
      </w:r>
      <w:bookmarkEnd w:id="67"/>
    </w:p>
    <w:p w14:paraId="6E3A1896" w14:textId="77777777" w:rsidR="0010771C" w:rsidRDefault="0010771C">
      <w:pPr>
        <w:spacing w:before="1" w:line="240" w:lineRule="exact"/>
        <w:rPr>
          <w:sz w:val="24"/>
          <w:szCs w:val="24"/>
        </w:rPr>
      </w:pPr>
    </w:p>
    <w:p w14:paraId="45CE2701" w14:textId="77777777" w:rsidR="0010771C" w:rsidRPr="00160C4F" w:rsidRDefault="00AC137A">
      <w:pPr>
        <w:pStyle w:val="BodyText"/>
        <w:spacing w:line="305" w:lineRule="auto"/>
        <w:ind w:right="116"/>
        <w:jc w:val="both"/>
        <w:rPr>
          <w:lang w:val="pt-PT"/>
        </w:rPr>
      </w:pPr>
      <w:r w:rsidRPr="00160C4F">
        <w:rPr>
          <w:w w:val="95"/>
          <w:lang w:val="pt-PT"/>
        </w:rPr>
        <w:t>A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camada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M</w:t>
      </w:r>
      <w:r w:rsidRPr="00160C4F">
        <w:rPr>
          <w:rFonts w:ascii="Arial" w:eastAsia="Arial" w:hAnsi="Arial" w:cs="Arial"/>
          <w:i/>
          <w:spacing w:val="-12"/>
          <w:w w:val="95"/>
          <w:lang w:val="pt-PT"/>
        </w:rPr>
        <w:t>o</w:t>
      </w:r>
      <w:r w:rsidRPr="00160C4F">
        <w:rPr>
          <w:rFonts w:ascii="Arial" w:eastAsia="Arial" w:hAnsi="Arial" w:cs="Arial"/>
          <w:i/>
          <w:w w:val="95"/>
          <w:lang w:val="pt-PT"/>
        </w:rPr>
        <w:t>del</w:t>
      </w:r>
      <w:r w:rsidRPr="00160C4F">
        <w:rPr>
          <w:w w:val="95"/>
          <w:lang w:val="pt-PT"/>
        </w:rPr>
        <w:t>,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referida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nesta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</w:t>
      </w:r>
      <w:r w:rsidRPr="00160C4F">
        <w:rPr>
          <w:spacing w:val="-1"/>
          <w:w w:val="95"/>
          <w:lang w:val="pt-PT"/>
        </w:rPr>
        <w:t>u</w:t>
      </w:r>
      <w:r w:rsidRPr="00160C4F">
        <w:rPr>
          <w:w w:val="95"/>
          <w:lang w:val="pt-PT"/>
        </w:rPr>
        <w:t>b-se</w:t>
      </w:r>
      <w:r w:rsidRPr="00160C4F">
        <w:rPr>
          <w:spacing w:val="-1"/>
          <w:w w:val="95"/>
          <w:lang w:val="pt-PT"/>
        </w:rPr>
        <w:t>c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camada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delo,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represe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ta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delo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w w:val="93"/>
          <w:lang w:val="pt-PT"/>
        </w:rPr>
        <w:t xml:space="preserve"> </w:t>
      </w:r>
      <w:r w:rsidRPr="00160C4F">
        <w:rPr>
          <w:w w:val="95"/>
          <w:lang w:val="pt-PT"/>
        </w:rPr>
        <w:t>dados.</w:t>
      </w:r>
      <w:r w:rsidRPr="00160C4F">
        <w:rPr>
          <w:spacing w:val="40"/>
          <w:w w:val="95"/>
          <w:lang w:val="pt-PT"/>
        </w:rPr>
        <w:t xml:space="preserve"> </w:t>
      </w:r>
      <w:r w:rsidRPr="00160C4F">
        <w:rPr>
          <w:spacing w:val="-119"/>
          <w:w w:val="95"/>
          <w:lang w:val="pt-PT"/>
        </w:rPr>
        <w:t>E</w:t>
      </w:r>
      <w:r w:rsidRPr="00160C4F">
        <w:rPr>
          <w:w w:val="95"/>
          <w:position w:val="6"/>
          <w:lang w:val="pt-PT"/>
        </w:rPr>
        <w:t>´</w:t>
      </w:r>
      <w:r w:rsidRPr="00160C4F">
        <w:rPr>
          <w:spacing w:val="30"/>
          <w:w w:val="95"/>
          <w:position w:val="6"/>
          <w:lang w:val="pt-PT"/>
        </w:rPr>
        <w:t xml:space="preserve"> </w:t>
      </w:r>
      <w:r w:rsidRPr="00160C4F">
        <w:rPr>
          <w:w w:val="95"/>
          <w:lang w:val="pt-PT"/>
        </w:rPr>
        <w:t>aqui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enco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tramos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das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tida</w:t>
      </w:r>
      <w:r w:rsidRPr="00160C4F">
        <w:rPr>
          <w:spacing w:val="-1"/>
          <w:w w:val="95"/>
          <w:lang w:val="pt-PT"/>
        </w:rPr>
        <w:t>d</w:t>
      </w:r>
      <w:r w:rsidRPr="00160C4F">
        <w:rPr>
          <w:w w:val="95"/>
          <w:lang w:val="pt-PT"/>
        </w:rPr>
        <w:t>es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estruturam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delo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dados,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assim</w:t>
      </w:r>
      <w:r w:rsidRPr="00160C4F">
        <w:rPr>
          <w:w w:val="93"/>
          <w:lang w:val="pt-PT"/>
        </w:rPr>
        <w:t xml:space="preserve"> </w:t>
      </w:r>
      <w:r w:rsidRPr="00160C4F">
        <w:rPr>
          <w:w w:val="95"/>
          <w:lang w:val="pt-PT"/>
        </w:rPr>
        <w:lastRenderedPageBreak/>
        <w:t>como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rel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es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tre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elas.</w:t>
      </w:r>
    </w:p>
    <w:p w14:paraId="10BB3C97" w14:textId="77777777" w:rsidR="0010771C" w:rsidRPr="00160C4F" w:rsidRDefault="0010771C">
      <w:pPr>
        <w:spacing w:line="305" w:lineRule="auto"/>
        <w:jc w:val="both"/>
        <w:rPr>
          <w:lang w:val="pt-PT"/>
        </w:rPr>
        <w:sectPr w:rsidR="0010771C" w:rsidRPr="00160C4F">
          <w:type w:val="continuous"/>
          <w:pgSz w:w="11910" w:h="16840"/>
          <w:pgMar w:top="900" w:right="1420" w:bottom="280" w:left="1480" w:header="720" w:footer="720" w:gutter="0"/>
          <w:cols w:space="720"/>
        </w:sectPr>
      </w:pPr>
    </w:p>
    <w:p w14:paraId="7A101D8E" w14:textId="77777777" w:rsidR="0010771C" w:rsidRPr="00160C4F" w:rsidRDefault="00AC137A">
      <w:pPr>
        <w:pStyle w:val="BodyText"/>
        <w:spacing w:before="58"/>
        <w:ind w:left="440"/>
        <w:rPr>
          <w:lang w:val="pt-PT"/>
        </w:rPr>
      </w:pPr>
      <w:r w:rsidRPr="00160C4F">
        <w:rPr>
          <w:w w:val="95"/>
          <w:lang w:val="pt-PT"/>
        </w:rPr>
        <w:lastRenderedPageBreak/>
        <w:t>Uma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das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caracte</w:t>
      </w:r>
      <w:r w:rsidRPr="00160C4F">
        <w:rPr>
          <w:spacing w:val="-26"/>
          <w:w w:val="95"/>
          <w:lang w:val="pt-PT"/>
        </w:rPr>
        <w:t>r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ısticas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spacing w:val="-7"/>
          <w:w w:val="95"/>
          <w:lang w:val="pt-PT"/>
        </w:rPr>
        <w:t>c</w:t>
      </w:r>
      <w:r w:rsidRPr="00160C4F">
        <w:rPr>
          <w:w w:val="95"/>
          <w:lang w:val="pt-PT"/>
        </w:rPr>
        <w:t>h</w:t>
      </w:r>
      <w:r w:rsidRPr="00160C4F">
        <w:rPr>
          <w:spacing w:val="-7"/>
          <w:w w:val="95"/>
          <w:lang w:val="pt-PT"/>
        </w:rPr>
        <w:t>a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</w:t>
      </w:r>
      <w:r w:rsidRPr="00160C4F">
        <w:rPr>
          <w:spacing w:val="-17"/>
          <w:w w:val="95"/>
          <w:lang w:val="pt-PT"/>
        </w:rPr>
        <w:t>P</w:t>
      </w:r>
      <w:r w:rsidRPr="00160C4F">
        <w:rPr>
          <w:w w:val="95"/>
          <w:lang w:val="pt-PT"/>
        </w:rPr>
        <w:t>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ossibilidade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criar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classes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anota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cao</w:t>
      </w:r>
    </w:p>
    <w:p w14:paraId="574AD356" w14:textId="77777777" w:rsidR="0010771C" w:rsidRPr="00160C4F" w:rsidRDefault="00AC137A">
      <w:pPr>
        <w:pStyle w:val="BodyText"/>
        <w:spacing w:before="104" w:line="343" w:lineRule="auto"/>
        <w:ind w:right="116"/>
        <w:jc w:val="both"/>
        <w:rPr>
          <w:lang w:val="pt-PT"/>
        </w:rPr>
      </w:pPr>
      <w:r w:rsidRPr="00160C4F">
        <w:rPr>
          <w:rFonts w:ascii="Arial" w:eastAsia="Arial" w:hAnsi="Arial" w:cs="Arial"/>
          <w:i/>
          <w:w w:val="95"/>
          <w:lang w:val="pt-PT"/>
        </w:rPr>
        <w:t>@Entity</w:t>
      </w:r>
      <w:r w:rsidRPr="00160C4F">
        <w:rPr>
          <w:rFonts w:ascii="Arial" w:eastAsia="Arial" w:hAnsi="Arial" w:cs="Arial"/>
          <w:i/>
          <w:spacing w:val="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onde,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mapeando</w:t>
      </w:r>
      <w:r w:rsidRPr="00160C4F">
        <w:rPr>
          <w:spacing w:val="-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-3"/>
          <w:w w:val="95"/>
          <w:lang w:val="pt-PT"/>
        </w:rPr>
        <w:t xml:space="preserve"> </w:t>
      </w:r>
      <w:r w:rsidRPr="00160C4F">
        <w:rPr>
          <w:spacing w:val="1"/>
          <w:w w:val="95"/>
          <w:lang w:val="pt-PT"/>
        </w:rPr>
        <w:t>campos</w:t>
      </w:r>
      <w:r w:rsidRPr="00160C4F">
        <w:rPr>
          <w:spacing w:val="-3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das</w:t>
      </w:r>
      <w:r w:rsidRPr="00160C4F">
        <w:rPr>
          <w:spacing w:val="-3"/>
          <w:w w:val="95"/>
          <w:lang w:val="pt-PT"/>
        </w:rPr>
        <w:t xml:space="preserve"> </w:t>
      </w:r>
      <w:r w:rsidRPr="00160C4F">
        <w:rPr>
          <w:spacing w:val="-2"/>
          <w:w w:val="95"/>
          <w:lang w:val="pt-PT"/>
        </w:rPr>
        <w:t>en</w:t>
      </w:r>
      <w:r w:rsidRPr="00160C4F">
        <w:rPr>
          <w:spacing w:val="-1"/>
          <w:w w:val="95"/>
          <w:lang w:val="pt-PT"/>
        </w:rPr>
        <w:t>tidades</w:t>
      </w:r>
      <w:r w:rsidRPr="00160C4F">
        <w:rPr>
          <w:spacing w:val="-3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d</w:t>
      </w:r>
      <w:r w:rsidRPr="00160C4F">
        <w:rPr>
          <w:spacing w:val="-2"/>
          <w:w w:val="95"/>
          <w:lang w:val="pt-PT"/>
        </w:rPr>
        <w:t>o</w:t>
      </w:r>
      <w:r w:rsidRPr="00160C4F">
        <w:rPr>
          <w:spacing w:val="-3"/>
          <w:w w:val="95"/>
          <w:lang w:val="pt-PT"/>
        </w:rPr>
        <w:t xml:space="preserve"> </w:t>
      </w:r>
      <w:r w:rsidRPr="00160C4F">
        <w:rPr>
          <w:spacing w:val="1"/>
          <w:w w:val="95"/>
          <w:lang w:val="pt-PT"/>
        </w:rPr>
        <w:t>modelo</w:t>
      </w:r>
      <w:r w:rsidRPr="00160C4F">
        <w:rPr>
          <w:spacing w:val="-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-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</w:t>
      </w:r>
      <w:r w:rsidRPr="00160C4F">
        <w:rPr>
          <w:spacing w:val="-3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diretamente,</w:t>
      </w:r>
      <w:r w:rsidRPr="00160C4F">
        <w:rPr>
          <w:spacing w:val="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consegue-</w:t>
      </w:r>
      <w:r w:rsidRPr="00160C4F">
        <w:rPr>
          <w:spacing w:val="34"/>
          <w:w w:val="93"/>
          <w:lang w:val="pt-PT"/>
        </w:rPr>
        <w:t xml:space="preserve"> </w:t>
      </w:r>
      <w:r w:rsidRPr="00160C4F">
        <w:rPr>
          <w:w w:val="95"/>
          <w:lang w:val="pt-PT"/>
        </w:rPr>
        <w:t>se</w:t>
      </w:r>
      <w:r w:rsidRPr="00160C4F">
        <w:rPr>
          <w:spacing w:val="4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gerar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automaticame</w:t>
      </w:r>
      <w:r w:rsidRPr="00160C4F">
        <w:rPr>
          <w:spacing w:val="-5"/>
          <w:w w:val="95"/>
          <w:lang w:val="pt-PT"/>
        </w:rPr>
        <w:t>n</w:t>
      </w:r>
      <w:r w:rsidRPr="00160C4F">
        <w:rPr>
          <w:w w:val="95"/>
          <w:lang w:val="pt-PT"/>
        </w:rPr>
        <w:t>te</w:t>
      </w:r>
      <w:r w:rsidRPr="00160C4F">
        <w:rPr>
          <w:spacing w:val="4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base</w:t>
      </w:r>
      <w:r w:rsidRPr="00160C4F">
        <w:rPr>
          <w:spacing w:val="4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-1"/>
          <w:w w:val="95"/>
          <w:lang w:val="pt-PT"/>
        </w:rPr>
        <w:t>d</w:t>
      </w:r>
      <w:r w:rsidRPr="00160C4F">
        <w:rPr>
          <w:w w:val="95"/>
          <w:lang w:val="pt-PT"/>
        </w:rPr>
        <w:t>os</w:t>
      </w:r>
      <w:commentRangeStart w:id="68"/>
      <w:r w:rsidRPr="00160C4F">
        <w:rPr>
          <w:w w:val="95"/>
          <w:lang w:val="pt-PT"/>
        </w:rPr>
        <w:t>,</w:t>
      </w:r>
      <w:r w:rsidRPr="00160C4F">
        <w:rPr>
          <w:spacing w:val="4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das</w:t>
      </w:r>
      <w:r w:rsidRPr="00160C4F">
        <w:rPr>
          <w:spacing w:val="4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cone</w:t>
      </w:r>
      <w:r w:rsidRPr="00160C4F">
        <w:rPr>
          <w:spacing w:val="-1"/>
          <w:w w:val="95"/>
          <w:lang w:val="pt-PT"/>
        </w:rPr>
        <w:t>x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es</w:t>
      </w:r>
      <w:r w:rsidRPr="00160C4F">
        <w:rPr>
          <w:spacing w:val="4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neces</w:t>
      </w:r>
      <w:r w:rsidRPr="00160C4F">
        <w:rPr>
          <w:spacing w:val="-2"/>
          <w:w w:val="95"/>
          <w:lang w:val="pt-PT"/>
        </w:rPr>
        <w:t>s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rias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tre</w:t>
      </w:r>
      <w:commentRangeEnd w:id="68"/>
      <w:r w:rsidR="002D3892">
        <w:rPr>
          <w:rStyle w:val="CommentReference"/>
          <w:rFonts w:asciiTheme="minorHAnsi" w:eastAsiaTheme="minorHAnsi" w:hAnsiTheme="minorHAnsi"/>
        </w:rPr>
        <w:commentReference w:id="68"/>
      </w:r>
      <w:r w:rsidRPr="00160C4F">
        <w:rPr>
          <w:spacing w:val="4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esta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w w:val="91"/>
          <w:lang w:val="pt-PT"/>
        </w:rPr>
        <w:t xml:space="preserve"> </w:t>
      </w:r>
      <w:r w:rsidRPr="00160C4F">
        <w:rPr>
          <w:w w:val="95"/>
          <w:lang w:val="pt-PT"/>
        </w:rPr>
        <w:t>m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delo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dados.</w:t>
      </w:r>
    </w:p>
    <w:p w14:paraId="6C9A62BB" w14:textId="77777777" w:rsidR="0010771C" w:rsidRPr="00160C4F" w:rsidRDefault="00AC137A">
      <w:pPr>
        <w:pStyle w:val="BodyText"/>
        <w:spacing w:line="342" w:lineRule="auto"/>
        <w:ind w:firstLine="338"/>
        <w:rPr>
          <w:lang w:val="pt-PT"/>
        </w:rPr>
      </w:pPr>
      <w:r w:rsidRPr="00160C4F">
        <w:rPr>
          <w:spacing w:val="-6"/>
          <w:w w:val="95"/>
          <w:lang w:val="pt-PT"/>
        </w:rPr>
        <w:t>P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demos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obser</w:t>
      </w:r>
      <w:r w:rsidRPr="00160C4F">
        <w:rPr>
          <w:spacing w:val="-12"/>
          <w:w w:val="95"/>
          <w:lang w:val="pt-PT"/>
        </w:rPr>
        <w:t>v</w:t>
      </w:r>
      <w:r w:rsidRPr="00160C4F">
        <w:rPr>
          <w:w w:val="95"/>
          <w:lang w:val="pt-PT"/>
        </w:rPr>
        <w:t>ar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tr</w:t>
      </w:r>
      <w:r w:rsidRPr="00160C4F">
        <w:rPr>
          <w:spacing w:val="-2"/>
          <w:w w:val="95"/>
          <w:lang w:val="pt-PT"/>
        </w:rPr>
        <w:t>o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w w:val="95"/>
          <w:lang w:val="pt-PT"/>
        </w:rPr>
        <w:t>o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odigo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segui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te,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exemplo,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classe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Event</w:t>
      </w:r>
      <w:r w:rsidRPr="00160C4F">
        <w:rPr>
          <w:rFonts w:ascii="Arial" w:eastAsia="Arial" w:hAnsi="Arial" w:cs="Arial"/>
          <w:i/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inserida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na camada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Modelo,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spacing w:val="-2"/>
          <w:w w:val="95"/>
          <w:lang w:val="pt-PT"/>
        </w:rPr>
        <w:t>represen</w:t>
      </w:r>
      <w:r w:rsidRPr="00160C4F">
        <w:rPr>
          <w:spacing w:val="-1"/>
          <w:w w:val="95"/>
          <w:lang w:val="pt-PT"/>
        </w:rPr>
        <w:t>ta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</w:t>
      </w:r>
      <w:r w:rsidRPr="00160C4F">
        <w:rPr>
          <w:spacing w:val="24"/>
          <w:w w:val="95"/>
          <w:lang w:val="pt-PT"/>
        </w:rPr>
        <w:t xml:space="preserve"> </w:t>
      </w:r>
      <w:r w:rsidRPr="00160C4F">
        <w:rPr>
          <w:spacing w:val="-2"/>
          <w:w w:val="95"/>
          <w:lang w:val="pt-PT"/>
        </w:rPr>
        <w:t>Ev</w:t>
      </w:r>
      <w:r w:rsidRPr="00160C4F">
        <w:rPr>
          <w:spacing w:val="-3"/>
          <w:w w:val="95"/>
          <w:lang w:val="pt-PT"/>
        </w:rPr>
        <w:t>en</w:t>
      </w:r>
      <w:r w:rsidRPr="00160C4F">
        <w:rPr>
          <w:spacing w:val="-2"/>
          <w:w w:val="95"/>
          <w:lang w:val="pt-PT"/>
        </w:rPr>
        <w:t>to.</w:t>
      </w:r>
    </w:p>
    <w:p w14:paraId="79CA8DA0" w14:textId="77777777" w:rsidR="0010771C" w:rsidRPr="00160C4F" w:rsidRDefault="0010771C">
      <w:pPr>
        <w:spacing w:before="12" w:line="220" w:lineRule="exact"/>
        <w:rPr>
          <w:lang w:val="pt-PT"/>
        </w:rPr>
      </w:pPr>
    </w:p>
    <w:p w14:paraId="6AA83054" w14:textId="77777777" w:rsidR="0010771C" w:rsidRDefault="00AC137A">
      <w:pPr>
        <w:pStyle w:val="BodyText"/>
        <w:jc w:val="both"/>
        <w:rPr>
          <w:rFonts w:ascii="Arial" w:eastAsia="Arial" w:hAnsi="Arial" w:cs="Arial"/>
        </w:rPr>
      </w:pPr>
      <w:commentRangeStart w:id="69"/>
      <w:r>
        <w:rPr>
          <w:rFonts w:ascii="Arial"/>
          <w:w w:val="105"/>
        </w:rPr>
        <w:t>@Entity</w:t>
      </w:r>
    </w:p>
    <w:p w14:paraId="5152F46F" w14:textId="77777777" w:rsidR="0010771C" w:rsidRDefault="00AC137A">
      <w:pPr>
        <w:pStyle w:val="BodyText"/>
        <w:spacing w:before="105"/>
        <w:jc w:val="both"/>
        <w:rPr>
          <w:rFonts w:ascii="Arial" w:eastAsia="Arial" w:hAnsi="Arial" w:cs="Arial"/>
        </w:rPr>
      </w:pPr>
      <w:r>
        <w:rPr>
          <w:rFonts w:ascii="Arial"/>
        </w:rPr>
        <w:t>@Table(name</w:t>
      </w:r>
      <w:r>
        <w:rPr>
          <w:rFonts w:ascii="Arial"/>
          <w:spacing w:val="49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49"/>
        </w:rPr>
        <w:t xml:space="preserve"> </w:t>
      </w:r>
      <w:r>
        <w:rPr>
          <w:rFonts w:ascii="Arial"/>
        </w:rPr>
        <w:t>"event")</w:t>
      </w:r>
    </w:p>
    <w:p w14:paraId="76783211" w14:textId="77777777" w:rsidR="0010771C" w:rsidRDefault="00AC137A">
      <w:pPr>
        <w:pStyle w:val="BodyText"/>
        <w:spacing w:before="105"/>
        <w:jc w:val="both"/>
        <w:rPr>
          <w:rFonts w:ascii="Arial" w:eastAsia="Arial" w:hAnsi="Arial" w:cs="Arial"/>
        </w:rPr>
      </w:pPr>
      <w:r>
        <w:rPr>
          <w:rFonts w:ascii="Arial"/>
          <w:w w:val="85"/>
        </w:rPr>
        <w:t>@Data</w:t>
      </w:r>
    </w:p>
    <w:p w14:paraId="7C25BE04" w14:textId="77777777" w:rsidR="0010771C" w:rsidRDefault="00AC137A">
      <w:pPr>
        <w:pStyle w:val="BodyText"/>
        <w:spacing w:before="105"/>
        <w:jc w:val="both"/>
        <w:rPr>
          <w:rFonts w:ascii="Arial" w:eastAsia="Arial" w:hAnsi="Arial" w:cs="Arial"/>
        </w:rPr>
      </w:pPr>
      <w:r>
        <w:rPr>
          <w:rFonts w:ascii="Arial"/>
          <w:w w:val="120"/>
        </w:rPr>
        <w:t>public class</w:t>
      </w:r>
      <w:r>
        <w:rPr>
          <w:rFonts w:ascii="Arial"/>
          <w:spacing w:val="1"/>
          <w:w w:val="120"/>
        </w:rPr>
        <w:t xml:space="preserve"> </w:t>
      </w:r>
      <w:r>
        <w:rPr>
          <w:rFonts w:ascii="Arial"/>
          <w:w w:val="120"/>
        </w:rPr>
        <w:t>Event</w:t>
      </w:r>
      <w:r>
        <w:rPr>
          <w:rFonts w:ascii="Arial"/>
          <w:spacing w:val="1"/>
          <w:w w:val="120"/>
        </w:rPr>
        <w:t xml:space="preserve"> </w:t>
      </w:r>
      <w:r>
        <w:rPr>
          <w:rFonts w:ascii="Arial"/>
          <w:w w:val="125"/>
        </w:rPr>
        <w:t>{</w:t>
      </w:r>
    </w:p>
    <w:p w14:paraId="4EF7ABCB" w14:textId="77777777" w:rsidR="0010771C" w:rsidRDefault="0010771C">
      <w:pPr>
        <w:spacing w:line="220" w:lineRule="exact"/>
      </w:pPr>
    </w:p>
    <w:p w14:paraId="0E866CD5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5609D1F0" w14:textId="77777777" w:rsidR="0010771C" w:rsidRDefault="00AC137A">
      <w:pPr>
        <w:pStyle w:val="BodyText"/>
        <w:jc w:val="both"/>
        <w:rPr>
          <w:rFonts w:ascii="Arial" w:eastAsia="Arial" w:hAnsi="Arial" w:cs="Arial"/>
        </w:rPr>
      </w:pPr>
      <w:r>
        <w:rPr>
          <w:rFonts w:ascii="Arial"/>
          <w:w w:val="85"/>
        </w:rPr>
        <w:t>@Id</w:t>
      </w:r>
    </w:p>
    <w:p w14:paraId="51C7C49F" w14:textId="77777777" w:rsidR="0010771C" w:rsidRDefault="00AC137A">
      <w:pPr>
        <w:pStyle w:val="BodyText"/>
        <w:spacing w:before="105" w:line="340" w:lineRule="auto"/>
        <w:ind w:right="2877"/>
        <w:rPr>
          <w:rFonts w:ascii="Arial" w:eastAsia="Arial" w:hAnsi="Arial" w:cs="Arial"/>
        </w:rPr>
      </w:pPr>
      <w:r>
        <w:rPr>
          <w:rFonts w:ascii="Arial"/>
        </w:rPr>
        <w:t>@GeneratedValue(strategy</w:t>
      </w:r>
      <w:r>
        <w:rPr>
          <w:rFonts w:ascii="Arial"/>
          <w:spacing w:val="49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50"/>
        </w:rPr>
        <w:t xml:space="preserve"> </w:t>
      </w:r>
      <w:r>
        <w:rPr>
          <w:rFonts w:ascii="Arial"/>
        </w:rPr>
        <w:t>GenerationType.AUTO)</w:t>
      </w:r>
      <w:r>
        <w:rPr>
          <w:rFonts w:ascii="Arial"/>
          <w:w w:val="98"/>
        </w:rPr>
        <w:t xml:space="preserve"> </w:t>
      </w:r>
      <w:r>
        <w:rPr>
          <w:rFonts w:ascii="Arial"/>
          <w:w w:val="105"/>
        </w:rPr>
        <w:t xml:space="preserve">private </w:t>
      </w:r>
      <w:r>
        <w:rPr>
          <w:rFonts w:ascii="Arial"/>
          <w:spacing w:val="40"/>
          <w:w w:val="105"/>
        </w:rPr>
        <w:t xml:space="preserve"> </w:t>
      </w:r>
      <w:r>
        <w:rPr>
          <w:rFonts w:ascii="Arial"/>
          <w:w w:val="105"/>
        </w:rPr>
        <w:t xml:space="preserve">Long 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20"/>
        </w:rPr>
        <w:t>id;</w:t>
      </w:r>
    </w:p>
    <w:p w14:paraId="77CED8D5" w14:textId="77777777" w:rsidR="0010771C" w:rsidRDefault="0010771C">
      <w:pPr>
        <w:spacing w:before="2" w:line="140" w:lineRule="exact"/>
        <w:rPr>
          <w:sz w:val="14"/>
          <w:szCs w:val="14"/>
        </w:rPr>
      </w:pPr>
    </w:p>
    <w:p w14:paraId="556151BF" w14:textId="77777777" w:rsidR="0010771C" w:rsidRDefault="0010771C">
      <w:pPr>
        <w:spacing w:line="220" w:lineRule="exact"/>
      </w:pPr>
    </w:p>
    <w:p w14:paraId="1189FBA9" w14:textId="77777777" w:rsidR="0010771C" w:rsidRDefault="00AC137A">
      <w:pPr>
        <w:pStyle w:val="BodyText"/>
        <w:jc w:val="both"/>
        <w:rPr>
          <w:rFonts w:ascii="Arial" w:eastAsia="Arial" w:hAnsi="Arial" w:cs="Arial"/>
        </w:rPr>
      </w:pPr>
      <w:r>
        <w:rPr>
          <w:rFonts w:ascii="Arial"/>
          <w:w w:val="80"/>
        </w:rPr>
        <w:t>@Column</w:t>
      </w:r>
    </w:p>
    <w:p w14:paraId="75882BC1" w14:textId="77777777" w:rsidR="0010771C" w:rsidRDefault="00AC137A">
      <w:pPr>
        <w:pStyle w:val="BodyText"/>
        <w:spacing w:before="105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>private</w:t>
      </w:r>
      <w:r>
        <w:rPr>
          <w:rFonts w:ascii="Arial"/>
          <w:spacing w:val="8"/>
          <w:w w:val="115"/>
        </w:rPr>
        <w:t xml:space="preserve"> </w:t>
      </w:r>
      <w:r>
        <w:rPr>
          <w:rFonts w:ascii="Arial"/>
          <w:w w:val="115"/>
        </w:rPr>
        <w:t>String</w:t>
      </w:r>
      <w:r>
        <w:rPr>
          <w:rFonts w:ascii="Arial"/>
          <w:spacing w:val="8"/>
          <w:w w:val="115"/>
        </w:rPr>
        <w:t xml:space="preserve"> </w:t>
      </w:r>
      <w:r>
        <w:rPr>
          <w:rFonts w:ascii="Arial"/>
          <w:w w:val="115"/>
        </w:rPr>
        <w:t>name;</w:t>
      </w:r>
    </w:p>
    <w:p w14:paraId="04036F26" w14:textId="77777777" w:rsidR="0010771C" w:rsidRDefault="0010771C">
      <w:pPr>
        <w:spacing w:line="220" w:lineRule="exact"/>
      </w:pPr>
    </w:p>
    <w:p w14:paraId="12CBA4CD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297E1574" w14:textId="77777777" w:rsidR="0010771C" w:rsidRDefault="00AC137A">
      <w:pPr>
        <w:pStyle w:val="BodyText"/>
        <w:jc w:val="both"/>
        <w:rPr>
          <w:rFonts w:ascii="Arial" w:eastAsia="Arial" w:hAnsi="Arial" w:cs="Arial"/>
        </w:rPr>
      </w:pPr>
      <w:r>
        <w:rPr>
          <w:rFonts w:ascii="Arial"/>
          <w:w w:val="80"/>
        </w:rPr>
        <w:t>@Column</w:t>
      </w:r>
    </w:p>
    <w:p w14:paraId="6509D9D5" w14:textId="77777777" w:rsidR="0010771C" w:rsidRDefault="00AC137A">
      <w:pPr>
        <w:pStyle w:val="BodyText"/>
        <w:spacing w:before="105"/>
        <w:jc w:val="both"/>
        <w:rPr>
          <w:rFonts w:ascii="Arial" w:eastAsia="Arial" w:hAnsi="Arial" w:cs="Arial"/>
        </w:rPr>
      </w:pPr>
      <w:r>
        <w:rPr>
          <w:rFonts w:ascii="Arial"/>
          <w:w w:val="120"/>
        </w:rPr>
        <w:t>private</w:t>
      </w:r>
      <w:r>
        <w:rPr>
          <w:rFonts w:ascii="Arial"/>
          <w:spacing w:val="52"/>
          <w:w w:val="120"/>
        </w:rPr>
        <w:t xml:space="preserve"> </w:t>
      </w:r>
      <w:r>
        <w:rPr>
          <w:rFonts w:ascii="Arial"/>
          <w:w w:val="120"/>
        </w:rPr>
        <w:t>String</w:t>
      </w:r>
      <w:r>
        <w:rPr>
          <w:rFonts w:ascii="Arial"/>
          <w:spacing w:val="53"/>
          <w:w w:val="120"/>
        </w:rPr>
        <w:t xml:space="preserve"> </w:t>
      </w:r>
      <w:r>
        <w:rPr>
          <w:rFonts w:ascii="Arial"/>
          <w:w w:val="120"/>
        </w:rPr>
        <w:t>description;</w:t>
      </w:r>
    </w:p>
    <w:p w14:paraId="45F6A049" w14:textId="77777777" w:rsidR="0010771C" w:rsidRDefault="0010771C">
      <w:pPr>
        <w:spacing w:line="220" w:lineRule="exact"/>
      </w:pPr>
    </w:p>
    <w:p w14:paraId="216FFD8B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605E7BFC" w14:textId="77777777" w:rsidR="0010771C" w:rsidRDefault="00AC137A">
      <w:pPr>
        <w:pStyle w:val="BodyText"/>
        <w:jc w:val="both"/>
        <w:rPr>
          <w:rFonts w:ascii="Arial" w:eastAsia="Arial" w:hAnsi="Arial" w:cs="Arial"/>
        </w:rPr>
      </w:pPr>
      <w:r>
        <w:rPr>
          <w:rFonts w:ascii="Arial"/>
          <w:w w:val="80"/>
        </w:rPr>
        <w:t>@Column</w:t>
      </w:r>
    </w:p>
    <w:p w14:paraId="23C75F1F" w14:textId="77777777" w:rsidR="0010771C" w:rsidRDefault="00AC137A">
      <w:pPr>
        <w:pStyle w:val="BodyText"/>
        <w:spacing w:before="105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>private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15"/>
        </w:rPr>
        <w:t>Date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15"/>
        </w:rPr>
        <w:t>date;</w:t>
      </w:r>
    </w:p>
    <w:p w14:paraId="3298E34E" w14:textId="77777777" w:rsidR="0010771C" w:rsidRDefault="0010771C">
      <w:pPr>
        <w:spacing w:line="220" w:lineRule="exact"/>
      </w:pPr>
    </w:p>
    <w:p w14:paraId="2E550646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0EDE643B" w14:textId="77777777" w:rsidR="0010771C" w:rsidRDefault="00AC137A">
      <w:pPr>
        <w:pStyle w:val="BodyText"/>
        <w:jc w:val="both"/>
        <w:rPr>
          <w:rFonts w:ascii="Arial" w:eastAsia="Arial" w:hAnsi="Arial" w:cs="Arial"/>
        </w:rPr>
      </w:pPr>
      <w:r>
        <w:rPr>
          <w:rFonts w:ascii="Arial"/>
          <w:w w:val="80"/>
        </w:rPr>
        <w:t>@Column</w:t>
      </w:r>
    </w:p>
    <w:p w14:paraId="04B7D2C6" w14:textId="77777777" w:rsidR="0010771C" w:rsidRDefault="00AC137A">
      <w:pPr>
        <w:pStyle w:val="BodyText"/>
        <w:spacing w:before="105"/>
        <w:jc w:val="both"/>
        <w:rPr>
          <w:rFonts w:ascii="Arial" w:eastAsia="Arial" w:hAnsi="Arial" w:cs="Arial"/>
        </w:rPr>
      </w:pPr>
      <w:r>
        <w:rPr>
          <w:rFonts w:ascii="Arial"/>
          <w:w w:val="125"/>
        </w:rPr>
        <w:t>private</w:t>
      </w:r>
      <w:r>
        <w:rPr>
          <w:rFonts w:ascii="Arial"/>
          <w:spacing w:val="27"/>
          <w:w w:val="125"/>
        </w:rPr>
        <w:t xml:space="preserve"> </w:t>
      </w:r>
      <w:r>
        <w:rPr>
          <w:rFonts w:ascii="Arial"/>
          <w:w w:val="125"/>
        </w:rPr>
        <w:t>String</w:t>
      </w:r>
      <w:r>
        <w:rPr>
          <w:rFonts w:ascii="Arial"/>
          <w:spacing w:val="28"/>
          <w:w w:val="125"/>
        </w:rPr>
        <w:t xml:space="preserve"> </w:t>
      </w:r>
      <w:r>
        <w:rPr>
          <w:rFonts w:ascii="Arial"/>
          <w:w w:val="125"/>
        </w:rPr>
        <w:t>local;</w:t>
      </w:r>
    </w:p>
    <w:p w14:paraId="1B1DB745" w14:textId="77777777" w:rsidR="0010771C" w:rsidRDefault="0010771C">
      <w:pPr>
        <w:spacing w:line="220" w:lineRule="exact"/>
      </w:pPr>
    </w:p>
    <w:p w14:paraId="5E0C9487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23AADD4E" w14:textId="77777777" w:rsidR="0010771C" w:rsidRDefault="00AC137A">
      <w:pPr>
        <w:pStyle w:val="BodyText"/>
        <w:jc w:val="both"/>
        <w:rPr>
          <w:rFonts w:ascii="Arial" w:eastAsia="Arial" w:hAnsi="Arial" w:cs="Arial"/>
        </w:rPr>
      </w:pPr>
      <w:r>
        <w:rPr>
          <w:rFonts w:ascii="Arial"/>
          <w:w w:val="80"/>
        </w:rPr>
        <w:t>@Column</w:t>
      </w:r>
    </w:p>
    <w:p w14:paraId="6CF8C024" w14:textId="77777777" w:rsidR="0010771C" w:rsidRDefault="00AC137A">
      <w:pPr>
        <w:pStyle w:val="BodyText"/>
        <w:spacing w:before="105" w:line="340" w:lineRule="auto"/>
        <w:ind w:right="5250"/>
        <w:rPr>
          <w:rFonts w:ascii="Arial" w:eastAsia="Arial" w:hAnsi="Arial" w:cs="Arial"/>
        </w:rPr>
      </w:pPr>
      <w:r>
        <w:rPr>
          <w:rFonts w:ascii="Arial"/>
          <w:w w:val="95"/>
        </w:rPr>
        <w:t>@OneToMany(mappedBy</w:t>
      </w:r>
      <w:r>
        <w:rPr>
          <w:rFonts w:ascii="Arial"/>
          <w:spacing w:val="20"/>
          <w:w w:val="95"/>
        </w:rPr>
        <w:t xml:space="preserve"> </w:t>
      </w:r>
      <w:r>
        <w:rPr>
          <w:rFonts w:ascii="Arial"/>
          <w:w w:val="95"/>
        </w:rPr>
        <w:t>=</w:t>
      </w:r>
      <w:r>
        <w:rPr>
          <w:rFonts w:ascii="Arial"/>
          <w:spacing w:val="21"/>
          <w:w w:val="95"/>
        </w:rPr>
        <w:t xml:space="preserve"> </w:t>
      </w:r>
      <w:r>
        <w:rPr>
          <w:rFonts w:ascii="Arial"/>
          <w:w w:val="95"/>
        </w:rPr>
        <w:t>"events")</w:t>
      </w:r>
      <w:r>
        <w:rPr>
          <w:rFonts w:ascii="Arial"/>
          <w:w w:val="117"/>
        </w:rPr>
        <w:t xml:space="preserve"> </w:t>
      </w:r>
      <w:r>
        <w:rPr>
          <w:rFonts w:ascii="Arial"/>
          <w:w w:val="110"/>
        </w:rPr>
        <w:t xml:space="preserve">private   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 xml:space="preserve">List&lt;Profile&gt;   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profiles;</w:t>
      </w:r>
    </w:p>
    <w:p w14:paraId="1DF017DF" w14:textId="77777777" w:rsidR="0010771C" w:rsidRPr="00160C4F" w:rsidRDefault="00AC137A">
      <w:pPr>
        <w:pStyle w:val="BodyText"/>
        <w:spacing w:before="3"/>
        <w:jc w:val="both"/>
        <w:rPr>
          <w:rFonts w:ascii="Arial" w:eastAsia="Arial" w:hAnsi="Arial" w:cs="Arial"/>
          <w:lang w:val="pt-PT"/>
        </w:rPr>
      </w:pPr>
      <w:r w:rsidRPr="00160C4F">
        <w:rPr>
          <w:rFonts w:ascii="Arial"/>
          <w:w w:val="155"/>
          <w:lang w:val="pt-PT"/>
        </w:rPr>
        <w:t>}</w:t>
      </w:r>
      <w:commentRangeEnd w:id="69"/>
      <w:r w:rsidR="002D3892">
        <w:rPr>
          <w:rStyle w:val="CommentReference"/>
          <w:rFonts w:asciiTheme="minorHAnsi" w:eastAsiaTheme="minorHAnsi" w:hAnsiTheme="minorHAnsi"/>
        </w:rPr>
        <w:commentReference w:id="69"/>
      </w:r>
    </w:p>
    <w:p w14:paraId="1ED083FB" w14:textId="77777777" w:rsidR="0010771C" w:rsidRPr="00160C4F" w:rsidRDefault="0010771C">
      <w:pPr>
        <w:spacing w:before="5" w:line="120" w:lineRule="exact"/>
        <w:rPr>
          <w:sz w:val="12"/>
          <w:szCs w:val="12"/>
          <w:lang w:val="pt-PT"/>
        </w:rPr>
      </w:pPr>
    </w:p>
    <w:p w14:paraId="4063EFFA" w14:textId="77777777" w:rsidR="0010771C" w:rsidRPr="00160C4F" w:rsidRDefault="0010771C">
      <w:pPr>
        <w:spacing w:line="220" w:lineRule="exact"/>
        <w:rPr>
          <w:lang w:val="pt-PT"/>
        </w:rPr>
      </w:pPr>
    </w:p>
    <w:p w14:paraId="54FA21B6" w14:textId="77777777" w:rsidR="0010771C" w:rsidRPr="00160C4F" w:rsidRDefault="00AC137A">
      <w:pPr>
        <w:pStyle w:val="BodyText"/>
        <w:spacing w:line="344" w:lineRule="auto"/>
        <w:ind w:firstLine="338"/>
        <w:rPr>
          <w:lang w:val="pt-PT"/>
        </w:rPr>
      </w:pPr>
      <w:r w:rsidRPr="00160C4F">
        <w:rPr>
          <w:w w:val="95"/>
          <w:lang w:val="pt-PT"/>
        </w:rPr>
        <w:t>Replicando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este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conceito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para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to</w:t>
      </w:r>
      <w:r w:rsidRPr="00160C4F">
        <w:rPr>
          <w:spacing w:val="1"/>
          <w:w w:val="95"/>
          <w:lang w:val="pt-PT"/>
        </w:rPr>
        <w:t>das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outras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spacing w:val="-2"/>
          <w:w w:val="95"/>
          <w:lang w:val="pt-PT"/>
        </w:rPr>
        <w:t>en</w:t>
      </w:r>
      <w:r w:rsidRPr="00160C4F">
        <w:rPr>
          <w:spacing w:val="-1"/>
          <w:w w:val="95"/>
          <w:lang w:val="pt-PT"/>
        </w:rPr>
        <w:t>tidades,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obtemos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camada</w:t>
      </w:r>
      <w:r w:rsidRPr="00160C4F">
        <w:rPr>
          <w:spacing w:val="1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1"/>
          <w:w w:val="95"/>
          <w:lang w:val="pt-PT"/>
        </w:rPr>
        <w:t xml:space="preserve"> </w:t>
      </w:r>
      <w:r w:rsidRPr="00160C4F">
        <w:rPr>
          <w:spacing w:val="1"/>
          <w:w w:val="95"/>
          <w:lang w:val="pt-PT"/>
        </w:rPr>
        <w:t>Modelo</w:t>
      </w:r>
      <w:r w:rsidRPr="00160C4F">
        <w:rPr>
          <w:spacing w:val="25"/>
          <w:w w:val="93"/>
          <w:lang w:val="pt-PT"/>
        </w:rPr>
        <w:t xml:space="preserve"> </w:t>
      </w:r>
      <w:r w:rsidRPr="00160C4F">
        <w:rPr>
          <w:w w:val="95"/>
          <w:lang w:val="pt-PT"/>
        </w:rPr>
        <w:t>onde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geradas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das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ta</w:t>
      </w:r>
      <w:r w:rsidRPr="00160C4F">
        <w:rPr>
          <w:spacing w:val="5"/>
          <w:w w:val="95"/>
          <w:lang w:val="pt-PT"/>
        </w:rPr>
        <w:t>b</w:t>
      </w:r>
      <w:r w:rsidRPr="00160C4F">
        <w:rPr>
          <w:w w:val="95"/>
          <w:lang w:val="pt-PT"/>
        </w:rPr>
        <w:t>elas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base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d</w:t>
      </w:r>
      <w:r w:rsidRPr="00160C4F">
        <w:rPr>
          <w:w w:val="95"/>
          <w:lang w:val="pt-PT"/>
        </w:rPr>
        <w:t>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dados,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constituem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camada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delo.</w:t>
      </w:r>
    </w:p>
    <w:p w14:paraId="1AEC1F6E" w14:textId="77777777" w:rsidR="0010771C" w:rsidRDefault="00AC137A">
      <w:pPr>
        <w:numPr>
          <w:ilvl w:val="2"/>
          <w:numId w:val="3"/>
        </w:numPr>
        <w:tabs>
          <w:tab w:val="left" w:pos="924"/>
        </w:tabs>
        <w:spacing w:before="185"/>
        <w:jc w:val="both"/>
        <w:rPr>
          <w:rFonts w:ascii="Verdana" w:eastAsia="Verdana" w:hAnsi="Verdana" w:cs="Verdana"/>
          <w:sz w:val="24"/>
          <w:szCs w:val="24"/>
        </w:rPr>
      </w:pPr>
      <w:bookmarkStart w:id="70" w:name="_TOC_250009"/>
      <w:r>
        <w:rPr>
          <w:rFonts w:ascii="Verdana"/>
          <w:b/>
          <w:i/>
          <w:spacing w:val="-3"/>
          <w:w w:val="90"/>
          <w:sz w:val="24"/>
        </w:rPr>
        <w:t>R</w:t>
      </w:r>
      <w:r>
        <w:rPr>
          <w:rFonts w:ascii="Verdana"/>
          <w:b/>
          <w:i/>
          <w:spacing w:val="-4"/>
          <w:w w:val="90"/>
          <w:sz w:val="24"/>
        </w:rPr>
        <w:t>epository</w:t>
      </w:r>
      <w:bookmarkEnd w:id="70"/>
    </w:p>
    <w:p w14:paraId="6F7E9068" w14:textId="77777777" w:rsidR="0010771C" w:rsidRDefault="0010771C">
      <w:pPr>
        <w:spacing w:before="1" w:line="240" w:lineRule="exact"/>
        <w:rPr>
          <w:sz w:val="24"/>
          <w:szCs w:val="24"/>
        </w:rPr>
      </w:pPr>
    </w:p>
    <w:p w14:paraId="6576D0A1" w14:textId="77777777" w:rsidR="0010771C" w:rsidRPr="00160C4F" w:rsidRDefault="00AC137A">
      <w:pPr>
        <w:pStyle w:val="BodyText"/>
        <w:spacing w:line="342" w:lineRule="auto"/>
        <w:rPr>
          <w:lang w:val="pt-PT"/>
        </w:rPr>
      </w:pPr>
      <w:r w:rsidRPr="00160C4F">
        <w:rPr>
          <w:w w:val="95"/>
          <w:lang w:val="pt-PT"/>
        </w:rPr>
        <w:t>A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camada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spacing w:val="-12"/>
          <w:w w:val="95"/>
          <w:lang w:val="pt-PT"/>
        </w:rPr>
        <w:t>R</w:t>
      </w:r>
      <w:r w:rsidRPr="00160C4F">
        <w:rPr>
          <w:rFonts w:ascii="Arial" w:eastAsia="Arial" w:hAnsi="Arial" w:cs="Arial"/>
          <w:i/>
          <w:w w:val="95"/>
          <w:lang w:val="pt-PT"/>
        </w:rPr>
        <w:t>e</w:t>
      </w:r>
      <w:r w:rsidRPr="00160C4F">
        <w:rPr>
          <w:rFonts w:ascii="Arial" w:eastAsia="Arial" w:hAnsi="Arial" w:cs="Arial"/>
          <w:i/>
          <w:spacing w:val="-14"/>
          <w:w w:val="95"/>
          <w:lang w:val="pt-PT"/>
        </w:rPr>
        <w:t>p</w:t>
      </w:r>
      <w:r w:rsidRPr="00160C4F">
        <w:rPr>
          <w:rFonts w:ascii="Arial" w:eastAsia="Arial" w:hAnsi="Arial" w:cs="Arial"/>
          <w:i/>
          <w:w w:val="95"/>
          <w:lang w:val="pt-PT"/>
        </w:rPr>
        <w:t>ository</w:t>
      </w:r>
      <w:r w:rsidRPr="00160C4F">
        <w:rPr>
          <w:w w:val="95"/>
          <w:lang w:val="pt-PT"/>
        </w:rPr>
        <w:t>,</w:t>
      </w:r>
      <w:r w:rsidRPr="00160C4F">
        <w:rPr>
          <w:spacing w:val="2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referida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nesta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sub-se</w:t>
      </w:r>
      <w:r w:rsidRPr="00160C4F">
        <w:rPr>
          <w:spacing w:val="-1"/>
          <w:w w:val="95"/>
          <w:lang w:val="pt-PT"/>
        </w:rPr>
        <w:t>c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camada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osit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orio,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represe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ta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w w:val="91"/>
          <w:lang w:val="pt-PT"/>
        </w:rPr>
        <w:t xml:space="preserve"> </w:t>
      </w:r>
      <w:r w:rsidRPr="00160C4F">
        <w:rPr>
          <w:w w:val="95"/>
          <w:lang w:val="pt-PT"/>
        </w:rPr>
        <w:t>re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osit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orios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para</w:t>
      </w:r>
      <w:r w:rsidRPr="00160C4F">
        <w:rPr>
          <w:spacing w:val="4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cada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 xml:space="preserve">tidade. </w:t>
      </w:r>
      <w:r w:rsidRPr="00160C4F">
        <w:rPr>
          <w:spacing w:val="4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Outra</w:t>
      </w:r>
      <w:r w:rsidRPr="00160C4F">
        <w:rPr>
          <w:spacing w:val="4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das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caracte</w:t>
      </w:r>
      <w:r w:rsidRPr="00160C4F">
        <w:rPr>
          <w:spacing w:val="-26"/>
          <w:w w:val="95"/>
          <w:lang w:val="pt-PT"/>
        </w:rPr>
        <w:t>r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ısticas</w:t>
      </w:r>
      <w:r w:rsidRPr="00160C4F">
        <w:rPr>
          <w:spacing w:val="43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c</w:t>
      </w:r>
      <w:r w:rsidRPr="00160C4F">
        <w:rPr>
          <w:w w:val="95"/>
          <w:lang w:val="pt-PT"/>
        </w:rPr>
        <w:t>h</w:t>
      </w:r>
      <w:r w:rsidRPr="00160C4F">
        <w:rPr>
          <w:spacing w:val="-7"/>
          <w:w w:val="95"/>
          <w:lang w:val="pt-PT"/>
        </w:rPr>
        <w:t>a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4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</w:t>
      </w:r>
      <w:r w:rsidRPr="00160C4F">
        <w:rPr>
          <w:spacing w:val="-18"/>
          <w:w w:val="95"/>
          <w:lang w:val="pt-PT"/>
        </w:rPr>
        <w:t>P</w:t>
      </w:r>
      <w:r w:rsidRPr="00160C4F">
        <w:rPr>
          <w:w w:val="95"/>
          <w:lang w:val="pt-PT"/>
        </w:rPr>
        <w:t>A</w:t>
      </w:r>
      <w:r w:rsidRPr="00160C4F">
        <w:rPr>
          <w:spacing w:val="36"/>
          <w:w w:val="95"/>
          <w:lang w:val="pt-PT"/>
        </w:rPr>
        <w:t xml:space="preserve"> </w:t>
      </w:r>
      <w:r w:rsidRPr="00160C4F">
        <w:rPr>
          <w:spacing w:val="-100"/>
          <w:w w:val="95"/>
          <w:lang w:val="pt-PT"/>
        </w:rPr>
        <w:t>´</w:t>
      </w:r>
      <w:r w:rsidRPr="00160C4F">
        <w:rPr>
          <w:w w:val="95"/>
          <w:lang w:val="pt-PT"/>
        </w:rPr>
        <w:t>e</w:t>
      </w:r>
      <w:r w:rsidRPr="00160C4F">
        <w:rPr>
          <w:spacing w:val="4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4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habilidade</w:t>
      </w:r>
      <w:r w:rsidRPr="00160C4F">
        <w:rPr>
          <w:spacing w:val="4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</w:p>
    <w:p w14:paraId="1A2E8B3B" w14:textId="77777777" w:rsidR="0010771C" w:rsidRPr="00160C4F" w:rsidRDefault="0010771C">
      <w:pPr>
        <w:spacing w:line="342" w:lineRule="auto"/>
        <w:rPr>
          <w:lang w:val="pt-PT"/>
        </w:rPr>
        <w:sectPr w:rsidR="0010771C" w:rsidRPr="00160C4F">
          <w:footerReference w:type="default" r:id="rId18"/>
          <w:pgSz w:w="11910" w:h="16840"/>
          <w:pgMar w:top="1580" w:right="1420" w:bottom="1140" w:left="1480" w:header="0" w:footer="959" w:gutter="0"/>
          <w:pgNumType w:start="8"/>
          <w:cols w:space="720"/>
        </w:sectPr>
      </w:pPr>
    </w:p>
    <w:p w14:paraId="06A008A4" w14:textId="77777777" w:rsidR="0010771C" w:rsidRPr="00160C4F" w:rsidRDefault="00AC137A">
      <w:pPr>
        <w:pStyle w:val="BodyText"/>
        <w:spacing w:before="58" w:line="342" w:lineRule="auto"/>
        <w:ind w:right="116"/>
        <w:jc w:val="both"/>
        <w:rPr>
          <w:lang w:val="pt-PT"/>
        </w:rPr>
      </w:pPr>
      <w:r w:rsidRPr="00160C4F">
        <w:rPr>
          <w:w w:val="95"/>
          <w:lang w:val="pt-PT"/>
        </w:rPr>
        <w:lastRenderedPageBreak/>
        <w:t>cri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4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4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terfaces</w:t>
      </w:r>
      <w:r w:rsidRPr="00160C4F">
        <w:rPr>
          <w:spacing w:val="4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4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osit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orios</w:t>
      </w:r>
      <w:r w:rsidRPr="00160C4F">
        <w:rPr>
          <w:spacing w:val="4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ass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ciadas</w:t>
      </w:r>
      <w:r w:rsidRPr="00160C4F">
        <w:rPr>
          <w:spacing w:val="44"/>
          <w:w w:val="95"/>
          <w:lang w:val="pt-PT"/>
        </w:rPr>
        <w:t xml:space="preserve"> </w:t>
      </w:r>
      <w:r w:rsidRPr="00160C4F">
        <w:rPr>
          <w:spacing w:val="-104"/>
          <w:w w:val="95"/>
          <w:lang w:val="pt-PT"/>
        </w:rPr>
        <w:t>`</w:t>
      </w:r>
      <w:r w:rsidRPr="00160C4F">
        <w:rPr>
          <w:w w:val="95"/>
          <w:lang w:val="pt-PT"/>
        </w:rPr>
        <w:t>as</w:t>
      </w:r>
      <w:r w:rsidRPr="00160C4F">
        <w:rPr>
          <w:spacing w:val="4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tidades</w:t>
      </w:r>
      <w:r w:rsidRPr="00160C4F">
        <w:rPr>
          <w:spacing w:val="4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4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delo,</w:t>
      </w:r>
      <w:r w:rsidRPr="00160C4F">
        <w:rPr>
          <w:spacing w:val="50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ermitindo</w:t>
      </w:r>
      <w:r w:rsidRPr="00160C4F">
        <w:rPr>
          <w:spacing w:val="44"/>
          <w:w w:val="95"/>
          <w:lang w:val="pt-PT"/>
        </w:rPr>
        <w:t xml:space="preserve"> </w:t>
      </w:r>
      <w:r w:rsidRPr="00160C4F">
        <w:rPr>
          <w:w w:val="95"/>
          <w:lang w:val="pt-PT"/>
        </w:rPr>
        <w:t xml:space="preserve">gerar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ersis</w:t>
      </w:r>
      <w:r w:rsidRPr="00160C4F">
        <w:rPr>
          <w:spacing w:val="-7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ˆ</w:t>
      </w:r>
      <w:r w:rsidRPr="00160C4F">
        <w:rPr>
          <w:w w:val="95"/>
          <w:lang w:val="pt-PT"/>
        </w:rPr>
        <w:t>encia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na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base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dados.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Quando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terage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osit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orios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(atr</w:t>
      </w:r>
      <w:r w:rsidRPr="00160C4F">
        <w:rPr>
          <w:spacing w:val="-7"/>
          <w:w w:val="95"/>
          <w:lang w:val="pt-PT"/>
        </w:rPr>
        <w:t>a</w:t>
      </w:r>
      <w:r w:rsidRPr="00160C4F">
        <w:rPr>
          <w:spacing w:val="-6"/>
          <w:w w:val="95"/>
          <w:lang w:val="pt-PT"/>
        </w:rPr>
        <w:t>v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es</w:t>
      </w:r>
      <w:r w:rsidRPr="00160C4F">
        <w:rPr>
          <w:w w:val="90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c</w:t>
      </w:r>
      <w:r w:rsidRPr="00160C4F">
        <w:rPr>
          <w:w w:val="95"/>
          <w:lang w:val="pt-PT"/>
        </w:rPr>
        <w:t>hamada</w:t>
      </w:r>
      <w:r w:rsidRPr="00160C4F">
        <w:rPr>
          <w:spacing w:val="4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spacing w:val="-7"/>
          <w:w w:val="95"/>
          <w:lang w:val="pt-PT"/>
        </w:rPr>
        <w:t>m</w:t>
      </w:r>
      <w:r w:rsidRPr="00160C4F">
        <w:rPr>
          <w:spacing w:val="-100"/>
          <w:w w:val="95"/>
          <w:lang w:val="pt-PT"/>
        </w:rPr>
        <w:t>´</w:t>
      </w:r>
      <w:r w:rsidRPr="00160C4F">
        <w:rPr>
          <w:w w:val="95"/>
          <w:lang w:val="pt-PT"/>
        </w:rPr>
        <w:t>et</w:t>
      </w:r>
      <w:r w:rsidRPr="00160C4F">
        <w:rPr>
          <w:spacing w:val="4"/>
          <w:w w:val="95"/>
          <w:lang w:val="pt-PT"/>
        </w:rPr>
        <w:t>o</w:t>
      </w:r>
      <w:r w:rsidRPr="00160C4F">
        <w:rPr>
          <w:w w:val="95"/>
          <w:lang w:val="pt-PT"/>
        </w:rPr>
        <w:t>dos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que</w:t>
      </w:r>
      <w:del w:id="71" w:author="Jorge Pião" w:date="2020-05-07T10:23:00Z">
        <w:r w:rsidRPr="00160C4F" w:rsidDel="002D3892">
          <w:rPr>
            <w:rFonts w:ascii="Arial" w:eastAsia="Arial" w:hAnsi="Arial" w:cs="Arial"/>
            <w:i/>
            <w:w w:val="95"/>
            <w:lang w:val="pt-PT"/>
          </w:rPr>
          <w:delText>r</w:delText>
        </w:r>
      </w:del>
      <w:r w:rsidRPr="00160C4F">
        <w:rPr>
          <w:rFonts w:ascii="Arial" w:eastAsia="Arial" w:hAnsi="Arial" w:cs="Arial"/>
          <w:i/>
          <w:w w:val="95"/>
          <w:lang w:val="pt-PT"/>
        </w:rPr>
        <w:t>rie</w:t>
      </w:r>
      <w:r w:rsidRPr="00160C4F">
        <w:rPr>
          <w:rFonts w:ascii="Arial" w:eastAsia="Arial" w:hAnsi="Arial" w:cs="Arial"/>
          <w:i/>
          <w:spacing w:val="18"/>
          <w:w w:val="95"/>
          <w:lang w:val="pt-PT"/>
        </w:rPr>
        <w:t>s</w:t>
      </w:r>
      <w:r w:rsidRPr="00160C4F">
        <w:rPr>
          <w:w w:val="95"/>
          <w:lang w:val="pt-PT"/>
        </w:rPr>
        <w:t>),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</w:t>
      </w:r>
      <w:r w:rsidRPr="00160C4F">
        <w:rPr>
          <w:spacing w:val="-18"/>
          <w:w w:val="95"/>
          <w:lang w:val="pt-PT"/>
        </w:rPr>
        <w:t>P</w:t>
      </w:r>
      <w:r w:rsidRPr="00160C4F">
        <w:rPr>
          <w:w w:val="95"/>
          <w:lang w:val="pt-PT"/>
        </w:rPr>
        <w:t>A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gera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lig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es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spacing w:val="-104"/>
          <w:w w:val="95"/>
          <w:lang w:val="pt-PT"/>
        </w:rPr>
        <w:t>`</w:t>
      </w:r>
      <w:r w:rsidRPr="00160C4F">
        <w:rPr>
          <w:w w:val="95"/>
          <w:lang w:val="pt-PT"/>
        </w:rPr>
        <w:t>a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base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gara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te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w w:val="98"/>
          <w:lang w:val="pt-PT"/>
        </w:rPr>
        <w:t xml:space="preserve"> </w:t>
      </w:r>
      <w:r w:rsidRPr="00160C4F">
        <w:rPr>
          <w:w w:val="95"/>
          <w:lang w:val="pt-PT"/>
        </w:rPr>
        <w:t>co</w:t>
      </w:r>
      <w:r w:rsidRPr="00160C4F">
        <w:rPr>
          <w:spacing w:val="-8"/>
          <w:w w:val="95"/>
          <w:lang w:val="pt-PT"/>
        </w:rPr>
        <w:t>m</w:t>
      </w:r>
      <w:r w:rsidRPr="00160C4F">
        <w:rPr>
          <w:w w:val="95"/>
          <w:lang w:val="pt-PT"/>
        </w:rPr>
        <w:t>unic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tre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delo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spacing w:val="-26"/>
          <w:w w:val="95"/>
          <w:lang w:val="pt-PT"/>
        </w:rPr>
        <w:t>f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ısico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delo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dados.</w:t>
      </w:r>
    </w:p>
    <w:p w14:paraId="44782384" w14:textId="77777777" w:rsidR="0010771C" w:rsidRPr="00160C4F" w:rsidRDefault="00AC137A">
      <w:pPr>
        <w:pStyle w:val="BodyText"/>
        <w:spacing w:before="4"/>
        <w:ind w:left="440"/>
        <w:rPr>
          <w:rFonts w:ascii="Arial" w:eastAsia="Arial" w:hAnsi="Arial" w:cs="Arial"/>
          <w:lang w:val="pt-PT"/>
        </w:rPr>
      </w:pPr>
      <w:r w:rsidRPr="00160C4F">
        <w:rPr>
          <w:spacing w:val="-6"/>
          <w:w w:val="95"/>
          <w:lang w:val="pt-PT"/>
        </w:rPr>
        <w:t>P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demos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obser</w:t>
      </w:r>
      <w:r w:rsidRPr="00160C4F">
        <w:rPr>
          <w:spacing w:val="-12"/>
          <w:w w:val="95"/>
          <w:lang w:val="pt-PT"/>
        </w:rPr>
        <w:t>v</w:t>
      </w:r>
      <w:r w:rsidRPr="00160C4F">
        <w:rPr>
          <w:w w:val="95"/>
          <w:lang w:val="pt-PT"/>
        </w:rPr>
        <w:t>ar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n</w:t>
      </w:r>
      <w:r w:rsidRPr="00160C4F">
        <w:rPr>
          <w:w w:val="95"/>
          <w:lang w:val="pt-PT"/>
        </w:rPr>
        <w:t>o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tr</w:t>
      </w:r>
      <w:r w:rsidRPr="00160C4F">
        <w:rPr>
          <w:spacing w:val="-2"/>
          <w:w w:val="95"/>
          <w:lang w:val="pt-PT"/>
        </w:rPr>
        <w:t>o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w w:val="95"/>
          <w:lang w:val="pt-PT"/>
        </w:rPr>
        <w:t>o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odigo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segui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te,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exemplo,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terface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Event</w:t>
      </w:r>
      <w:r w:rsidRPr="00160C4F">
        <w:rPr>
          <w:rFonts w:ascii="Arial" w:eastAsia="Arial" w:hAnsi="Arial" w:cs="Arial"/>
          <w:i/>
          <w:spacing w:val="-12"/>
          <w:w w:val="95"/>
          <w:lang w:val="pt-PT"/>
        </w:rPr>
        <w:t>R</w:t>
      </w:r>
      <w:r w:rsidRPr="00160C4F">
        <w:rPr>
          <w:rFonts w:ascii="Arial" w:eastAsia="Arial" w:hAnsi="Arial" w:cs="Arial"/>
          <w:i/>
          <w:w w:val="95"/>
          <w:lang w:val="pt-PT"/>
        </w:rPr>
        <w:t>e</w:t>
      </w:r>
      <w:r w:rsidRPr="00160C4F">
        <w:rPr>
          <w:rFonts w:ascii="Arial" w:eastAsia="Arial" w:hAnsi="Arial" w:cs="Arial"/>
          <w:i/>
          <w:spacing w:val="-14"/>
          <w:w w:val="95"/>
          <w:lang w:val="pt-PT"/>
        </w:rPr>
        <w:t>p</w:t>
      </w:r>
      <w:r w:rsidRPr="00160C4F">
        <w:rPr>
          <w:rFonts w:ascii="Arial" w:eastAsia="Arial" w:hAnsi="Arial" w:cs="Arial"/>
          <w:i/>
          <w:w w:val="95"/>
          <w:lang w:val="pt-PT"/>
        </w:rPr>
        <w:t>ository</w:t>
      </w:r>
    </w:p>
    <w:p w14:paraId="4FF751AC" w14:textId="77777777" w:rsidR="0010771C" w:rsidRPr="00160C4F" w:rsidRDefault="00AC137A">
      <w:pPr>
        <w:pStyle w:val="BodyText"/>
        <w:spacing w:before="108"/>
        <w:jc w:val="both"/>
        <w:rPr>
          <w:lang w:val="pt-PT"/>
        </w:rPr>
      </w:pPr>
      <w:r w:rsidRPr="00160C4F">
        <w:rPr>
          <w:w w:val="95"/>
          <w:lang w:val="pt-PT"/>
        </w:rPr>
        <w:t>inserida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na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camada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osit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orio.</w:t>
      </w:r>
    </w:p>
    <w:p w14:paraId="5E0521B4" w14:textId="77777777" w:rsidR="0010771C" w:rsidRPr="00160C4F" w:rsidRDefault="0010771C">
      <w:pPr>
        <w:spacing w:before="1" w:line="160" w:lineRule="exact"/>
        <w:rPr>
          <w:sz w:val="16"/>
          <w:szCs w:val="16"/>
          <w:lang w:val="pt-PT"/>
        </w:rPr>
      </w:pPr>
    </w:p>
    <w:p w14:paraId="05EAD7A7" w14:textId="77777777" w:rsidR="0010771C" w:rsidRPr="00160C4F" w:rsidRDefault="0010771C">
      <w:pPr>
        <w:spacing w:line="220" w:lineRule="exact"/>
        <w:rPr>
          <w:lang w:val="pt-PT"/>
        </w:rPr>
      </w:pPr>
    </w:p>
    <w:p w14:paraId="1D5FCC4E" w14:textId="77777777" w:rsidR="0010771C" w:rsidRDefault="00AC137A">
      <w:pPr>
        <w:pStyle w:val="BodyText"/>
        <w:spacing w:line="340" w:lineRule="auto"/>
        <w:ind w:right="742"/>
        <w:rPr>
          <w:rFonts w:ascii="Arial" w:eastAsia="Arial" w:hAnsi="Arial" w:cs="Arial"/>
        </w:rPr>
      </w:pPr>
      <w:r>
        <w:rPr>
          <w:rFonts w:ascii="Arial"/>
          <w:w w:val="110"/>
        </w:rPr>
        <w:t>public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interface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EventRepository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extends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CrudRepository&lt;Event,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Long&gt;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{</w:t>
      </w:r>
      <w:r>
        <w:rPr>
          <w:rFonts w:ascii="Arial"/>
          <w:w w:val="155"/>
        </w:rPr>
        <w:t xml:space="preserve"> </w:t>
      </w:r>
      <w:r>
        <w:rPr>
          <w:rFonts w:ascii="Arial"/>
          <w:w w:val="110"/>
        </w:rPr>
        <w:t>List&lt;Event&gt;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findByDate(Date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date);</w:t>
      </w:r>
    </w:p>
    <w:p w14:paraId="7F2D8D5F" w14:textId="77777777" w:rsidR="0010771C" w:rsidRPr="00160C4F" w:rsidRDefault="00AC137A">
      <w:pPr>
        <w:pStyle w:val="BodyText"/>
        <w:spacing w:before="3"/>
        <w:jc w:val="both"/>
        <w:rPr>
          <w:rFonts w:ascii="Arial" w:eastAsia="Arial" w:hAnsi="Arial" w:cs="Arial"/>
          <w:lang w:val="pt-PT"/>
        </w:rPr>
      </w:pPr>
      <w:r w:rsidRPr="00160C4F">
        <w:rPr>
          <w:rFonts w:ascii="Arial"/>
          <w:w w:val="155"/>
          <w:lang w:val="pt-PT"/>
        </w:rPr>
        <w:t>}</w:t>
      </w:r>
    </w:p>
    <w:p w14:paraId="119568D4" w14:textId="77777777" w:rsidR="0010771C" w:rsidRPr="00160C4F" w:rsidRDefault="0010771C">
      <w:pPr>
        <w:spacing w:before="6" w:line="150" w:lineRule="exact"/>
        <w:rPr>
          <w:sz w:val="15"/>
          <w:szCs w:val="15"/>
          <w:lang w:val="pt-PT"/>
        </w:rPr>
      </w:pPr>
    </w:p>
    <w:p w14:paraId="2BE35579" w14:textId="77777777" w:rsidR="0010771C" w:rsidRPr="00160C4F" w:rsidRDefault="0010771C">
      <w:pPr>
        <w:spacing w:line="220" w:lineRule="exact"/>
        <w:rPr>
          <w:lang w:val="pt-PT"/>
        </w:rPr>
      </w:pPr>
    </w:p>
    <w:p w14:paraId="4B52CF3C" w14:textId="0E33664B" w:rsidR="0010771C" w:rsidRPr="00160C4F" w:rsidRDefault="00AC137A">
      <w:pPr>
        <w:pStyle w:val="BodyText"/>
        <w:spacing w:line="340" w:lineRule="auto"/>
        <w:ind w:right="116" w:firstLine="338"/>
        <w:jc w:val="both"/>
        <w:rPr>
          <w:lang w:val="pt-PT"/>
        </w:rPr>
      </w:pPr>
      <w:r w:rsidRPr="00160C4F">
        <w:rPr>
          <w:w w:val="95"/>
          <w:lang w:val="pt-PT"/>
        </w:rPr>
        <w:t>Ao</w:t>
      </w:r>
      <w:r w:rsidRPr="00160C4F">
        <w:rPr>
          <w:spacing w:val="8"/>
          <w:w w:val="95"/>
          <w:lang w:val="pt-PT"/>
        </w:rPr>
        <w:t xml:space="preserve"> </w:t>
      </w:r>
      <w:del w:id="72" w:author="Jorge Pião" w:date="2020-05-07T10:24:00Z">
        <w:r w:rsidRPr="00160C4F" w:rsidDel="002D3892">
          <w:rPr>
            <w:w w:val="95"/>
            <w:lang w:val="pt-PT"/>
          </w:rPr>
          <w:delText>extender</w:delText>
        </w:r>
        <w:r w:rsidRPr="00160C4F" w:rsidDel="002D3892">
          <w:rPr>
            <w:spacing w:val="9"/>
            <w:w w:val="95"/>
            <w:lang w:val="pt-PT"/>
          </w:rPr>
          <w:delText xml:space="preserve"> </w:delText>
        </w:r>
      </w:del>
      <w:ins w:id="73" w:author="Jorge Pião" w:date="2020-05-07T10:24:00Z">
        <w:r w:rsidR="002D3892" w:rsidRPr="00160C4F">
          <w:rPr>
            <w:w w:val="95"/>
            <w:lang w:val="pt-PT"/>
          </w:rPr>
          <w:t>e</w:t>
        </w:r>
        <w:r w:rsidR="002D3892">
          <w:rPr>
            <w:w w:val="95"/>
            <w:lang w:val="pt-PT"/>
          </w:rPr>
          <w:t>s</w:t>
        </w:r>
        <w:r w:rsidR="002D3892" w:rsidRPr="00160C4F">
          <w:rPr>
            <w:w w:val="95"/>
            <w:lang w:val="pt-PT"/>
          </w:rPr>
          <w:t>tender</w:t>
        </w:r>
        <w:r w:rsidR="002D3892" w:rsidRPr="00160C4F">
          <w:rPr>
            <w:spacing w:val="9"/>
            <w:w w:val="95"/>
            <w:lang w:val="pt-PT"/>
          </w:rPr>
          <w:t xml:space="preserve"> </w:t>
        </w:r>
      </w:ins>
      <w:r w:rsidRPr="00160C4F">
        <w:rPr>
          <w:w w:val="95"/>
          <w:lang w:val="pt-PT"/>
        </w:rPr>
        <w:t>da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terface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Crud</w:t>
      </w:r>
      <w:r w:rsidRPr="00160C4F">
        <w:rPr>
          <w:rFonts w:ascii="Arial" w:eastAsia="Arial" w:hAnsi="Arial" w:cs="Arial"/>
          <w:i/>
          <w:spacing w:val="-12"/>
          <w:w w:val="95"/>
          <w:lang w:val="pt-PT"/>
        </w:rPr>
        <w:t>R</w:t>
      </w:r>
      <w:r w:rsidRPr="00160C4F">
        <w:rPr>
          <w:rFonts w:ascii="Arial" w:eastAsia="Arial" w:hAnsi="Arial" w:cs="Arial"/>
          <w:i/>
          <w:w w:val="95"/>
          <w:lang w:val="pt-PT"/>
        </w:rPr>
        <w:t>e</w:t>
      </w:r>
      <w:r w:rsidRPr="00160C4F">
        <w:rPr>
          <w:rFonts w:ascii="Arial" w:eastAsia="Arial" w:hAnsi="Arial" w:cs="Arial"/>
          <w:i/>
          <w:spacing w:val="-14"/>
          <w:w w:val="95"/>
          <w:lang w:val="pt-PT"/>
        </w:rPr>
        <w:t>p</w:t>
      </w:r>
      <w:r w:rsidRPr="00160C4F">
        <w:rPr>
          <w:rFonts w:ascii="Arial" w:eastAsia="Arial" w:hAnsi="Arial" w:cs="Arial"/>
          <w:i/>
          <w:w w:val="95"/>
          <w:lang w:val="pt-PT"/>
        </w:rPr>
        <w:t>ository</w:t>
      </w:r>
      <w:r w:rsidRPr="00160C4F">
        <w:rPr>
          <w:w w:val="95"/>
          <w:lang w:val="pt-PT"/>
        </w:rPr>
        <w:t>,</w:t>
      </w:r>
      <w:r w:rsidRPr="00160C4F">
        <w:rPr>
          <w:spacing w:val="1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a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impleme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tada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na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biblioteca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</w:t>
      </w:r>
      <w:r w:rsidRPr="00160C4F">
        <w:rPr>
          <w:spacing w:val="-17"/>
          <w:w w:val="95"/>
          <w:lang w:val="pt-PT"/>
        </w:rPr>
        <w:t>P</w:t>
      </w:r>
      <w:r w:rsidRPr="00160C4F">
        <w:rPr>
          <w:w w:val="95"/>
          <w:lang w:val="pt-PT"/>
        </w:rPr>
        <w:t>A,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nossas</w:t>
      </w:r>
      <w:r w:rsidRPr="00160C4F">
        <w:rPr>
          <w:w w:val="92"/>
          <w:lang w:val="pt-PT"/>
        </w:rPr>
        <w:t xml:space="preserve"> </w:t>
      </w:r>
      <w:r w:rsidRPr="00160C4F">
        <w:rPr>
          <w:w w:val="95"/>
          <w:lang w:val="pt-PT"/>
        </w:rPr>
        <w:t>classes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osit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orio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herdam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spacing w:val="-8"/>
          <w:w w:val="95"/>
          <w:lang w:val="pt-PT"/>
        </w:rPr>
        <w:t>m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et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dos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para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tra</w:t>
      </w:r>
      <w:r w:rsidRPr="00160C4F">
        <w:rPr>
          <w:spacing w:val="-1"/>
          <w:w w:val="95"/>
          <w:lang w:val="pt-PT"/>
        </w:rPr>
        <w:t>b</w:t>
      </w:r>
      <w:r w:rsidRPr="00160C4F">
        <w:rPr>
          <w:w w:val="95"/>
          <w:lang w:val="pt-PT"/>
        </w:rPr>
        <w:t>alhar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ersis</w:t>
      </w:r>
      <w:r w:rsidRPr="00160C4F">
        <w:rPr>
          <w:spacing w:val="-7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ˆ</w:t>
      </w:r>
      <w:r w:rsidRPr="00160C4F">
        <w:rPr>
          <w:w w:val="95"/>
          <w:lang w:val="pt-PT"/>
        </w:rPr>
        <w:t>encia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dos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nossos</w:t>
      </w:r>
      <w:r w:rsidRPr="00160C4F">
        <w:rPr>
          <w:spacing w:val="2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12"/>
          <w:w w:val="95"/>
          <w:lang w:val="pt-PT"/>
        </w:rPr>
        <w:t>b</w:t>
      </w:r>
      <w:r w:rsidRPr="00160C4F">
        <w:rPr>
          <w:w w:val="95"/>
          <w:lang w:val="pt-PT"/>
        </w:rPr>
        <w:t>jetos</w:t>
      </w:r>
      <w:r w:rsidRPr="00160C4F">
        <w:rPr>
          <w:w w:val="96"/>
          <w:lang w:val="pt-PT"/>
        </w:rPr>
        <w:t xml:space="preserve"> </w:t>
      </w:r>
      <w:r w:rsidRPr="00160C4F">
        <w:rPr>
          <w:w w:val="95"/>
          <w:lang w:val="pt-PT"/>
        </w:rPr>
        <w:t>(neste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caso,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Event</w:t>
      </w:r>
      <w:r w:rsidRPr="00160C4F">
        <w:rPr>
          <w:rFonts w:ascii="Arial" w:eastAsia="Arial" w:hAnsi="Arial" w:cs="Arial"/>
          <w:i/>
          <w:spacing w:val="-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),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atr</w:t>
      </w:r>
      <w:r w:rsidRPr="00160C4F">
        <w:rPr>
          <w:spacing w:val="-6"/>
          <w:w w:val="95"/>
          <w:lang w:val="pt-PT"/>
        </w:rPr>
        <w:t>av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es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era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oes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C</w:t>
      </w:r>
      <w:r w:rsidRPr="00160C4F">
        <w:rPr>
          <w:rFonts w:ascii="Arial" w:eastAsia="Arial" w:hAnsi="Arial" w:cs="Arial"/>
          <w:i/>
          <w:spacing w:val="-10"/>
          <w:w w:val="95"/>
          <w:lang w:val="pt-PT"/>
        </w:rPr>
        <w:t>r</w:t>
      </w:r>
      <w:r w:rsidRPr="00160C4F">
        <w:rPr>
          <w:rFonts w:ascii="Arial" w:eastAsia="Arial" w:hAnsi="Arial" w:cs="Arial"/>
          <w:i/>
          <w:spacing w:val="-14"/>
          <w:w w:val="95"/>
          <w:lang w:val="pt-PT"/>
        </w:rPr>
        <w:t>e</w:t>
      </w:r>
      <w:r w:rsidRPr="00160C4F">
        <w:rPr>
          <w:rFonts w:ascii="Arial" w:eastAsia="Arial" w:hAnsi="Arial" w:cs="Arial"/>
          <w:i/>
          <w:w w:val="95"/>
          <w:lang w:val="pt-PT"/>
        </w:rPr>
        <w:t>ate</w:t>
      </w:r>
      <w:r w:rsidRPr="00160C4F">
        <w:rPr>
          <w:rFonts w:ascii="Arial" w:eastAsia="Arial" w:hAnsi="Arial" w:cs="Arial"/>
          <w:i/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,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spacing w:val="-12"/>
          <w:w w:val="95"/>
          <w:lang w:val="pt-PT"/>
        </w:rPr>
        <w:t>R</w:t>
      </w:r>
      <w:r w:rsidRPr="00160C4F">
        <w:rPr>
          <w:rFonts w:ascii="Arial" w:eastAsia="Arial" w:hAnsi="Arial" w:cs="Arial"/>
          <w:i/>
          <w:spacing w:val="-14"/>
          <w:w w:val="95"/>
          <w:lang w:val="pt-PT"/>
        </w:rPr>
        <w:t>e</w:t>
      </w:r>
      <w:r w:rsidRPr="00160C4F">
        <w:rPr>
          <w:rFonts w:ascii="Arial" w:eastAsia="Arial" w:hAnsi="Arial" w:cs="Arial"/>
          <w:i/>
          <w:w w:val="95"/>
          <w:lang w:val="pt-PT"/>
        </w:rPr>
        <w:t>ad</w:t>
      </w:r>
      <w:r w:rsidRPr="00160C4F">
        <w:rPr>
          <w:rFonts w:ascii="Arial" w:eastAsia="Arial" w:hAnsi="Arial" w:cs="Arial"/>
          <w:i/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,</w:t>
      </w:r>
      <w:r w:rsidRPr="00160C4F">
        <w:rPr>
          <w:spacing w:val="35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U</w:t>
      </w:r>
      <w:r w:rsidRPr="00160C4F">
        <w:rPr>
          <w:rFonts w:ascii="Arial" w:eastAsia="Arial" w:hAnsi="Arial" w:cs="Arial"/>
          <w:i/>
          <w:spacing w:val="-12"/>
          <w:w w:val="95"/>
          <w:lang w:val="pt-PT"/>
        </w:rPr>
        <w:t>p</w:t>
      </w:r>
      <w:r w:rsidRPr="00160C4F">
        <w:rPr>
          <w:rFonts w:ascii="Arial" w:eastAsia="Arial" w:hAnsi="Arial" w:cs="Arial"/>
          <w:i/>
          <w:w w:val="95"/>
          <w:lang w:val="pt-PT"/>
        </w:rPr>
        <w:t>date</w:t>
      </w:r>
      <w:r w:rsidRPr="00160C4F">
        <w:rPr>
          <w:rFonts w:ascii="Arial" w:eastAsia="Arial" w:hAnsi="Arial" w:cs="Arial"/>
          <w:i/>
          <w:spacing w:val="4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Delete</w:t>
      </w:r>
      <w:r w:rsidRPr="00160C4F">
        <w:rPr>
          <w:w w:val="95"/>
          <w:lang w:val="pt-PT"/>
        </w:rPr>
        <w:t>.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Conforme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w w:val="98"/>
          <w:lang w:val="pt-PT"/>
        </w:rPr>
        <w:t xml:space="preserve"> </w:t>
      </w:r>
      <w:r w:rsidRPr="00160C4F">
        <w:rPr>
          <w:w w:val="95"/>
          <w:lang w:val="pt-PT"/>
        </w:rPr>
        <w:t>necessidade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texto,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os</w:t>
      </w:r>
      <w:r w:rsidRPr="00160C4F">
        <w:rPr>
          <w:spacing w:val="-27"/>
          <w:w w:val="95"/>
          <w:lang w:val="pt-PT"/>
        </w:rPr>
        <w:t>s</w:t>
      </w:r>
      <w:r w:rsidRPr="00160C4F">
        <w:rPr>
          <w:spacing w:val="-82"/>
          <w:w w:val="95"/>
          <w:lang w:val="pt-PT"/>
        </w:rPr>
        <w:t>´</w:t>
      </w:r>
      <w:r w:rsidRPr="00160C4F">
        <w:rPr>
          <w:w w:val="95"/>
          <w:lang w:val="pt-PT"/>
        </w:rPr>
        <w:t>ı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el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adicionar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outras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 xml:space="preserve">querries </w:t>
      </w:r>
      <w:r w:rsidRPr="00160C4F">
        <w:rPr>
          <w:w w:val="95"/>
          <w:lang w:val="pt-PT"/>
        </w:rPr>
        <w:t>(</w:t>
      </w:r>
      <w:r w:rsidRPr="00160C4F">
        <w:rPr>
          <w:rFonts w:ascii="Arial" w:eastAsia="Arial" w:hAnsi="Arial" w:cs="Arial"/>
          <w:i/>
          <w:w w:val="95"/>
          <w:lang w:val="pt-PT"/>
        </w:rPr>
        <w:t>findByDat</w:t>
      </w:r>
      <w:r w:rsidRPr="00160C4F">
        <w:rPr>
          <w:rFonts w:ascii="Arial" w:eastAsia="Arial" w:hAnsi="Arial" w:cs="Arial"/>
          <w:i/>
          <w:spacing w:val="15"/>
          <w:w w:val="95"/>
          <w:lang w:val="pt-PT"/>
        </w:rPr>
        <w:t>e</w:t>
      </w:r>
      <w:r w:rsidRPr="00160C4F">
        <w:rPr>
          <w:w w:val="95"/>
          <w:lang w:val="pt-PT"/>
        </w:rPr>
        <w:t>)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diretame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w w:val="98"/>
          <w:lang w:val="pt-PT"/>
        </w:rPr>
        <w:t xml:space="preserve"> </w:t>
      </w:r>
      <w:r w:rsidRPr="00160C4F">
        <w:rPr>
          <w:w w:val="95"/>
          <w:lang w:val="pt-PT"/>
        </w:rPr>
        <w:t>estas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interfaces,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sem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necessidade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implementar.</w:t>
      </w:r>
    </w:p>
    <w:p w14:paraId="42E50730" w14:textId="77777777" w:rsidR="0010771C" w:rsidRPr="00160C4F" w:rsidRDefault="00AC137A">
      <w:pPr>
        <w:pStyle w:val="BodyText"/>
        <w:spacing w:before="10" w:line="344" w:lineRule="auto"/>
        <w:ind w:right="115" w:firstLine="338"/>
        <w:jc w:val="both"/>
        <w:rPr>
          <w:lang w:val="pt-PT"/>
        </w:rPr>
      </w:pPr>
      <w:r w:rsidRPr="00160C4F">
        <w:rPr>
          <w:w w:val="95"/>
          <w:lang w:val="pt-PT"/>
        </w:rPr>
        <w:t>O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agrupame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to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dos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osit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orios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das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nossas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tidades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</w:t>
      </w:r>
      <w:r w:rsidRPr="00160C4F">
        <w:rPr>
          <w:spacing w:val="-2"/>
          <w:w w:val="95"/>
          <w:lang w:val="pt-PT"/>
        </w:rPr>
        <w:t>n</w:t>
      </w:r>
      <w:r w:rsidRPr="00160C4F">
        <w:rPr>
          <w:w w:val="95"/>
          <w:lang w:val="pt-PT"/>
        </w:rPr>
        <w:t>st</w:t>
      </w:r>
      <w:r w:rsidRPr="00160C4F">
        <w:rPr>
          <w:spacing w:val="-1"/>
          <w:w w:val="95"/>
          <w:lang w:val="pt-PT"/>
        </w:rPr>
        <w:t>i</w:t>
      </w:r>
      <w:r w:rsidRPr="00160C4F">
        <w:rPr>
          <w:w w:val="95"/>
          <w:lang w:val="pt-PT"/>
        </w:rPr>
        <w:t>tuem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nossa</w:t>
      </w:r>
      <w:r w:rsidRPr="00160C4F">
        <w:rPr>
          <w:w w:val="93"/>
          <w:lang w:val="pt-PT"/>
        </w:rPr>
        <w:t xml:space="preserve"> </w:t>
      </w:r>
      <w:r w:rsidRPr="00160C4F">
        <w:rPr>
          <w:w w:val="95"/>
          <w:lang w:val="pt-PT"/>
        </w:rPr>
        <w:t>camada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os</w:t>
      </w:r>
      <w:r w:rsidRPr="00160C4F">
        <w:rPr>
          <w:spacing w:val="-1"/>
          <w:w w:val="95"/>
          <w:lang w:val="pt-PT"/>
        </w:rPr>
        <w:t>i</w:t>
      </w:r>
      <w:r w:rsidRPr="00160C4F">
        <w:rPr>
          <w:w w:val="95"/>
          <w:lang w:val="pt-PT"/>
        </w:rPr>
        <w:t>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orio.</w:t>
      </w:r>
    </w:p>
    <w:p w14:paraId="6751A6D5" w14:textId="77777777" w:rsidR="0010771C" w:rsidRPr="00160C4F" w:rsidRDefault="0010771C">
      <w:pPr>
        <w:spacing w:before="2" w:line="220" w:lineRule="exact"/>
        <w:rPr>
          <w:lang w:val="pt-PT"/>
        </w:rPr>
      </w:pPr>
    </w:p>
    <w:p w14:paraId="427A36E2" w14:textId="77777777" w:rsidR="0010771C" w:rsidRDefault="00AC137A">
      <w:pPr>
        <w:numPr>
          <w:ilvl w:val="2"/>
          <w:numId w:val="3"/>
        </w:numPr>
        <w:tabs>
          <w:tab w:val="left" w:pos="924"/>
        </w:tabs>
        <w:jc w:val="both"/>
        <w:rPr>
          <w:rFonts w:ascii="Verdana" w:eastAsia="Verdana" w:hAnsi="Verdana" w:cs="Verdana"/>
          <w:sz w:val="24"/>
          <w:szCs w:val="24"/>
        </w:rPr>
      </w:pPr>
      <w:bookmarkStart w:id="74" w:name="_TOC_250008"/>
      <w:r>
        <w:rPr>
          <w:rFonts w:ascii="Verdana"/>
          <w:b/>
          <w:i/>
          <w:w w:val="90"/>
          <w:sz w:val="24"/>
        </w:rPr>
        <w:t>Business</w:t>
      </w:r>
      <w:bookmarkEnd w:id="74"/>
    </w:p>
    <w:p w14:paraId="65985F74" w14:textId="77777777" w:rsidR="0010771C" w:rsidRDefault="0010771C">
      <w:pPr>
        <w:spacing w:before="13" w:line="240" w:lineRule="exact"/>
        <w:rPr>
          <w:sz w:val="24"/>
          <w:szCs w:val="24"/>
        </w:rPr>
      </w:pPr>
    </w:p>
    <w:p w14:paraId="2192DFCD" w14:textId="77777777" w:rsidR="0010771C" w:rsidRPr="00160C4F" w:rsidRDefault="00AC137A">
      <w:pPr>
        <w:pStyle w:val="BodyText"/>
        <w:jc w:val="both"/>
        <w:rPr>
          <w:lang w:val="pt-PT"/>
        </w:rPr>
      </w:pPr>
      <w:r w:rsidRPr="00160C4F">
        <w:rPr>
          <w:w w:val="95"/>
          <w:lang w:val="pt-PT"/>
        </w:rPr>
        <w:t>A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camada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Busines</w:t>
      </w:r>
      <w:r w:rsidRPr="00160C4F">
        <w:rPr>
          <w:rFonts w:ascii="Arial" w:eastAsia="Arial" w:hAnsi="Arial" w:cs="Arial"/>
          <w:i/>
          <w:spacing w:val="-2"/>
          <w:w w:val="95"/>
          <w:lang w:val="pt-PT"/>
        </w:rPr>
        <w:t>s</w:t>
      </w:r>
      <w:r w:rsidRPr="00160C4F">
        <w:rPr>
          <w:w w:val="95"/>
          <w:lang w:val="pt-PT"/>
        </w:rPr>
        <w:t>,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referida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nesta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sub-se</w:t>
      </w:r>
      <w:r w:rsidRPr="00160C4F">
        <w:rPr>
          <w:spacing w:val="-1"/>
          <w:w w:val="95"/>
          <w:lang w:val="pt-PT"/>
        </w:rPr>
        <w:t>c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camada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Neg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ocio,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represe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ta</w:t>
      </w:r>
      <w:r w:rsidRPr="00160C4F">
        <w:rPr>
          <w:spacing w:val="1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dos</w:t>
      </w:r>
      <w:r w:rsidRPr="00160C4F">
        <w:rPr>
          <w:spacing w:val="1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os</w:t>
      </w:r>
    </w:p>
    <w:p w14:paraId="1AA07C37" w14:textId="77777777" w:rsidR="0010771C" w:rsidRPr="00160C4F" w:rsidRDefault="0010771C">
      <w:pPr>
        <w:jc w:val="both"/>
        <w:rPr>
          <w:lang w:val="pt-PT"/>
        </w:rPr>
        <w:sectPr w:rsidR="0010771C" w:rsidRPr="00160C4F">
          <w:footerReference w:type="default" r:id="rId19"/>
          <w:pgSz w:w="11910" w:h="16840"/>
          <w:pgMar w:top="1580" w:right="1420" w:bottom="1140" w:left="1480" w:header="0" w:footer="959" w:gutter="0"/>
          <w:pgNumType w:start="9"/>
          <w:cols w:space="720"/>
        </w:sectPr>
      </w:pPr>
    </w:p>
    <w:p w14:paraId="19C9FB10" w14:textId="77777777" w:rsidR="0010771C" w:rsidRPr="00160C4F" w:rsidRDefault="00AC137A">
      <w:pPr>
        <w:pStyle w:val="BodyText"/>
        <w:spacing w:before="108"/>
        <w:rPr>
          <w:lang w:val="pt-PT"/>
        </w:rPr>
      </w:pPr>
      <w:r w:rsidRPr="00160C4F">
        <w:rPr>
          <w:w w:val="95"/>
          <w:lang w:val="pt-PT"/>
        </w:rPr>
        <w:t>com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ortame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tos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refere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tes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ao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nosso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delo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ne</w:t>
      </w:r>
      <w:r w:rsidRPr="00160C4F">
        <w:rPr>
          <w:spacing w:val="-1"/>
          <w:w w:val="95"/>
          <w:lang w:val="pt-PT"/>
        </w:rPr>
        <w:t>g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cios.</w:t>
      </w:r>
    </w:p>
    <w:p w14:paraId="74B14750" w14:textId="77777777" w:rsidR="0010771C" w:rsidRPr="00160C4F" w:rsidRDefault="00AC137A">
      <w:pPr>
        <w:pStyle w:val="BodyText"/>
        <w:spacing w:before="48"/>
        <w:rPr>
          <w:lang w:val="pt-PT"/>
        </w:rPr>
      </w:pPr>
      <w:r w:rsidRPr="00160C4F">
        <w:rPr>
          <w:w w:val="95"/>
          <w:lang w:val="pt-PT"/>
        </w:rPr>
        <w:br w:type="column"/>
      </w:r>
      <w:r w:rsidRPr="00160C4F">
        <w:rPr>
          <w:spacing w:val="-119"/>
          <w:w w:val="95"/>
          <w:lang w:val="pt-PT"/>
        </w:rPr>
        <w:t>E</w:t>
      </w:r>
      <w:r w:rsidRPr="00160C4F">
        <w:rPr>
          <w:w w:val="95"/>
          <w:position w:val="6"/>
          <w:lang w:val="pt-PT"/>
        </w:rPr>
        <w:t xml:space="preserve">´ </w:t>
      </w:r>
      <w:r w:rsidRPr="00160C4F">
        <w:rPr>
          <w:spacing w:val="7"/>
          <w:w w:val="95"/>
          <w:position w:val="6"/>
          <w:lang w:val="pt-PT"/>
        </w:rPr>
        <w:t xml:space="preserve"> </w:t>
      </w:r>
      <w:r w:rsidRPr="00160C4F">
        <w:rPr>
          <w:w w:val="95"/>
          <w:lang w:val="pt-PT"/>
        </w:rPr>
        <w:t>nesta</w:t>
      </w:r>
      <w:r w:rsidRPr="00160C4F">
        <w:rPr>
          <w:spacing w:val="3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camada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3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</w:t>
      </w:r>
      <w:r w:rsidRPr="00160C4F">
        <w:rPr>
          <w:spacing w:val="3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enco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tra</w:t>
      </w:r>
    </w:p>
    <w:p w14:paraId="5009B23C" w14:textId="77777777" w:rsidR="0010771C" w:rsidRPr="00160C4F" w:rsidRDefault="0010771C">
      <w:pPr>
        <w:rPr>
          <w:lang w:val="pt-PT"/>
        </w:rPr>
        <w:sectPr w:rsidR="0010771C" w:rsidRPr="00160C4F">
          <w:type w:val="continuous"/>
          <w:pgSz w:w="11910" w:h="16840"/>
          <w:pgMar w:top="900" w:right="1420" w:bottom="280" w:left="1480" w:header="720" w:footer="720" w:gutter="0"/>
          <w:cols w:num="2" w:space="720" w:equalWidth="0">
            <w:col w:w="5599" w:space="40"/>
            <w:col w:w="3371"/>
          </w:cols>
        </w:sectPr>
      </w:pPr>
    </w:p>
    <w:p w14:paraId="1F079079" w14:textId="77777777" w:rsidR="0010771C" w:rsidRPr="00160C4F" w:rsidRDefault="00AC137A">
      <w:pPr>
        <w:pStyle w:val="BodyText"/>
        <w:spacing w:before="104" w:line="343" w:lineRule="auto"/>
        <w:ind w:right="115"/>
        <w:jc w:val="both"/>
        <w:rPr>
          <w:lang w:val="pt-PT"/>
        </w:rPr>
      </w:pPr>
      <w:r w:rsidRPr="00160C4F">
        <w:rPr>
          <w:w w:val="95"/>
          <w:lang w:val="pt-PT"/>
        </w:rPr>
        <w:t>t</w:t>
      </w:r>
      <w:r w:rsidRPr="00160C4F">
        <w:rPr>
          <w:spacing w:val="5"/>
          <w:w w:val="95"/>
          <w:lang w:val="pt-PT"/>
        </w:rPr>
        <w:t>o</w:t>
      </w:r>
      <w:r w:rsidRPr="00160C4F">
        <w:rPr>
          <w:w w:val="95"/>
          <w:lang w:val="pt-PT"/>
        </w:rPr>
        <w:t>da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algoritmia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dedicada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aos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ortame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tos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aplica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ao.</w:t>
      </w:r>
      <w:r w:rsidRPr="00160C4F">
        <w:rPr>
          <w:spacing w:val="40"/>
          <w:w w:val="95"/>
          <w:lang w:val="pt-PT"/>
        </w:rPr>
        <w:t xml:space="preserve"> </w:t>
      </w:r>
      <w:r w:rsidRPr="00160C4F">
        <w:rPr>
          <w:spacing w:val="-16"/>
          <w:w w:val="95"/>
          <w:lang w:val="pt-PT"/>
        </w:rPr>
        <w:t>F</w:t>
      </w:r>
      <w:r w:rsidRPr="00160C4F">
        <w:rPr>
          <w:w w:val="95"/>
          <w:lang w:val="pt-PT"/>
        </w:rPr>
        <w:t>oram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geradas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classes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Business</w:t>
      </w:r>
      <w:r w:rsidRPr="00160C4F">
        <w:rPr>
          <w:rFonts w:ascii="Arial" w:eastAsia="Arial" w:hAnsi="Arial" w:cs="Arial"/>
          <w:i/>
          <w:w w:val="92"/>
          <w:lang w:val="pt-PT"/>
        </w:rPr>
        <w:t xml:space="preserve"> </w:t>
      </w:r>
      <w:r w:rsidRPr="00160C4F">
        <w:rPr>
          <w:w w:val="95"/>
          <w:lang w:val="pt-PT"/>
        </w:rPr>
        <w:t>para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cada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tidade,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</w:t>
      </w:r>
      <w:r w:rsidRPr="00160C4F">
        <w:rPr>
          <w:spacing w:val="-8"/>
          <w:w w:val="95"/>
          <w:lang w:val="pt-PT"/>
        </w:rPr>
        <w:t>n</w:t>
      </w:r>
      <w:r w:rsidRPr="00160C4F">
        <w:rPr>
          <w:spacing w:val="-6"/>
          <w:w w:val="95"/>
          <w:lang w:val="pt-PT"/>
        </w:rPr>
        <w:t>t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em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ortame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tos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relacionados</w:t>
      </w:r>
      <w:r w:rsidRPr="00160C4F">
        <w:rPr>
          <w:spacing w:val="2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p</w:t>
      </w:r>
      <w:r w:rsidRPr="00160C4F">
        <w:rPr>
          <w:w w:val="95"/>
          <w:lang w:val="pt-PT"/>
        </w:rPr>
        <w:t>r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cura</w:t>
      </w:r>
      <w:r w:rsidRPr="00160C4F">
        <w:rPr>
          <w:spacing w:val="2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erific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2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w w:val="93"/>
          <w:lang w:val="pt-PT"/>
        </w:rPr>
        <w:t xml:space="preserve"> </w:t>
      </w:r>
      <w:r w:rsidRPr="00160C4F">
        <w:rPr>
          <w:w w:val="95"/>
          <w:lang w:val="pt-PT"/>
        </w:rPr>
        <w:t>recursos.</w:t>
      </w:r>
      <w:r w:rsidRPr="00160C4F">
        <w:rPr>
          <w:spacing w:val="4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Esta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camada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liga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diretame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te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aos</w:t>
      </w:r>
      <w:r w:rsidRPr="00160C4F">
        <w:rPr>
          <w:spacing w:val="2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osit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orios.</w:t>
      </w:r>
    </w:p>
    <w:p w14:paraId="003E4249" w14:textId="77777777" w:rsidR="0010771C" w:rsidRPr="00160C4F" w:rsidRDefault="00AC137A">
      <w:pPr>
        <w:pStyle w:val="BodyText"/>
        <w:spacing w:before="2"/>
        <w:ind w:left="440"/>
        <w:rPr>
          <w:rFonts w:ascii="Arial" w:eastAsia="Arial" w:hAnsi="Arial" w:cs="Arial"/>
          <w:lang w:val="pt-PT"/>
        </w:rPr>
      </w:pPr>
      <w:r w:rsidRPr="00160C4F">
        <w:rPr>
          <w:spacing w:val="-6"/>
          <w:w w:val="95"/>
          <w:lang w:val="pt-PT"/>
        </w:rPr>
        <w:t>P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demos</w:t>
      </w:r>
      <w:r w:rsidRPr="00160C4F">
        <w:rPr>
          <w:spacing w:val="4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obser</w:t>
      </w:r>
      <w:r w:rsidRPr="00160C4F">
        <w:rPr>
          <w:spacing w:val="-12"/>
          <w:w w:val="95"/>
          <w:lang w:val="pt-PT"/>
        </w:rPr>
        <w:t>v</w:t>
      </w:r>
      <w:r w:rsidRPr="00160C4F">
        <w:rPr>
          <w:w w:val="95"/>
          <w:lang w:val="pt-PT"/>
        </w:rPr>
        <w:t>ar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tr</w:t>
      </w:r>
      <w:r w:rsidRPr="00160C4F">
        <w:rPr>
          <w:spacing w:val="-2"/>
          <w:w w:val="95"/>
          <w:lang w:val="pt-PT"/>
        </w:rPr>
        <w:t>o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w w:val="95"/>
          <w:lang w:val="pt-PT"/>
        </w:rPr>
        <w:t>o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d</w:t>
      </w:r>
      <w:r w:rsidRPr="00160C4F">
        <w:rPr>
          <w:w w:val="95"/>
          <w:lang w:val="pt-PT"/>
        </w:rPr>
        <w:t>e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odigo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segui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te,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como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exemplo,</w:t>
      </w:r>
      <w:r w:rsidRPr="00160C4F">
        <w:rPr>
          <w:spacing w:val="46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classe</w:t>
      </w:r>
      <w:r w:rsidRPr="00160C4F">
        <w:rPr>
          <w:spacing w:val="41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EventBusiness</w:t>
      </w:r>
    </w:p>
    <w:p w14:paraId="6F819334" w14:textId="77777777" w:rsidR="0010771C" w:rsidRPr="00160C4F" w:rsidRDefault="00AC137A">
      <w:pPr>
        <w:pStyle w:val="BodyText"/>
        <w:spacing w:before="108"/>
        <w:jc w:val="both"/>
        <w:rPr>
          <w:lang w:val="pt-PT"/>
        </w:rPr>
      </w:pPr>
      <w:r w:rsidRPr="00160C4F">
        <w:rPr>
          <w:w w:val="95"/>
          <w:lang w:val="pt-PT"/>
        </w:rPr>
        <w:t>inserida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na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camada</w:t>
      </w:r>
      <w:r w:rsidRPr="00160C4F">
        <w:rPr>
          <w:spacing w:val="1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1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Neg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ocio.</w:t>
      </w:r>
    </w:p>
    <w:p w14:paraId="58F923EF" w14:textId="77777777" w:rsidR="0010771C" w:rsidRPr="00160C4F" w:rsidRDefault="0010771C">
      <w:pPr>
        <w:spacing w:before="15" w:line="300" w:lineRule="exact"/>
        <w:rPr>
          <w:sz w:val="30"/>
          <w:szCs w:val="30"/>
          <w:lang w:val="pt-PT"/>
        </w:rPr>
      </w:pPr>
    </w:p>
    <w:p w14:paraId="68E45B38" w14:textId="77777777" w:rsidR="0010771C" w:rsidRDefault="00AC137A">
      <w:pPr>
        <w:pStyle w:val="BodyText"/>
        <w:jc w:val="both"/>
        <w:rPr>
          <w:rFonts w:ascii="Arial" w:eastAsia="Arial" w:hAnsi="Arial" w:cs="Arial"/>
        </w:rPr>
      </w:pPr>
      <w:r>
        <w:rPr>
          <w:rFonts w:ascii="Arial"/>
          <w:w w:val="85"/>
        </w:rPr>
        <w:t>@Component</w:t>
      </w:r>
    </w:p>
    <w:p w14:paraId="1B8C538E" w14:textId="77777777" w:rsidR="0010771C" w:rsidRDefault="00AC137A">
      <w:pPr>
        <w:pStyle w:val="BodyText"/>
        <w:spacing w:before="105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>public</w:t>
      </w:r>
      <w:r>
        <w:rPr>
          <w:rFonts w:ascii="Arial"/>
          <w:spacing w:val="-6"/>
          <w:w w:val="115"/>
        </w:rPr>
        <w:t xml:space="preserve"> </w:t>
      </w:r>
      <w:r>
        <w:rPr>
          <w:rFonts w:ascii="Arial"/>
          <w:w w:val="115"/>
        </w:rPr>
        <w:t>class</w:t>
      </w:r>
      <w:r>
        <w:rPr>
          <w:rFonts w:ascii="Arial"/>
          <w:spacing w:val="-6"/>
          <w:w w:val="115"/>
        </w:rPr>
        <w:t xml:space="preserve"> </w:t>
      </w:r>
      <w:r>
        <w:rPr>
          <w:rFonts w:ascii="Arial"/>
          <w:w w:val="115"/>
        </w:rPr>
        <w:t>EventBusiness</w:t>
      </w:r>
      <w:r>
        <w:rPr>
          <w:rFonts w:ascii="Arial"/>
          <w:spacing w:val="-6"/>
          <w:w w:val="115"/>
        </w:rPr>
        <w:t xml:space="preserve"> </w:t>
      </w:r>
      <w:r>
        <w:rPr>
          <w:rFonts w:ascii="Arial"/>
          <w:w w:val="125"/>
        </w:rPr>
        <w:t>{</w:t>
      </w:r>
    </w:p>
    <w:p w14:paraId="716E2AC0" w14:textId="77777777" w:rsidR="0010771C" w:rsidRDefault="00AC137A">
      <w:pPr>
        <w:pStyle w:val="BodyText"/>
        <w:spacing w:before="105"/>
        <w:jc w:val="both"/>
        <w:rPr>
          <w:rFonts w:ascii="Arial" w:eastAsia="Arial" w:hAnsi="Arial" w:cs="Arial"/>
        </w:rPr>
      </w:pPr>
      <w:r>
        <w:rPr>
          <w:rFonts w:ascii="Arial"/>
          <w:w w:val="95"/>
        </w:rPr>
        <w:t>@Autowired</w:t>
      </w:r>
    </w:p>
    <w:p w14:paraId="2A6B027C" w14:textId="77777777" w:rsidR="0010771C" w:rsidRDefault="00AC137A">
      <w:pPr>
        <w:pStyle w:val="BodyText"/>
        <w:spacing w:before="105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>EventRepository</w:t>
      </w:r>
      <w:r>
        <w:rPr>
          <w:rFonts w:ascii="Arial"/>
          <w:spacing w:val="-1"/>
          <w:w w:val="110"/>
        </w:rPr>
        <w:t xml:space="preserve"> </w:t>
      </w:r>
      <w:r>
        <w:rPr>
          <w:rFonts w:ascii="Arial"/>
          <w:w w:val="110"/>
        </w:rPr>
        <w:t>eventRepository;</w:t>
      </w:r>
    </w:p>
    <w:p w14:paraId="664B16E7" w14:textId="77777777" w:rsidR="0010771C" w:rsidRDefault="0010771C">
      <w:pPr>
        <w:spacing w:line="220" w:lineRule="exact"/>
      </w:pPr>
    </w:p>
    <w:p w14:paraId="69BA7D2C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3260F859" w14:textId="77777777" w:rsidR="0010771C" w:rsidRDefault="00AC137A">
      <w:pPr>
        <w:pStyle w:val="BodyText"/>
        <w:spacing w:line="340" w:lineRule="auto"/>
        <w:ind w:right="3794"/>
        <w:rPr>
          <w:rFonts w:ascii="Arial" w:eastAsia="Arial" w:hAnsi="Arial" w:cs="Arial"/>
        </w:rPr>
      </w:pPr>
      <w:r>
        <w:rPr>
          <w:rFonts w:ascii="Arial"/>
          <w:w w:val="120"/>
        </w:rPr>
        <w:t>public</w:t>
      </w:r>
      <w:r>
        <w:rPr>
          <w:rFonts w:ascii="Arial"/>
          <w:spacing w:val="-25"/>
          <w:w w:val="120"/>
        </w:rPr>
        <w:t xml:space="preserve"> </w:t>
      </w:r>
      <w:r>
        <w:rPr>
          <w:rFonts w:ascii="Arial"/>
          <w:w w:val="120"/>
        </w:rPr>
        <w:t>Iterable&lt;Event&gt;</w:t>
      </w:r>
      <w:r>
        <w:rPr>
          <w:rFonts w:ascii="Arial"/>
          <w:spacing w:val="-25"/>
          <w:w w:val="120"/>
        </w:rPr>
        <w:t xml:space="preserve"> </w:t>
      </w:r>
      <w:r>
        <w:rPr>
          <w:rFonts w:ascii="Arial"/>
          <w:w w:val="120"/>
        </w:rPr>
        <w:t>findAllEvents(){</w:t>
      </w:r>
      <w:r>
        <w:rPr>
          <w:rFonts w:ascii="Arial"/>
          <w:w w:val="122"/>
        </w:rPr>
        <w:t xml:space="preserve"> </w:t>
      </w:r>
      <w:r>
        <w:rPr>
          <w:rFonts w:ascii="Arial"/>
          <w:w w:val="120"/>
        </w:rPr>
        <w:t>return</w:t>
      </w:r>
      <w:r>
        <w:rPr>
          <w:rFonts w:ascii="Arial"/>
          <w:spacing w:val="59"/>
          <w:w w:val="120"/>
        </w:rPr>
        <w:t xml:space="preserve"> </w:t>
      </w:r>
      <w:r>
        <w:rPr>
          <w:rFonts w:ascii="Arial"/>
          <w:w w:val="120"/>
        </w:rPr>
        <w:t>eventRepository.findAll();</w:t>
      </w:r>
    </w:p>
    <w:p w14:paraId="4D242F5F" w14:textId="77777777" w:rsidR="0010771C" w:rsidRDefault="00AC137A">
      <w:pPr>
        <w:pStyle w:val="BodyText"/>
        <w:spacing w:before="3"/>
        <w:jc w:val="both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14:paraId="003A1C78" w14:textId="77777777" w:rsidR="0010771C" w:rsidRDefault="0010771C">
      <w:pPr>
        <w:spacing w:line="220" w:lineRule="exact"/>
      </w:pPr>
    </w:p>
    <w:p w14:paraId="5062C99C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78DD5158" w14:textId="77777777" w:rsidR="0010771C" w:rsidRDefault="00AC137A">
      <w:pPr>
        <w:pStyle w:val="BodyText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>public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Long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postEvent(Event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event){</w:t>
      </w:r>
    </w:p>
    <w:p w14:paraId="5D8685DE" w14:textId="77777777" w:rsidR="0010771C" w:rsidRDefault="00AC137A">
      <w:pPr>
        <w:pStyle w:val="BodyText"/>
        <w:spacing w:before="105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>return</w:t>
      </w:r>
      <w:r>
        <w:rPr>
          <w:rFonts w:ascii="Arial"/>
          <w:spacing w:val="66"/>
          <w:w w:val="115"/>
        </w:rPr>
        <w:t xml:space="preserve"> </w:t>
      </w:r>
      <w:r>
        <w:rPr>
          <w:rFonts w:ascii="Arial"/>
          <w:w w:val="115"/>
        </w:rPr>
        <w:t>eventRepository.save(event).getId();</w:t>
      </w:r>
    </w:p>
    <w:p w14:paraId="0CCA7AE1" w14:textId="77777777" w:rsidR="0010771C" w:rsidRDefault="0010771C">
      <w:pPr>
        <w:jc w:val="both"/>
        <w:rPr>
          <w:rFonts w:ascii="Arial" w:eastAsia="Arial" w:hAnsi="Arial" w:cs="Arial"/>
        </w:rPr>
        <w:sectPr w:rsidR="0010771C">
          <w:type w:val="continuous"/>
          <w:pgSz w:w="11910" w:h="16840"/>
          <w:pgMar w:top="900" w:right="1420" w:bottom="280" w:left="1480" w:header="720" w:footer="720" w:gutter="0"/>
          <w:cols w:space="720"/>
        </w:sectPr>
      </w:pPr>
    </w:p>
    <w:p w14:paraId="4ED8CC6D" w14:textId="77777777" w:rsidR="0010771C" w:rsidRDefault="00AC137A">
      <w:pPr>
        <w:pStyle w:val="BodyText"/>
        <w:spacing w:before="53"/>
        <w:jc w:val="both"/>
        <w:rPr>
          <w:rFonts w:ascii="Arial" w:eastAsia="Arial" w:hAnsi="Arial" w:cs="Arial"/>
        </w:rPr>
      </w:pPr>
      <w:r>
        <w:rPr>
          <w:rFonts w:ascii="Arial"/>
          <w:w w:val="155"/>
        </w:rPr>
        <w:lastRenderedPageBreak/>
        <w:t>}</w:t>
      </w:r>
    </w:p>
    <w:p w14:paraId="6E273E66" w14:textId="77777777" w:rsidR="0010771C" w:rsidRDefault="0010771C">
      <w:pPr>
        <w:spacing w:line="220" w:lineRule="exact"/>
      </w:pPr>
    </w:p>
    <w:p w14:paraId="7291AFDC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5A147ED6" w14:textId="77777777" w:rsidR="0010771C" w:rsidRDefault="00AC137A">
      <w:pPr>
        <w:pStyle w:val="BodyText"/>
        <w:spacing w:line="340" w:lineRule="auto"/>
        <w:ind w:right="4517"/>
        <w:rPr>
          <w:rFonts w:ascii="Arial" w:eastAsia="Arial" w:hAnsi="Arial" w:cs="Arial"/>
        </w:rPr>
      </w:pPr>
      <w:r>
        <w:rPr>
          <w:rFonts w:ascii="Arial"/>
          <w:w w:val="115"/>
        </w:rPr>
        <w:t>public</w:t>
      </w:r>
      <w:r>
        <w:rPr>
          <w:rFonts w:ascii="Arial"/>
          <w:spacing w:val="4"/>
          <w:w w:val="115"/>
        </w:rPr>
        <w:t xml:space="preserve"> </w:t>
      </w:r>
      <w:r>
        <w:rPr>
          <w:rFonts w:ascii="Arial"/>
          <w:w w:val="115"/>
        </w:rPr>
        <w:t>Event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15"/>
        </w:rPr>
        <w:t>findEventById(Long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15"/>
        </w:rPr>
        <w:t>id){</w:t>
      </w:r>
      <w:r>
        <w:rPr>
          <w:rFonts w:ascii="Arial"/>
          <w:w w:val="144"/>
        </w:rPr>
        <w:t xml:space="preserve"> </w:t>
      </w:r>
      <w:r>
        <w:rPr>
          <w:rFonts w:ascii="Arial"/>
          <w:w w:val="115"/>
        </w:rPr>
        <w:t xml:space="preserve">return 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15"/>
        </w:rPr>
        <w:t>eventRepository.findById(id)</w:t>
      </w:r>
    </w:p>
    <w:p w14:paraId="5F52B194" w14:textId="77777777" w:rsidR="0010771C" w:rsidRDefault="00AC137A">
      <w:pPr>
        <w:pStyle w:val="BodyText"/>
        <w:spacing w:before="3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>.orElseThrow(()-&gt;</w:t>
      </w:r>
      <w:r>
        <w:rPr>
          <w:rFonts w:ascii="Arial"/>
          <w:spacing w:val="50"/>
          <w:w w:val="110"/>
        </w:rPr>
        <w:t xml:space="preserve"> </w:t>
      </w:r>
      <w:r>
        <w:rPr>
          <w:rFonts w:ascii="Arial"/>
          <w:w w:val="110"/>
        </w:rPr>
        <w:t>new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ResourceNotFoundException("Event",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"Id",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id));</w:t>
      </w:r>
    </w:p>
    <w:p w14:paraId="027372CE" w14:textId="77777777" w:rsidR="0010771C" w:rsidRDefault="00AC137A">
      <w:pPr>
        <w:pStyle w:val="BodyText"/>
        <w:spacing w:before="105"/>
        <w:jc w:val="both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14:paraId="2207FBDD" w14:textId="77777777" w:rsidR="0010771C" w:rsidRDefault="0010771C">
      <w:pPr>
        <w:spacing w:line="220" w:lineRule="exact"/>
      </w:pPr>
    </w:p>
    <w:p w14:paraId="27561B84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2D6A5359" w14:textId="77777777" w:rsidR="0010771C" w:rsidRDefault="00AC137A">
      <w:pPr>
        <w:pStyle w:val="BodyText"/>
        <w:spacing w:line="340" w:lineRule="auto"/>
        <w:ind w:right="962"/>
        <w:rPr>
          <w:rFonts w:ascii="Arial" w:eastAsia="Arial" w:hAnsi="Arial" w:cs="Arial"/>
        </w:rPr>
      </w:pPr>
      <w:r>
        <w:rPr>
          <w:rFonts w:ascii="Arial"/>
          <w:w w:val="110"/>
        </w:rPr>
        <w:t>public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>Long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>updateEvent(Event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>event)</w:t>
      </w:r>
      <w:r>
        <w:rPr>
          <w:rFonts w:ascii="Arial"/>
          <w:w w:val="112"/>
        </w:rPr>
        <w:t xml:space="preserve"> </w:t>
      </w:r>
      <w:r>
        <w:rPr>
          <w:rFonts w:ascii="Arial"/>
          <w:w w:val="110"/>
        </w:rPr>
        <w:t>eventRepository.findById(event.getId())</w:t>
      </w:r>
    </w:p>
    <w:p w14:paraId="630C403E" w14:textId="77777777" w:rsidR="0010771C" w:rsidRDefault="00AC137A">
      <w:pPr>
        <w:pStyle w:val="BodyText"/>
        <w:spacing w:before="3" w:line="340" w:lineRule="auto"/>
        <w:rPr>
          <w:rFonts w:ascii="Arial" w:eastAsia="Arial" w:hAnsi="Arial" w:cs="Arial"/>
        </w:rPr>
      </w:pPr>
      <w:r>
        <w:rPr>
          <w:rFonts w:ascii="Arial"/>
          <w:w w:val="115"/>
        </w:rPr>
        <w:t>.orElseThrow(()-&gt;</w:t>
      </w:r>
      <w:r>
        <w:rPr>
          <w:rFonts w:ascii="Arial"/>
          <w:spacing w:val="-26"/>
          <w:w w:val="115"/>
        </w:rPr>
        <w:t xml:space="preserve"> </w:t>
      </w:r>
      <w:r>
        <w:rPr>
          <w:rFonts w:ascii="Arial"/>
          <w:w w:val="115"/>
        </w:rPr>
        <w:t>new</w:t>
      </w:r>
      <w:r>
        <w:rPr>
          <w:rFonts w:ascii="Arial"/>
          <w:spacing w:val="-26"/>
          <w:w w:val="115"/>
        </w:rPr>
        <w:t xml:space="preserve"> </w:t>
      </w:r>
      <w:r>
        <w:rPr>
          <w:rFonts w:ascii="Arial"/>
          <w:w w:val="115"/>
        </w:rPr>
        <w:t>ResourceNotFoundException("Event",</w:t>
      </w:r>
      <w:r>
        <w:rPr>
          <w:rFonts w:ascii="Arial"/>
          <w:spacing w:val="-26"/>
          <w:w w:val="115"/>
        </w:rPr>
        <w:t xml:space="preserve"> </w:t>
      </w:r>
      <w:r>
        <w:rPr>
          <w:rFonts w:ascii="Arial"/>
          <w:w w:val="115"/>
        </w:rPr>
        <w:t>"Id",</w:t>
      </w:r>
      <w:r>
        <w:rPr>
          <w:rFonts w:ascii="Arial"/>
          <w:spacing w:val="-26"/>
          <w:w w:val="115"/>
        </w:rPr>
        <w:t xml:space="preserve"> </w:t>
      </w:r>
      <w:r>
        <w:rPr>
          <w:rFonts w:ascii="Arial"/>
          <w:w w:val="115"/>
        </w:rPr>
        <w:t>event.getId()));</w:t>
      </w:r>
      <w:r>
        <w:rPr>
          <w:rFonts w:ascii="Arial"/>
          <w:w w:val="127"/>
        </w:rPr>
        <w:t xml:space="preserve"> </w:t>
      </w:r>
      <w:r>
        <w:rPr>
          <w:rFonts w:ascii="Arial"/>
          <w:w w:val="115"/>
        </w:rPr>
        <w:t>return</w:t>
      </w:r>
      <w:r>
        <w:rPr>
          <w:rFonts w:ascii="Arial"/>
          <w:spacing w:val="66"/>
          <w:w w:val="115"/>
        </w:rPr>
        <w:t xml:space="preserve"> </w:t>
      </w:r>
      <w:r>
        <w:rPr>
          <w:rFonts w:ascii="Arial"/>
          <w:w w:val="115"/>
        </w:rPr>
        <w:t>eventRepository.save(event).getId();</w:t>
      </w:r>
    </w:p>
    <w:p w14:paraId="68096C3A" w14:textId="77777777" w:rsidR="0010771C" w:rsidRDefault="00AC137A">
      <w:pPr>
        <w:pStyle w:val="BodyText"/>
        <w:spacing w:before="3"/>
        <w:jc w:val="both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14:paraId="4C89E7E1" w14:textId="77777777" w:rsidR="0010771C" w:rsidRDefault="0010771C">
      <w:pPr>
        <w:spacing w:line="220" w:lineRule="exact"/>
      </w:pPr>
    </w:p>
    <w:p w14:paraId="61917169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23B8BEB6" w14:textId="77777777" w:rsidR="0010771C" w:rsidRDefault="00AC137A">
      <w:pPr>
        <w:pStyle w:val="BodyText"/>
        <w:spacing w:line="340" w:lineRule="auto"/>
        <w:ind w:right="962"/>
        <w:rPr>
          <w:rFonts w:ascii="Arial" w:eastAsia="Arial" w:hAnsi="Arial" w:cs="Arial"/>
        </w:rPr>
      </w:pPr>
      <w:r>
        <w:rPr>
          <w:rFonts w:ascii="Arial"/>
          <w:w w:val="115"/>
        </w:rPr>
        <w:t>public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15"/>
        </w:rPr>
        <w:t>void</w:t>
      </w:r>
      <w:r>
        <w:rPr>
          <w:rFonts w:ascii="Arial"/>
          <w:spacing w:val="12"/>
          <w:w w:val="115"/>
        </w:rPr>
        <w:t xml:space="preserve"> </w:t>
      </w:r>
      <w:r>
        <w:rPr>
          <w:rFonts w:ascii="Arial"/>
          <w:w w:val="115"/>
        </w:rPr>
        <w:t>deleteEvent(Event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15"/>
        </w:rPr>
        <w:t>event){</w:t>
      </w:r>
      <w:r>
        <w:rPr>
          <w:rFonts w:ascii="Arial"/>
          <w:w w:val="117"/>
        </w:rPr>
        <w:t xml:space="preserve"> </w:t>
      </w:r>
      <w:r>
        <w:rPr>
          <w:rFonts w:ascii="Arial"/>
          <w:w w:val="115"/>
        </w:rPr>
        <w:t>eventRepository.findById(event.getId())</w:t>
      </w:r>
    </w:p>
    <w:p w14:paraId="0178FF5F" w14:textId="77777777" w:rsidR="0010771C" w:rsidRDefault="00AC137A">
      <w:pPr>
        <w:pStyle w:val="BodyText"/>
        <w:spacing w:before="3" w:line="340" w:lineRule="auto"/>
        <w:rPr>
          <w:rFonts w:ascii="Arial" w:eastAsia="Arial" w:hAnsi="Arial" w:cs="Arial"/>
        </w:rPr>
      </w:pPr>
      <w:r>
        <w:rPr>
          <w:rFonts w:ascii="Arial"/>
          <w:w w:val="115"/>
        </w:rPr>
        <w:t>.orElseThrow(()</w:t>
      </w:r>
      <w:r>
        <w:rPr>
          <w:rFonts w:ascii="Arial"/>
          <w:spacing w:val="-15"/>
          <w:w w:val="115"/>
        </w:rPr>
        <w:t xml:space="preserve"> </w:t>
      </w:r>
      <w:r>
        <w:rPr>
          <w:rFonts w:ascii="Arial"/>
          <w:w w:val="115"/>
        </w:rPr>
        <w:t>-&gt;</w:t>
      </w:r>
      <w:r>
        <w:rPr>
          <w:rFonts w:ascii="Arial"/>
          <w:spacing w:val="-14"/>
          <w:w w:val="115"/>
        </w:rPr>
        <w:t xml:space="preserve"> </w:t>
      </w:r>
      <w:r>
        <w:rPr>
          <w:rFonts w:ascii="Arial"/>
          <w:w w:val="115"/>
        </w:rPr>
        <w:t>new</w:t>
      </w:r>
      <w:r>
        <w:rPr>
          <w:rFonts w:ascii="Arial"/>
          <w:spacing w:val="-14"/>
          <w:w w:val="115"/>
        </w:rPr>
        <w:t xml:space="preserve"> </w:t>
      </w:r>
      <w:r>
        <w:rPr>
          <w:rFonts w:ascii="Arial"/>
          <w:w w:val="115"/>
        </w:rPr>
        <w:t>ResourceNotFoundException("Event",</w:t>
      </w:r>
      <w:r>
        <w:rPr>
          <w:rFonts w:ascii="Arial"/>
          <w:spacing w:val="-14"/>
          <w:w w:val="115"/>
        </w:rPr>
        <w:t xml:space="preserve"> </w:t>
      </w:r>
      <w:r>
        <w:rPr>
          <w:rFonts w:ascii="Arial"/>
          <w:w w:val="115"/>
        </w:rPr>
        <w:t>"Id",</w:t>
      </w:r>
      <w:r>
        <w:rPr>
          <w:rFonts w:ascii="Arial"/>
          <w:spacing w:val="-14"/>
          <w:w w:val="115"/>
        </w:rPr>
        <w:t xml:space="preserve"> </w:t>
      </w:r>
      <w:r>
        <w:rPr>
          <w:rFonts w:ascii="Arial"/>
          <w:w w:val="115"/>
        </w:rPr>
        <w:t>event.getId()));</w:t>
      </w:r>
      <w:r>
        <w:rPr>
          <w:rFonts w:ascii="Arial"/>
          <w:w w:val="127"/>
        </w:rPr>
        <w:t xml:space="preserve"> </w:t>
      </w:r>
      <w:r>
        <w:rPr>
          <w:rFonts w:ascii="Arial"/>
          <w:w w:val="115"/>
        </w:rPr>
        <w:t>eventRepository.delete(event);</w:t>
      </w:r>
    </w:p>
    <w:p w14:paraId="19E99C48" w14:textId="77777777" w:rsidR="0010771C" w:rsidRPr="00160C4F" w:rsidRDefault="00AC137A">
      <w:pPr>
        <w:pStyle w:val="BodyText"/>
        <w:spacing w:before="3"/>
        <w:jc w:val="both"/>
        <w:rPr>
          <w:rFonts w:ascii="Arial" w:eastAsia="Arial" w:hAnsi="Arial" w:cs="Arial"/>
          <w:lang w:val="pt-PT"/>
        </w:rPr>
      </w:pPr>
      <w:r w:rsidRPr="00160C4F">
        <w:rPr>
          <w:rFonts w:ascii="Arial"/>
          <w:w w:val="155"/>
          <w:lang w:val="pt-PT"/>
        </w:rPr>
        <w:t>}</w:t>
      </w:r>
    </w:p>
    <w:p w14:paraId="321D358C" w14:textId="77777777" w:rsidR="0010771C" w:rsidRPr="00160C4F" w:rsidRDefault="00AC137A">
      <w:pPr>
        <w:pStyle w:val="BodyText"/>
        <w:spacing w:before="105"/>
        <w:jc w:val="both"/>
        <w:rPr>
          <w:rFonts w:ascii="Arial" w:eastAsia="Arial" w:hAnsi="Arial" w:cs="Arial"/>
          <w:lang w:val="pt-PT"/>
        </w:rPr>
      </w:pPr>
      <w:r w:rsidRPr="00160C4F">
        <w:rPr>
          <w:rFonts w:ascii="Arial"/>
          <w:w w:val="155"/>
          <w:lang w:val="pt-PT"/>
        </w:rPr>
        <w:t>}</w:t>
      </w:r>
    </w:p>
    <w:p w14:paraId="259C1477" w14:textId="77777777" w:rsidR="0010771C" w:rsidRPr="00160C4F" w:rsidRDefault="0010771C">
      <w:pPr>
        <w:spacing w:before="15" w:line="280" w:lineRule="exact"/>
        <w:rPr>
          <w:sz w:val="28"/>
          <w:szCs w:val="28"/>
          <w:lang w:val="pt-PT"/>
        </w:rPr>
      </w:pPr>
    </w:p>
    <w:p w14:paraId="6FC9D7D5" w14:textId="77777777" w:rsidR="0010771C" w:rsidRPr="00160C4F" w:rsidRDefault="00AC137A">
      <w:pPr>
        <w:spacing w:line="338" w:lineRule="auto"/>
        <w:ind w:left="101" w:right="476" w:firstLine="338"/>
        <w:jc w:val="both"/>
        <w:rPr>
          <w:rFonts w:ascii="Georgia" w:eastAsia="Georgia" w:hAnsi="Georgia" w:cs="Georgia"/>
          <w:lang w:val="pt-PT"/>
        </w:rPr>
      </w:pPr>
      <w:r w:rsidRPr="00160C4F">
        <w:rPr>
          <w:rFonts w:ascii="Georgia" w:eastAsia="Georgia" w:hAnsi="Georgia" w:cs="Georgia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45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anota</w:t>
      </w:r>
      <w:r w:rsidRPr="00160C4F">
        <w:rPr>
          <w:rFonts w:ascii="Georgia" w:eastAsia="Georgia" w:hAnsi="Georgia" w:cs="Georgia"/>
          <w:spacing w:val="-92"/>
          <w:w w:val="95"/>
          <w:lang w:val="pt-PT"/>
        </w:rPr>
        <w:t>¸</w:t>
      </w:r>
      <w:r w:rsidRPr="00160C4F">
        <w:rPr>
          <w:rFonts w:ascii="Georgia" w:eastAsia="Georgia" w:hAnsi="Georgia" w:cs="Georgia"/>
          <w:w w:val="95"/>
          <w:lang w:val="pt-PT"/>
        </w:rPr>
        <w:t>c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˜</w:t>
      </w:r>
      <w:r w:rsidRPr="00160C4F">
        <w:rPr>
          <w:rFonts w:ascii="Georgia" w:eastAsia="Georgia" w:hAnsi="Georgia" w:cs="Georgia"/>
          <w:w w:val="95"/>
          <w:lang w:val="pt-PT"/>
        </w:rPr>
        <w:t>ao</w:t>
      </w:r>
      <w:r w:rsidRPr="00160C4F">
        <w:rPr>
          <w:rFonts w:ascii="Georgia" w:eastAsia="Georgia" w:hAnsi="Georgia" w:cs="Georgia"/>
          <w:spacing w:val="46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@</w:t>
      </w:r>
      <w:r w:rsidRPr="00160C4F">
        <w:rPr>
          <w:rFonts w:ascii="Arial" w:eastAsia="Arial" w:hAnsi="Arial" w:cs="Arial"/>
          <w:i/>
          <w:spacing w:val="-7"/>
          <w:w w:val="95"/>
          <w:lang w:val="pt-PT"/>
        </w:rPr>
        <w:t>A</w:t>
      </w:r>
      <w:r w:rsidRPr="00160C4F">
        <w:rPr>
          <w:rFonts w:ascii="Arial" w:eastAsia="Arial" w:hAnsi="Arial" w:cs="Arial"/>
          <w:i/>
          <w:w w:val="95"/>
          <w:lang w:val="pt-PT"/>
        </w:rPr>
        <w:t>utoWi</w:t>
      </w:r>
      <w:r w:rsidRPr="00160C4F">
        <w:rPr>
          <w:rFonts w:ascii="Arial" w:eastAsia="Arial" w:hAnsi="Arial" w:cs="Arial"/>
          <w:i/>
          <w:spacing w:val="-11"/>
          <w:w w:val="95"/>
          <w:lang w:val="pt-PT"/>
        </w:rPr>
        <w:t>r</w:t>
      </w:r>
      <w:r w:rsidRPr="00160C4F">
        <w:rPr>
          <w:rFonts w:ascii="Arial" w:eastAsia="Arial" w:hAnsi="Arial" w:cs="Arial"/>
          <w:i/>
          <w:spacing w:val="-14"/>
          <w:w w:val="95"/>
          <w:lang w:val="pt-PT"/>
        </w:rPr>
        <w:t>e</w:t>
      </w:r>
      <w:r w:rsidRPr="00160C4F">
        <w:rPr>
          <w:rFonts w:ascii="Arial" w:eastAsia="Arial" w:hAnsi="Arial" w:cs="Arial"/>
          <w:i/>
          <w:w w:val="95"/>
          <w:lang w:val="pt-PT"/>
        </w:rPr>
        <w:t>d</w:t>
      </w:r>
      <w:r w:rsidRPr="00160C4F">
        <w:rPr>
          <w:rFonts w:ascii="Arial" w:eastAsia="Arial" w:hAnsi="Arial" w:cs="Arial"/>
          <w:i/>
          <w:spacing w:val="6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gara</w:t>
      </w:r>
      <w:r w:rsidRPr="00160C4F">
        <w:rPr>
          <w:rFonts w:ascii="Georgia" w:eastAsia="Georgia" w:hAnsi="Georgia" w:cs="Georgia"/>
          <w:spacing w:val="-6"/>
          <w:w w:val="95"/>
          <w:lang w:val="pt-PT"/>
        </w:rPr>
        <w:t>n</w:t>
      </w:r>
      <w:r w:rsidRPr="00160C4F">
        <w:rPr>
          <w:rFonts w:ascii="Georgia" w:eastAsia="Georgia" w:hAnsi="Georgia" w:cs="Georgia"/>
          <w:w w:val="95"/>
          <w:lang w:val="pt-PT"/>
        </w:rPr>
        <w:t>te</w:t>
      </w:r>
      <w:r w:rsidRPr="00160C4F">
        <w:rPr>
          <w:rFonts w:ascii="Georgia" w:eastAsia="Georgia" w:hAnsi="Georgia" w:cs="Georgia"/>
          <w:spacing w:val="46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46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inj</w:t>
      </w:r>
      <w:r w:rsidRPr="00160C4F">
        <w:rPr>
          <w:rFonts w:ascii="Georgia" w:eastAsia="Georgia" w:hAnsi="Georgia" w:cs="Georgia"/>
          <w:spacing w:val="-2"/>
          <w:w w:val="95"/>
          <w:lang w:val="pt-PT"/>
        </w:rPr>
        <w:t>e</w:t>
      </w:r>
      <w:r w:rsidRPr="00160C4F">
        <w:rPr>
          <w:rFonts w:ascii="Georgia" w:eastAsia="Georgia" w:hAnsi="Georgia" w:cs="Georgia"/>
          <w:spacing w:val="-92"/>
          <w:w w:val="95"/>
          <w:lang w:val="pt-PT"/>
        </w:rPr>
        <w:t>c</w:t>
      </w:r>
      <w:r w:rsidRPr="00160C4F">
        <w:rPr>
          <w:rFonts w:ascii="Georgia" w:eastAsia="Georgia" w:hAnsi="Georgia" w:cs="Georgia"/>
          <w:spacing w:val="-2"/>
          <w:w w:val="95"/>
          <w:lang w:val="pt-PT"/>
        </w:rPr>
        <w:t>¸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-1"/>
          <w:w w:val="95"/>
          <w:lang w:val="pt-PT"/>
        </w:rPr>
        <w:t>˜</w:t>
      </w:r>
      <w:r w:rsidRPr="00160C4F">
        <w:rPr>
          <w:rFonts w:ascii="Georgia" w:eastAsia="Georgia" w:hAnsi="Georgia" w:cs="Georgia"/>
          <w:w w:val="95"/>
          <w:lang w:val="pt-PT"/>
        </w:rPr>
        <w:t>o</w:t>
      </w:r>
      <w:r w:rsidRPr="00160C4F">
        <w:rPr>
          <w:rFonts w:ascii="Georgia" w:eastAsia="Georgia" w:hAnsi="Georgia" w:cs="Georgia"/>
          <w:spacing w:val="46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do</w:t>
      </w:r>
      <w:r w:rsidRPr="00160C4F">
        <w:rPr>
          <w:rFonts w:ascii="Georgia" w:eastAsia="Georgia" w:hAnsi="Georgia" w:cs="Georgia"/>
          <w:spacing w:val="46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Event</w:t>
      </w:r>
      <w:r w:rsidRPr="00160C4F">
        <w:rPr>
          <w:rFonts w:ascii="Arial" w:eastAsia="Arial" w:hAnsi="Arial" w:cs="Arial"/>
          <w:i/>
          <w:spacing w:val="-12"/>
          <w:w w:val="95"/>
          <w:lang w:val="pt-PT"/>
        </w:rPr>
        <w:t>R</w:t>
      </w:r>
      <w:r w:rsidRPr="00160C4F">
        <w:rPr>
          <w:rFonts w:ascii="Arial" w:eastAsia="Arial" w:hAnsi="Arial" w:cs="Arial"/>
          <w:i/>
          <w:w w:val="95"/>
          <w:lang w:val="pt-PT"/>
        </w:rPr>
        <w:t>e</w:t>
      </w:r>
      <w:r w:rsidRPr="00160C4F">
        <w:rPr>
          <w:rFonts w:ascii="Arial" w:eastAsia="Arial" w:hAnsi="Arial" w:cs="Arial"/>
          <w:i/>
          <w:spacing w:val="-14"/>
          <w:w w:val="95"/>
          <w:lang w:val="pt-PT"/>
        </w:rPr>
        <w:t>p</w:t>
      </w:r>
      <w:r w:rsidRPr="00160C4F">
        <w:rPr>
          <w:rFonts w:ascii="Arial" w:eastAsia="Arial" w:hAnsi="Arial" w:cs="Arial"/>
          <w:i/>
          <w:w w:val="95"/>
          <w:lang w:val="pt-PT"/>
        </w:rPr>
        <w:t>ository</w:t>
      </w:r>
      <w:r w:rsidRPr="00160C4F">
        <w:rPr>
          <w:rFonts w:ascii="Arial" w:eastAsia="Arial" w:hAnsi="Arial" w:cs="Arial"/>
          <w:i/>
          <w:spacing w:val="2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quando</w:t>
      </w:r>
      <w:r w:rsidRPr="00160C4F">
        <w:rPr>
          <w:rFonts w:ascii="Georgia" w:eastAsia="Georgia" w:hAnsi="Georgia" w:cs="Georgia"/>
          <w:spacing w:val="46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46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classe</w:t>
      </w:r>
      <w:r w:rsidRPr="00160C4F">
        <w:rPr>
          <w:rFonts w:ascii="Georgia" w:eastAsia="Georgia" w:hAnsi="Georgia" w:cs="Georgia"/>
          <w:spacing w:val="46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Event-</w:t>
      </w:r>
      <w:r w:rsidRPr="00160C4F">
        <w:rPr>
          <w:rFonts w:ascii="Arial" w:eastAsia="Arial" w:hAnsi="Arial" w:cs="Arial"/>
          <w:i/>
          <w:w w:val="97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Business</w:t>
      </w:r>
      <w:r w:rsidRPr="00160C4F">
        <w:rPr>
          <w:rFonts w:ascii="Arial" w:eastAsia="Arial" w:hAnsi="Arial" w:cs="Arial"/>
          <w:i/>
          <w:spacing w:val="4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spacing w:val="-99"/>
          <w:w w:val="95"/>
          <w:lang w:val="pt-PT"/>
        </w:rPr>
        <w:t>´</w:t>
      </w:r>
      <w:r w:rsidRPr="00160C4F">
        <w:rPr>
          <w:rFonts w:ascii="Georgia" w:eastAsia="Georgia" w:hAnsi="Georgia" w:cs="Georgia"/>
          <w:w w:val="95"/>
          <w:lang w:val="pt-PT"/>
        </w:rPr>
        <w:t>e</w:t>
      </w:r>
      <w:r w:rsidRPr="00160C4F">
        <w:rPr>
          <w:rFonts w:ascii="Georgia" w:eastAsia="Georgia" w:hAnsi="Georgia" w:cs="Georgia"/>
          <w:spacing w:val="44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 xml:space="preserve">criada.  </w:t>
      </w:r>
      <w:r w:rsidRPr="00160C4F">
        <w:rPr>
          <w:rFonts w:ascii="Georgia" w:eastAsia="Georgia" w:hAnsi="Georgia" w:cs="Georgia"/>
          <w:spacing w:val="17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</w:t>
      </w:r>
      <w:r w:rsidRPr="00160C4F">
        <w:rPr>
          <w:rFonts w:ascii="Georgia" w:eastAsia="Georgia" w:hAnsi="Georgia" w:cs="Georgia"/>
          <w:spacing w:val="44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anota</w:t>
      </w:r>
      <w:r w:rsidRPr="00160C4F">
        <w:rPr>
          <w:rFonts w:ascii="Georgia" w:eastAsia="Georgia" w:hAnsi="Georgia" w:cs="Georgia"/>
          <w:spacing w:val="-92"/>
          <w:w w:val="95"/>
          <w:lang w:val="pt-PT"/>
        </w:rPr>
        <w:t>¸</w:t>
      </w:r>
      <w:r w:rsidRPr="00160C4F">
        <w:rPr>
          <w:rFonts w:ascii="Georgia" w:eastAsia="Georgia" w:hAnsi="Georgia" w:cs="Georgia"/>
          <w:w w:val="95"/>
          <w:lang w:val="pt-PT"/>
        </w:rPr>
        <w:t>c</w:t>
      </w:r>
      <w:r w:rsidRPr="00160C4F">
        <w:rPr>
          <w:rFonts w:ascii="Georgia" w:eastAsia="Georgia" w:hAnsi="Georgia" w:cs="Georgia"/>
          <w:spacing w:val="-104"/>
          <w:w w:val="95"/>
          <w:lang w:val="pt-PT"/>
        </w:rPr>
        <w:t>˜</w:t>
      </w:r>
      <w:r w:rsidRPr="00160C4F">
        <w:rPr>
          <w:rFonts w:ascii="Georgia" w:eastAsia="Georgia" w:hAnsi="Georgia" w:cs="Georgia"/>
          <w:w w:val="95"/>
          <w:lang w:val="pt-PT"/>
        </w:rPr>
        <w:t>ao</w:t>
      </w:r>
      <w:r w:rsidRPr="00160C4F">
        <w:rPr>
          <w:rFonts w:ascii="Georgia" w:eastAsia="Georgia" w:hAnsi="Georgia" w:cs="Georgia"/>
          <w:spacing w:val="44"/>
          <w:w w:val="95"/>
          <w:lang w:val="pt-PT"/>
        </w:rPr>
        <w:t xml:space="preserve"> </w:t>
      </w:r>
      <w:r w:rsidRPr="00160C4F">
        <w:rPr>
          <w:rFonts w:ascii="Arial" w:eastAsia="Arial" w:hAnsi="Arial" w:cs="Arial"/>
          <w:i/>
          <w:w w:val="95"/>
          <w:lang w:val="pt-PT"/>
        </w:rPr>
        <w:t>@Com</w:t>
      </w:r>
      <w:r w:rsidRPr="00160C4F">
        <w:rPr>
          <w:rFonts w:ascii="Arial" w:eastAsia="Arial" w:hAnsi="Arial" w:cs="Arial"/>
          <w:i/>
          <w:spacing w:val="-13"/>
          <w:w w:val="95"/>
          <w:lang w:val="pt-PT"/>
        </w:rPr>
        <w:t>p</w:t>
      </w:r>
      <w:r w:rsidRPr="00160C4F">
        <w:rPr>
          <w:rFonts w:ascii="Arial" w:eastAsia="Arial" w:hAnsi="Arial" w:cs="Arial"/>
          <w:i/>
          <w:w w:val="95"/>
          <w:lang w:val="pt-PT"/>
        </w:rPr>
        <w:t>onent</w:t>
      </w:r>
      <w:r w:rsidRPr="00160C4F">
        <w:rPr>
          <w:rFonts w:ascii="Arial" w:eastAsia="Arial" w:hAnsi="Arial" w:cs="Arial"/>
          <w:i/>
          <w:spacing w:val="56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spacing w:val="5"/>
          <w:w w:val="95"/>
          <w:lang w:val="pt-PT"/>
        </w:rPr>
        <w:t>p</w:t>
      </w:r>
      <w:r w:rsidRPr="00160C4F">
        <w:rPr>
          <w:rFonts w:ascii="Georgia" w:eastAsia="Georgia" w:hAnsi="Georgia" w:cs="Georgia"/>
          <w:w w:val="95"/>
          <w:lang w:val="pt-PT"/>
        </w:rPr>
        <w:t>ermite</w:t>
      </w:r>
      <w:r w:rsidRPr="00160C4F">
        <w:rPr>
          <w:rFonts w:ascii="Georgia" w:eastAsia="Georgia" w:hAnsi="Georgia" w:cs="Georgia"/>
          <w:spacing w:val="44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que</w:t>
      </w:r>
      <w:r w:rsidRPr="00160C4F">
        <w:rPr>
          <w:rFonts w:ascii="Georgia" w:eastAsia="Georgia" w:hAnsi="Georgia" w:cs="Georgia"/>
          <w:spacing w:val="44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as</w:t>
      </w:r>
      <w:r w:rsidRPr="00160C4F">
        <w:rPr>
          <w:rFonts w:ascii="Georgia" w:eastAsia="Georgia" w:hAnsi="Georgia" w:cs="Georgia"/>
          <w:spacing w:val="44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classes</w:t>
      </w:r>
      <w:r w:rsidRPr="00160C4F">
        <w:rPr>
          <w:rFonts w:ascii="Georgia" w:eastAsia="Georgia" w:hAnsi="Georgia" w:cs="Georgia"/>
          <w:spacing w:val="45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sejam</w:t>
      </w:r>
      <w:r w:rsidRPr="00160C4F">
        <w:rPr>
          <w:rFonts w:ascii="Georgia" w:eastAsia="Georgia" w:hAnsi="Georgia" w:cs="Georgia"/>
          <w:spacing w:val="44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injetadas</w:t>
      </w:r>
      <w:r w:rsidRPr="00160C4F">
        <w:rPr>
          <w:rFonts w:ascii="Georgia" w:eastAsia="Georgia" w:hAnsi="Georgia" w:cs="Georgia"/>
          <w:spacing w:val="43"/>
          <w:w w:val="95"/>
          <w:lang w:val="pt-PT"/>
        </w:rPr>
        <w:t xml:space="preserve"> </w:t>
      </w:r>
      <w:r w:rsidRPr="00160C4F">
        <w:rPr>
          <w:rFonts w:ascii="Georgia" w:eastAsia="Georgia" w:hAnsi="Georgia" w:cs="Georgia"/>
          <w:w w:val="95"/>
          <w:lang w:val="pt-PT"/>
        </w:rPr>
        <w:t>com</w:t>
      </w:r>
    </w:p>
    <w:p w14:paraId="2D69EA39" w14:textId="77777777" w:rsidR="0010771C" w:rsidRPr="00160C4F" w:rsidRDefault="00AC137A">
      <w:pPr>
        <w:pStyle w:val="BodyText"/>
        <w:spacing w:before="2" w:line="343" w:lineRule="auto"/>
        <w:ind w:right="476"/>
        <w:jc w:val="both"/>
        <w:rPr>
          <w:lang w:val="pt-PT"/>
        </w:rPr>
      </w:pPr>
      <w:r w:rsidRPr="00160C4F">
        <w:rPr>
          <w:rFonts w:ascii="Arial" w:eastAsia="Arial" w:hAnsi="Arial" w:cs="Arial"/>
          <w:i/>
          <w:w w:val="95"/>
          <w:lang w:val="pt-PT"/>
        </w:rPr>
        <w:t>@</w:t>
      </w:r>
      <w:r w:rsidRPr="00160C4F">
        <w:rPr>
          <w:rFonts w:ascii="Arial" w:eastAsia="Arial" w:hAnsi="Arial" w:cs="Arial"/>
          <w:i/>
          <w:spacing w:val="-7"/>
          <w:w w:val="95"/>
          <w:lang w:val="pt-PT"/>
        </w:rPr>
        <w:t>A</w:t>
      </w:r>
      <w:r w:rsidRPr="00160C4F">
        <w:rPr>
          <w:rFonts w:ascii="Arial" w:eastAsia="Arial" w:hAnsi="Arial" w:cs="Arial"/>
          <w:i/>
          <w:w w:val="95"/>
          <w:lang w:val="pt-PT"/>
        </w:rPr>
        <w:t>utoWi</w:t>
      </w:r>
      <w:r w:rsidRPr="00160C4F">
        <w:rPr>
          <w:rFonts w:ascii="Arial" w:eastAsia="Arial" w:hAnsi="Arial" w:cs="Arial"/>
          <w:i/>
          <w:spacing w:val="-11"/>
          <w:w w:val="95"/>
          <w:lang w:val="pt-PT"/>
        </w:rPr>
        <w:t>r</w:t>
      </w:r>
      <w:r w:rsidRPr="00160C4F">
        <w:rPr>
          <w:rFonts w:ascii="Arial" w:eastAsia="Arial" w:hAnsi="Arial" w:cs="Arial"/>
          <w:i/>
          <w:spacing w:val="-14"/>
          <w:w w:val="95"/>
          <w:lang w:val="pt-PT"/>
        </w:rPr>
        <w:t>e</w:t>
      </w:r>
      <w:r w:rsidRPr="00160C4F">
        <w:rPr>
          <w:rFonts w:ascii="Arial" w:eastAsia="Arial" w:hAnsi="Arial" w:cs="Arial"/>
          <w:i/>
          <w:w w:val="95"/>
          <w:lang w:val="pt-PT"/>
        </w:rPr>
        <w:t>d</w:t>
      </w:r>
      <w:r w:rsidRPr="00160C4F">
        <w:rPr>
          <w:w w:val="95"/>
          <w:lang w:val="pt-PT"/>
        </w:rPr>
        <w:t>.</w:t>
      </w:r>
      <w:r w:rsidRPr="00160C4F">
        <w:rPr>
          <w:spacing w:val="1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Cada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destes</w:t>
      </w:r>
      <w:r w:rsidRPr="00160C4F">
        <w:rPr>
          <w:spacing w:val="46"/>
          <w:w w:val="95"/>
          <w:lang w:val="pt-PT"/>
        </w:rPr>
        <w:t xml:space="preserve"> </w:t>
      </w:r>
      <w:r w:rsidRPr="00160C4F">
        <w:rPr>
          <w:spacing w:val="-7"/>
          <w:w w:val="95"/>
          <w:lang w:val="pt-PT"/>
        </w:rPr>
        <w:t>m</w:t>
      </w:r>
      <w:r w:rsidRPr="00160C4F">
        <w:rPr>
          <w:spacing w:val="-100"/>
          <w:w w:val="95"/>
          <w:lang w:val="pt-PT"/>
        </w:rPr>
        <w:t>´</w:t>
      </w:r>
      <w:r w:rsidRPr="00160C4F">
        <w:rPr>
          <w:w w:val="95"/>
          <w:lang w:val="pt-PT"/>
        </w:rPr>
        <w:t>et</w:t>
      </w:r>
      <w:r w:rsidRPr="00160C4F">
        <w:rPr>
          <w:spacing w:val="4"/>
          <w:w w:val="95"/>
          <w:lang w:val="pt-PT"/>
        </w:rPr>
        <w:t>o</w:t>
      </w:r>
      <w:r w:rsidRPr="00160C4F">
        <w:rPr>
          <w:w w:val="95"/>
          <w:lang w:val="pt-PT"/>
        </w:rPr>
        <w:t>dos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tem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uma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ter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difere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47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osit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orio,</w:t>
      </w:r>
      <w:r w:rsidRPr="00160C4F">
        <w:rPr>
          <w:spacing w:val="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w w:val="91"/>
          <w:lang w:val="pt-PT"/>
        </w:rPr>
        <w:t xml:space="preserve"> </w:t>
      </w:r>
      <w:r w:rsidRPr="00160C4F">
        <w:rPr>
          <w:w w:val="95"/>
          <w:lang w:val="pt-PT"/>
        </w:rPr>
        <w:t>nos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casos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justificados,</w:t>
      </w:r>
      <w:r w:rsidRPr="00160C4F">
        <w:rPr>
          <w:spacing w:val="5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faz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erific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exis</w:t>
      </w:r>
      <w:r w:rsidRPr="00160C4F">
        <w:rPr>
          <w:spacing w:val="-6"/>
          <w:w w:val="95"/>
          <w:lang w:val="pt-PT"/>
        </w:rPr>
        <w:t>t</w:t>
      </w:r>
      <w:r w:rsidRPr="00160C4F">
        <w:rPr>
          <w:spacing w:val="-100"/>
          <w:w w:val="95"/>
          <w:lang w:val="pt-PT"/>
        </w:rPr>
        <w:t>ˆ</w:t>
      </w:r>
      <w:r w:rsidRPr="00160C4F">
        <w:rPr>
          <w:w w:val="95"/>
          <w:lang w:val="pt-PT"/>
        </w:rPr>
        <w:t>e</w:t>
      </w:r>
      <w:r w:rsidRPr="00160C4F">
        <w:rPr>
          <w:spacing w:val="-1"/>
          <w:w w:val="95"/>
          <w:lang w:val="pt-PT"/>
        </w:rPr>
        <w:t>n</w:t>
      </w:r>
      <w:r w:rsidRPr="00160C4F">
        <w:rPr>
          <w:w w:val="95"/>
          <w:lang w:val="pt-PT"/>
        </w:rPr>
        <w:t>cia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12"/>
          <w:w w:val="95"/>
          <w:lang w:val="pt-PT"/>
        </w:rPr>
        <w:t>b</w:t>
      </w:r>
      <w:r w:rsidRPr="00160C4F">
        <w:rPr>
          <w:w w:val="95"/>
          <w:lang w:val="pt-PT"/>
        </w:rPr>
        <w:t>jeto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no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osit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orio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tes</w:t>
      </w:r>
      <w:r w:rsidRPr="00160C4F">
        <w:rPr>
          <w:spacing w:val="48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49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w w:val="91"/>
          <w:lang w:val="pt-PT"/>
        </w:rPr>
        <w:t xml:space="preserve"> </w:t>
      </w:r>
      <w:r w:rsidRPr="00160C4F">
        <w:rPr>
          <w:spacing w:val="-1"/>
          <w:w w:val="95"/>
          <w:lang w:val="pt-PT"/>
        </w:rPr>
        <w:t>alterar/remover/retornar.</w:t>
      </w:r>
    </w:p>
    <w:p w14:paraId="534B54DD" w14:textId="77777777" w:rsidR="0010771C" w:rsidRPr="00160C4F" w:rsidRDefault="00AC137A">
      <w:pPr>
        <w:pStyle w:val="BodyText"/>
        <w:spacing w:before="3" w:line="344" w:lineRule="auto"/>
        <w:ind w:right="476" w:firstLine="338"/>
        <w:jc w:val="both"/>
        <w:rPr>
          <w:lang w:val="pt-PT"/>
        </w:rPr>
      </w:pPr>
      <w:r w:rsidRPr="00160C4F">
        <w:rPr>
          <w:w w:val="95"/>
          <w:lang w:val="pt-PT"/>
        </w:rPr>
        <w:t>Este</w:t>
      </w:r>
      <w:r w:rsidRPr="00160C4F">
        <w:rPr>
          <w:spacing w:val="-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m</w:t>
      </w:r>
      <w:r w:rsidRPr="00160C4F">
        <w:rPr>
          <w:spacing w:val="6"/>
          <w:w w:val="95"/>
          <w:lang w:val="pt-PT"/>
        </w:rPr>
        <w:t>o</w:t>
      </w:r>
      <w:r w:rsidRPr="00160C4F">
        <w:rPr>
          <w:w w:val="95"/>
          <w:lang w:val="pt-PT"/>
        </w:rPr>
        <w:t>delo</w:t>
      </w:r>
      <w:r w:rsidRPr="00160C4F">
        <w:rPr>
          <w:spacing w:val="-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-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ne</w:t>
      </w:r>
      <w:r w:rsidRPr="00160C4F">
        <w:rPr>
          <w:spacing w:val="-1"/>
          <w:w w:val="95"/>
          <w:lang w:val="pt-PT"/>
        </w:rPr>
        <w:t>g</w:t>
      </w:r>
      <w:r w:rsidRPr="00160C4F">
        <w:rPr>
          <w:spacing w:val="-103"/>
          <w:w w:val="95"/>
          <w:lang w:val="pt-PT"/>
        </w:rPr>
        <w:t>o</w:t>
      </w:r>
      <w:r w:rsidRPr="00160C4F">
        <w:rPr>
          <w:spacing w:val="-1"/>
          <w:w w:val="95"/>
          <w:lang w:val="pt-PT"/>
        </w:rPr>
        <w:t>´</w:t>
      </w:r>
      <w:r w:rsidRPr="00160C4F">
        <w:rPr>
          <w:w w:val="95"/>
          <w:lang w:val="pt-PT"/>
        </w:rPr>
        <w:t>cios</w:t>
      </w:r>
      <w:r w:rsidRPr="00160C4F">
        <w:rPr>
          <w:spacing w:val="-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gara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te</w:t>
      </w:r>
      <w:r w:rsidRPr="00160C4F">
        <w:rPr>
          <w:spacing w:val="-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</w:t>
      </w:r>
      <w:r w:rsidRPr="00160C4F">
        <w:rPr>
          <w:spacing w:val="-8"/>
          <w:w w:val="95"/>
          <w:lang w:val="pt-PT"/>
        </w:rPr>
        <w:t>m</w:t>
      </w:r>
      <w:r w:rsidRPr="00160C4F">
        <w:rPr>
          <w:w w:val="95"/>
          <w:lang w:val="pt-PT"/>
        </w:rPr>
        <w:t>unic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-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tre</w:t>
      </w:r>
      <w:r w:rsidRPr="00160C4F">
        <w:rPr>
          <w:spacing w:val="-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as</w:t>
      </w:r>
      <w:r w:rsidRPr="00160C4F">
        <w:rPr>
          <w:spacing w:val="-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camadas</w:t>
      </w:r>
      <w:r w:rsidRPr="00160C4F">
        <w:rPr>
          <w:spacing w:val="-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-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trolo</w:t>
      </w:r>
      <w:r w:rsidRPr="00160C4F">
        <w:rPr>
          <w:spacing w:val="-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-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osit</w:t>
      </w:r>
      <w:r w:rsidRPr="00160C4F">
        <w:rPr>
          <w:spacing w:val="-104"/>
          <w:w w:val="95"/>
          <w:lang w:val="pt-PT"/>
        </w:rPr>
        <w:t>´</w:t>
      </w:r>
      <w:r w:rsidRPr="00160C4F">
        <w:rPr>
          <w:w w:val="95"/>
          <w:lang w:val="pt-PT"/>
        </w:rPr>
        <w:t>orio,</w:t>
      </w:r>
      <w:r w:rsidRPr="00160C4F">
        <w:rPr>
          <w:w w:val="94"/>
          <w:lang w:val="pt-PT"/>
        </w:rPr>
        <w:t xml:space="preserve"> </w:t>
      </w:r>
      <w:r w:rsidRPr="00160C4F">
        <w:rPr>
          <w:w w:val="95"/>
          <w:lang w:val="pt-PT"/>
        </w:rPr>
        <w:t>servindo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camada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ter</w:t>
      </w:r>
      <w:r w:rsidRPr="00160C4F">
        <w:rPr>
          <w:spacing w:val="-7"/>
          <w:w w:val="95"/>
          <w:lang w:val="pt-PT"/>
        </w:rPr>
        <w:t>m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edia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onde</w:t>
      </w:r>
      <w:r w:rsidRPr="00160C4F">
        <w:rPr>
          <w:spacing w:val="28"/>
          <w:w w:val="95"/>
          <w:lang w:val="pt-PT"/>
        </w:rPr>
        <w:t xml:space="preserve"> </w:t>
      </w:r>
      <w:r w:rsidRPr="00160C4F">
        <w:rPr>
          <w:spacing w:val="-99"/>
          <w:w w:val="95"/>
          <w:lang w:val="pt-PT"/>
        </w:rPr>
        <w:t>´</w:t>
      </w:r>
      <w:r w:rsidRPr="00160C4F">
        <w:rPr>
          <w:w w:val="95"/>
          <w:lang w:val="pt-PT"/>
        </w:rPr>
        <w:t>e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feita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spacing w:val="-6"/>
          <w:w w:val="95"/>
          <w:lang w:val="pt-PT"/>
        </w:rPr>
        <w:t>v</w:t>
      </w:r>
      <w:r w:rsidRPr="00160C4F">
        <w:rPr>
          <w:w w:val="95"/>
          <w:lang w:val="pt-PT"/>
        </w:rPr>
        <w:t>erific</w:t>
      </w:r>
      <w:r w:rsidRPr="00160C4F">
        <w:rPr>
          <w:spacing w:val="-1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spacing w:val="-1"/>
          <w:w w:val="95"/>
          <w:lang w:val="pt-PT"/>
        </w:rPr>
        <w:t>˜</w:t>
      </w:r>
      <w:r w:rsidRPr="00160C4F">
        <w:rPr>
          <w:w w:val="95"/>
          <w:lang w:val="pt-PT"/>
        </w:rPr>
        <w:t>o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dos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o</w:t>
      </w:r>
      <w:r w:rsidRPr="00160C4F">
        <w:rPr>
          <w:spacing w:val="12"/>
          <w:w w:val="95"/>
          <w:lang w:val="pt-PT"/>
        </w:rPr>
        <w:t>b</w:t>
      </w:r>
      <w:r w:rsidRPr="00160C4F">
        <w:rPr>
          <w:w w:val="95"/>
          <w:lang w:val="pt-PT"/>
        </w:rPr>
        <w:t>jetos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a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tes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3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serem</w:t>
      </w:r>
      <w:r w:rsidRPr="00160C4F">
        <w:rPr>
          <w:spacing w:val="34"/>
          <w:w w:val="95"/>
          <w:lang w:val="pt-PT"/>
        </w:rPr>
        <w:t xml:space="preserve"> </w:t>
      </w:r>
      <w:r w:rsidRPr="00160C4F">
        <w:rPr>
          <w:w w:val="95"/>
          <w:lang w:val="pt-PT"/>
        </w:rPr>
        <w:t>feitas</w:t>
      </w:r>
      <w:r w:rsidRPr="00160C4F">
        <w:rPr>
          <w:w w:val="96"/>
          <w:lang w:val="pt-PT"/>
        </w:rPr>
        <w:t xml:space="preserve"> </w:t>
      </w:r>
      <w:r w:rsidRPr="00160C4F">
        <w:rPr>
          <w:w w:val="95"/>
          <w:lang w:val="pt-PT"/>
        </w:rPr>
        <w:t>altera</w:t>
      </w:r>
      <w:r w:rsidRPr="00160C4F">
        <w:rPr>
          <w:spacing w:val="-92"/>
          <w:w w:val="95"/>
          <w:lang w:val="pt-PT"/>
        </w:rPr>
        <w:t>¸</w:t>
      </w:r>
      <w:r w:rsidRPr="00160C4F">
        <w:rPr>
          <w:w w:val="95"/>
          <w:lang w:val="pt-PT"/>
        </w:rPr>
        <w:t>c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oes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spacing w:val="5"/>
          <w:w w:val="95"/>
          <w:lang w:val="pt-PT"/>
        </w:rPr>
        <w:t>p</w:t>
      </w:r>
      <w:r w:rsidRPr="00160C4F">
        <w:rPr>
          <w:w w:val="95"/>
          <w:lang w:val="pt-PT"/>
        </w:rPr>
        <w:t>ersiste</w:t>
      </w:r>
      <w:r w:rsidRPr="00160C4F">
        <w:rPr>
          <w:spacing w:val="-7"/>
          <w:w w:val="95"/>
          <w:lang w:val="pt-PT"/>
        </w:rPr>
        <w:t>n</w:t>
      </w:r>
      <w:r w:rsidRPr="00160C4F">
        <w:rPr>
          <w:w w:val="95"/>
          <w:lang w:val="pt-PT"/>
        </w:rPr>
        <w:t>tes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spacing w:val="-104"/>
          <w:w w:val="95"/>
          <w:lang w:val="pt-PT"/>
        </w:rPr>
        <w:t>`</w:t>
      </w:r>
      <w:r w:rsidRPr="00160C4F">
        <w:rPr>
          <w:w w:val="95"/>
          <w:lang w:val="pt-PT"/>
        </w:rPr>
        <w:t>a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base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dados,</w:t>
      </w:r>
      <w:r w:rsidRPr="00160C4F">
        <w:rPr>
          <w:spacing w:val="3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tem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um</w:t>
      </w:r>
      <w:r w:rsidRPr="00160C4F">
        <w:rPr>
          <w:spacing w:val="3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com</w:t>
      </w:r>
      <w:r w:rsidRPr="00160C4F">
        <w:rPr>
          <w:spacing w:val="6"/>
          <w:w w:val="95"/>
          <w:lang w:val="pt-PT"/>
        </w:rPr>
        <w:t>p</w:t>
      </w:r>
      <w:r w:rsidRPr="00160C4F">
        <w:rPr>
          <w:w w:val="95"/>
          <w:lang w:val="pt-PT"/>
        </w:rPr>
        <w:t>ortame</w:t>
      </w:r>
      <w:r w:rsidRPr="00160C4F">
        <w:rPr>
          <w:spacing w:val="-6"/>
          <w:w w:val="95"/>
          <w:lang w:val="pt-PT"/>
        </w:rPr>
        <w:t>n</w:t>
      </w:r>
      <w:r w:rsidRPr="00160C4F">
        <w:rPr>
          <w:w w:val="95"/>
          <w:lang w:val="pt-PT"/>
        </w:rPr>
        <w:t>to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que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se</w:t>
      </w:r>
      <w:r w:rsidRPr="00160C4F">
        <w:rPr>
          <w:spacing w:val="-1"/>
          <w:w w:val="95"/>
          <w:lang w:val="pt-PT"/>
        </w:rPr>
        <w:t>r</w:t>
      </w:r>
      <w:r w:rsidRPr="00160C4F">
        <w:rPr>
          <w:spacing w:val="-104"/>
          <w:w w:val="95"/>
          <w:lang w:val="pt-PT"/>
        </w:rPr>
        <w:t>a</w:t>
      </w:r>
      <w:r w:rsidRPr="00160C4F">
        <w:rPr>
          <w:w w:val="95"/>
          <w:lang w:val="pt-PT"/>
        </w:rPr>
        <w:t>´</w:t>
      </w:r>
      <w:r w:rsidRPr="00160C4F">
        <w:rPr>
          <w:spacing w:val="30"/>
          <w:w w:val="95"/>
          <w:lang w:val="pt-PT"/>
        </w:rPr>
        <w:t xml:space="preserve"> </w:t>
      </w:r>
      <w:r w:rsidRPr="00160C4F">
        <w:rPr>
          <w:w w:val="95"/>
          <w:lang w:val="pt-PT"/>
        </w:rPr>
        <w:t>increme</w:t>
      </w:r>
      <w:r w:rsidRPr="00160C4F">
        <w:rPr>
          <w:spacing w:val="-8"/>
          <w:w w:val="95"/>
          <w:lang w:val="pt-PT"/>
        </w:rPr>
        <w:t>n</w:t>
      </w:r>
      <w:r w:rsidRPr="00160C4F">
        <w:rPr>
          <w:w w:val="95"/>
          <w:lang w:val="pt-PT"/>
        </w:rPr>
        <w:t>tal</w:t>
      </w:r>
      <w:r w:rsidRPr="00160C4F">
        <w:rPr>
          <w:w w:val="101"/>
          <w:lang w:val="pt-PT"/>
        </w:rPr>
        <w:t xml:space="preserve"> </w:t>
      </w:r>
      <w:r w:rsidRPr="00160C4F">
        <w:rPr>
          <w:w w:val="95"/>
          <w:lang w:val="pt-PT"/>
        </w:rPr>
        <w:t>ao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longo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da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realiz</w:t>
      </w:r>
      <w:r w:rsidRPr="00160C4F">
        <w:rPr>
          <w:spacing w:val="-2"/>
          <w:w w:val="95"/>
          <w:lang w:val="pt-PT"/>
        </w:rPr>
        <w:t>a</w:t>
      </w:r>
      <w:r w:rsidRPr="00160C4F">
        <w:rPr>
          <w:spacing w:val="-92"/>
          <w:w w:val="95"/>
          <w:lang w:val="pt-PT"/>
        </w:rPr>
        <w:t>c</w:t>
      </w:r>
      <w:r w:rsidRPr="00160C4F">
        <w:rPr>
          <w:spacing w:val="-2"/>
          <w:w w:val="95"/>
          <w:lang w:val="pt-PT"/>
        </w:rPr>
        <w:t>¸</w:t>
      </w:r>
      <w:r w:rsidRPr="00160C4F">
        <w:rPr>
          <w:spacing w:val="-104"/>
          <w:w w:val="95"/>
          <w:lang w:val="pt-PT"/>
        </w:rPr>
        <w:t>˜</w:t>
      </w:r>
      <w:r w:rsidRPr="00160C4F">
        <w:rPr>
          <w:w w:val="95"/>
          <w:lang w:val="pt-PT"/>
        </w:rPr>
        <w:t>ao</w:t>
      </w:r>
      <w:r w:rsidRPr="00160C4F">
        <w:rPr>
          <w:spacing w:val="21"/>
          <w:w w:val="95"/>
          <w:lang w:val="pt-PT"/>
        </w:rPr>
        <w:t xml:space="preserve"> </w:t>
      </w:r>
      <w:r w:rsidRPr="00160C4F">
        <w:rPr>
          <w:w w:val="95"/>
          <w:lang w:val="pt-PT"/>
        </w:rPr>
        <w:t>do</w:t>
      </w:r>
      <w:r w:rsidRPr="00160C4F">
        <w:rPr>
          <w:spacing w:val="22"/>
          <w:w w:val="95"/>
          <w:lang w:val="pt-PT"/>
        </w:rPr>
        <w:t xml:space="preserve"> </w:t>
      </w:r>
      <w:r w:rsidRPr="00160C4F">
        <w:rPr>
          <w:w w:val="95"/>
          <w:lang w:val="pt-PT"/>
        </w:rPr>
        <w:t>pr</w:t>
      </w:r>
      <w:r w:rsidRPr="00160C4F">
        <w:rPr>
          <w:spacing w:val="12"/>
          <w:w w:val="95"/>
          <w:lang w:val="pt-PT"/>
        </w:rPr>
        <w:t>o</w:t>
      </w:r>
      <w:r w:rsidRPr="00160C4F">
        <w:rPr>
          <w:w w:val="95"/>
          <w:lang w:val="pt-PT"/>
        </w:rPr>
        <w:t>jeto.</w:t>
      </w:r>
    </w:p>
    <w:p w14:paraId="0C03790E" w14:textId="77777777" w:rsidR="0010771C" w:rsidRPr="00160C4F" w:rsidRDefault="0010771C">
      <w:pPr>
        <w:spacing w:line="200" w:lineRule="exact"/>
        <w:rPr>
          <w:sz w:val="20"/>
          <w:szCs w:val="20"/>
          <w:lang w:val="pt-PT"/>
        </w:rPr>
      </w:pPr>
    </w:p>
    <w:p w14:paraId="7C47CE99" w14:textId="77777777" w:rsidR="0010771C" w:rsidRDefault="00AC137A">
      <w:pPr>
        <w:pStyle w:val="Heading3"/>
        <w:numPr>
          <w:ilvl w:val="2"/>
          <w:numId w:val="3"/>
        </w:numPr>
        <w:tabs>
          <w:tab w:val="left" w:pos="924"/>
        </w:tabs>
        <w:jc w:val="both"/>
        <w:rPr>
          <w:b w:val="0"/>
          <w:bCs w:val="0"/>
          <w:i w:val="0"/>
        </w:rPr>
      </w:pPr>
      <w:bookmarkStart w:id="75" w:name="_TOC_250007"/>
      <w:r>
        <w:rPr>
          <w:spacing w:val="-1"/>
          <w:w w:val="90"/>
        </w:rPr>
        <w:t>Contr</w:t>
      </w:r>
      <w:r>
        <w:rPr>
          <w:spacing w:val="-2"/>
          <w:w w:val="90"/>
        </w:rPr>
        <w:t>ol</w:t>
      </w:r>
      <w:r>
        <w:rPr>
          <w:spacing w:val="-1"/>
          <w:w w:val="90"/>
        </w:rPr>
        <w:t>ler</w:t>
      </w:r>
      <w:bookmarkEnd w:id="75"/>
    </w:p>
    <w:p w14:paraId="69CDAC7B" w14:textId="77777777" w:rsidR="0010771C" w:rsidRDefault="0010771C">
      <w:pPr>
        <w:spacing w:before="5" w:line="240" w:lineRule="exact"/>
        <w:rPr>
          <w:sz w:val="24"/>
          <w:szCs w:val="24"/>
        </w:rPr>
      </w:pPr>
    </w:p>
    <w:p w14:paraId="125ECFEA" w14:textId="77777777" w:rsidR="0010771C" w:rsidRPr="00AC137A" w:rsidRDefault="00AC137A">
      <w:pPr>
        <w:pStyle w:val="BodyText"/>
        <w:jc w:val="both"/>
        <w:rPr>
          <w:lang w:val="pt-PT"/>
        </w:rPr>
      </w:pPr>
      <w:r w:rsidRPr="00AC137A">
        <w:rPr>
          <w:w w:val="95"/>
          <w:lang w:val="pt-PT"/>
        </w:rPr>
        <w:t>A</w:t>
      </w:r>
      <w:r w:rsidRPr="00AC137A">
        <w:rPr>
          <w:spacing w:val="3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camada</w:t>
      </w:r>
      <w:r w:rsidRPr="00AC137A">
        <w:rPr>
          <w:spacing w:val="38"/>
          <w:w w:val="95"/>
          <w:lang w:val="pt-PT"/>
        </w:rPr>
        <w:t xml:space="preserve"> </w:t>
      </w:r>
      <w:r w:rsidRPr="00AC137A">
        <w:rPr>
          <w:rFonts w:ascii="Arial" w:hAnsi="Arial"/>
          <w:i/>
          <w:w w:val="95"/>
          <w:lang w:val="pt-PT"/>
        </w:rPr>
        <w:t>Cont</w:t>
      </w:r>
      <w:r w:rsidRPr="00AC137A">
        <w:rPr>
          <w:rFonts w:ascii="Arial" w:hAnsi="Arial"/>
          <w:i/>
          <w:spacing w:val="-12"/>
          <w:w w:val="95"/>
          <w:lang w:val="pt-PT"/>
        </w:rPr>
        <w:t>r</w:t>
      </w:r>
      <w:r w:rsidRPr="00AC137A">
        <w:rPr>
          <w:rFonts w:ascii="Arial" w:hAnsi="Arial"/>
          <w:i/>
          <w:w w:val="95"/>
          <w:lang w:val="pt-PT"/>
        </w:rPr>
        <w:t>o</w:t>
      </w:r>
      <w:r w:rsidRPr="00AC137A">
        <w:rPr>
          <w:rFonts w:ascii="Arial" w:hAnsi="Arial"/>
          <w:i/>
          <w:spacing w:val="10"/>
          <w:w w:val="95"/>
          <w:lang w:val="pt-PT"/>
        </w:rPr>
        <w:t>l</w:t>
      </w:r>
      <w:r w:rsidRPr="00AC137A">
        <w:rPr>
          <w:rFonts w:ascii="Arial" w:hAnsi="Arial"/>
          <w:i/>
          <w:w w:val="95"/>
          <w:lang w:val="pt-PT"/>
        </w:rPr>
        <w:t>ler</w:t>
      </w:r>
      <w:r w:rsidRPr="00AC137A">
        <w:rPr>
          <w:w w:val="95"/>
          <w:lang w:val="pt-PT"/>
        </w:rPr>
        <w:t>,</w:t>
      </w:r>
      <w:r w:rsidRPr="00AC137A">
        <w:rPr>
          <w:spacing w:val="4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referida</w:t>
      </w:r>
      <w:r w:rsidRPr="00AC137A">
        <w:rPr>
          <w:spacing w:val="3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nesta</w:t>
      </w:r>
      <w:r w:rsidRPr="00AC137A">
        <w:rPr>
          <w:spacing w:val="3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sub-se</w:t>
      </w:r>
      <w:r w:rsidRPr="00AC137A">
        <w:rPr>
          <w:spacing w:val="-1"/>
          <w:w w:val="95"/>
          <w:lang w:val="pt-PT"/>
        </w:rPr>
        <w:t>c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3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como</w:t>
      </w:r>
      <w:r w:rsidRPr="00AC137A">
        <w:rPr>
          <w:spacing w:val="3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camada</w:t>
      </w:r>
      <w:r w:rsidRPr="00AC137A">
        <w:rPr>
          <w:spacing w:val="3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3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</w:t>
      </w:r>
      <w:r w:rsidRPr="00AC137A">
        <w:rPr>
          <w:spacing w:val="-6"/>
          <w:w w:val="95"/>
          <w:lang w:val="pt-PT"/>
        </w:rPr>
        <w:t>n</w:t>
      </w:r>
      <w:r w:rsidRPr="00AC137A">
        <w:rPr>
          <w:w w:val="95"/>
          <w:lang w:val="pt-PT"/>
        </w:rPr>
        <w:t>t</w:t>
      </w:r>
      <w:r w:rsidRPr="00AC137A">
        <w:rPr>
          <w:spacing w:val="-1"/>
          <w:w w:val="95"/>
          <w:lang w:val="pt-PT"/>
        </w:rPr>
        <w:t>r</w:t>
      </w:r>
      <w:r w:rsidRPr="00AC137A">
        <w:rPr>
          <w:w w:val="95"/>
          <w:lang w:val="pt-PT"/>
        </w:rPr>
        <w:t>olo,</w:t>
      </w:r>
      <w:r w:rsidRPr="00AC137A">
        <w:rPr>
          <w:spacing w:val="4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represe</w:t>
      </w:r>
      <w:r w:rsidRPr="00AC137A">
        <w:rPr>
          <w:spacing w:val="-8"/>
          <w:w w:val="95"/>
          <w:lang w:val="pt-PT"/>
        </w:rPr>
        <w:t>n</w:t>
      </w:r>
      <w:r w:rsidRPr="00AC137A">
        <w:rPr>
          <w:w w:val="95"/>
          <w:lang w:val="pt-PT"/>
        </w:rPr>
        <w:t>ta</w:t>
      </w:r>
      <w:r w:rsidRPr="00AC137A">
        <w:rPr>
          <w:spacing w:val="3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</w:t>
      </w:r>
      <w:r w:rsidRPr="00AC137A">
        <w:rPr>
          <w:spacing w:val="4"/>
          <w:w w:val="95"/>
          <w:lang w:val="pt-PT"/>
        </w:rPr>
        <w:t>o</w:t>
      </w:r>
      <w:r w:rsidRPr="00AC137A">
        <w:rPr>
          <w:w w:val="95"/>
          <w:lang w:val="pt-PT"/>
        </w:rPr>
        <w:t>do</w:t>
      </w:r>
    </w:p>
    <w:p w14:paraId="5A5B06B1" w14:textId="77777777" w:rsidR="0010771C" w:rsidRPr="00AC137A" w:rsidRDefault="0010771C">
      <w:pPr>
        <w:jc w:val="both"/>
        <w:rPr>
          <w:lang w:val="pt-PT"/>
        </w:rPr>
        <w:sectPr w:rsidR="0010771C" w:rsidRPr="00AC137A">
          <w:footerReference w:type="default" r:id="rId20"/>
          <w:pgSz w:w="11910" w:h="16840"/>
          <w:pgMar w:top="1580" w:right="1060" w:bottom="1140" w:left="1480" w:header="0" w:footer="959" w:gutter="0"/>
          <w:pgNumType w:start="10"/>
          <w:cols w:space="720"/>
        </w:sectPr>
      </w:pPr>
    </w:p>
    <w:p w14:paraId="711CA777" w14:textId="77777777" w:rsidR="0010771C" w:rsidRPr="00AC137A" w:rsidRDefault="00AC137A">
      <w:pPr>
        <w:pStyle w:val="BodyText"/>
        <w:spacing w:before="104"/>
        <w:rPr>
          <w:lang w:val="pt-PT"/>
        </w:rPr>
      </w:pPr>
      <w:r w:rsidRPr="00AC137A">
        <w:rPr>
          <w:w w:val="95"/>
          <w:lang w:val="pt-PT"/>
        </w:rPr>
        <w:t>o</w:t>
      </w:r>
      <w:r w:rsidRPr="00AC137A">
        <w:rPr>
          <w:spacing w:val="40"/>
          <w:w w:val="95"/>
          <w:lang w:val="pt-PT"/>
        </w:rPr>
        <w:t xml:space="preserve"> </w:t>
      </w:r>
      <w:r w:rsidRPr="00AC137A">
        <w:rPr>
          <w:rFonts w:ascii="Arial" w:hAnsi="Arial"/>
          <w:i/>
          <w:spacing w:val="-9"/>
          <w:w w:val="95"/>
          <w:lang w:val="pt-PT"/>
        </w:rPr>
        <w:t>r</w:t>
      </w:r>
      <w:r w:rsidRPr="00AC137A">
        <w:rPr>
          <w:rFonts w:ascii="Arial" w:hAnsi="Arial"/>
          <w:i/>
          <w:w w:val="95"/>
          <w:lang w:val="pt-PT"/>
        </w:rPr>
        <w:t>ounting</w:t>
      </w:r>
      <w:r w:rsidRPr="00AC137A">
        <w:rPr>
          <w:rFonts w:ascii="Arial" w:hAnsi="Arial"/>
          <w:i/>
          <w:spacing w:val="5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4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exterior</w:t>
      </w:r>
      <w:r w:rsidRPr="00AC137A">
        <w:rPr>
          <w:spacing w:val="4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para</w:t>
      </w:r>
      <w:r w:rsidRPr="00AC137A">
        <w:rPr>
          <w:spacing w:val="4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4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4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servidor.</w:t>
      </w:r>
    </w:p>
    <w:p w14:paraId="73516109" w14:textId="77777777" w:rsidR="0010771C" w:rsidRPr="00AC137A" w:rsidRDefault="00AC137A">
      <w:pPr>
        <w:spacing w:before="48"/>
        <w:ind w:left="87"/>
        <w:rPr>
          <w:rFonts w:ascii="Georgia" w:eastAsia="Georgia" w:hAnsi="Georgia" w:cs="Georgia"/>
          <w:lang w:val="pt-PT"/>
        </w:rPr>
      </w:pPr>
      <w:r w:rsidRPr="00AC137A">
        <w:rPr>
          <w:w w:val="95"/>
          <w:lang w:val="pt-PT"/>
        </w:rPr>
        <w:br w:type="column"/>
      </w:r>
      <w:r w:rsidRPr="00AC137A">
        <w:rPr>
          <w:rFonts w:ascii="Georgia" w:eastAsia="Georgia" w:hAnsi="Georgia" w:cs="Georgia"/>
          <w:spacing w:val="-119"/>
          <w:w w:val="95"/>
          <w:lang w:val="pt-PT"/>
        </w:rPr>
        <w:t>E</w:t>
      </w:r>
      <w:r w:rsidRPr="00AC137A">
        <w:rPr>
          <w:rFonts w:ascii="Georgia" w:eastAsia="Georgia" w:hAnsi="Georgia" w:cs="Georgia"/>
          <w:w w:val="95"/>
          <w:position w:val="6"/>
          <w:lang w:val="pt-PT"/>
        </w:rPr>
        <w:t xml:space="preserve">´ </w:t>
      </w:r>
      <w:r w:rsidRPr="00AC137A">
        <w:rPr>
          <w:rFonts w:ascii="Georgia" w:eastAsia="Georgia" w:hAnsi="Georgia" w:cs="Georgia"/>
          <w:spacing w:val="2"/>
          <w:w w:val="95"/>
          <w:position w:val="6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a</w:t>
      </w:r>
      <w:r w:rsidRPr="00AC137A">
        <w:rPr>
          <w:rFonts w:ascii="Georgia" w:eastAsia="Georgia" w:hAnsi="Georgia" w:cs="Georgia"/>
          <w:spacing w:val="33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camada</w:t>
      </w:r>
      <w:r w:rsidRPr="00AC137A">
        <w:rPr>
          <w:rFonts w:ascii="Georgia" w:eastAsia="Georgia" w:hAnsi="Georgia" w:cs="Georgia"/>
          <w:spacing w:val="32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que</w:t>
      </w:r>
      <w:r w:rsidRPr="00AC137A">
        <w:rPr>
          <w:rFonts w:ascii="Georgia" w:eastAsia="Georgia" w:hAnsi="Georgia" w:cs="Georgia"/>
          <w:spacing w:val="33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gera</w:t>
      </w:r>
      <w:r w:rsidRPr="00AC137A">
        <w:rPr>
          <w:rFonts w:ascii="Georgia" w:eastAsia="Georgia" w:hAnsi="Georgia" w:cs="Georgia"/>
          <w:spacing w:val="32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t</w:t>
      </w:r>
      <w:r w:rsidRPr="00AC137A">
        <w:rPr>
          <w:rFonts w:ascii="Georgia" w:eastAsia="Georgia" w:hAnsi="Georgia" w:cs="Georgia"/>
          <w:spacing w:val="5"/>
          <w:w w:val="95"/>
          <w:lang w:val="pt-PT"/>
        </w:rPr>
        <w:t>o</w:t>
      </w:r>
      <w:r w:rsidRPr="00AC137A">
        <w:rPr>
          <w:rFonts w:ascii="Georgia" w:eastAsia="Georgia" w:hAnsi="Georgia" w:cs="Georgia"/>
          <w:w w:val="95"/>
          <w:lang w:val="pt-PT"/>
        </w:rPr>
        <w:t>dos</w:t>
      </w:r>
      <w:r w:rsidRPr="00AC137A">
        <w:rPr>
          <w:rFonts w:ascii="Georgia" w:eastAsia="Georgia" w:hAnsi="Georgia" w:cs="Georgia"/>
          <w:spacing w:val="33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os</w:t>
      </w:r>
      <w:r w:rsidRPr="00AC137A">
        <w:rPr>
          <w:rFonts w:ascii="Georgia" w:eastAsia="Georgia" w:hAnsi="Georgia" w:cs="Georgia"/>
          <w:spacing w:val="32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end</w:t>
      </w:r>
      <w:r w:rsidRPr="00AC137A">
        <w:rPr>
          <w:rFonts w:ascii="Arial" w:eastAsia="Arial" w:hAnsi="Arial" w:cs="Arial"/>
          <w:i/>
          <w:spacing w:val="-13"/>
          <w:w w:val="95"/>
          <w:lang w:val="pt-PT"/>
        </w:rPr>
        <w:t>p</w:t>
      </w:r>
      <w:r w:rsidRPr="00AC137A">
        <w:rPr>
          <w:rFonts w:ascii="Arial" w:eastAsia="Arial" w:hAnsi="Arial" w:cs="Arial"/>
          <w:i/>
          <w:w w:val="95"/>
          <w:lang w:val="pt-PT"/>
        </w:rPr>
        <w:t>oints</w:t>
      </w:r>
      <w:r w:rsidRPr="00AC137A">
        <w:rPr>
          <w:rFonts w:ascii="Georgia" w:eastAsia="Georgia" w:hAnsi="Georgia" w:cs="Georgia"/>
          <w:w w:val="95"/>
          <w:lang w:val="pt-PT"/>
        </w:rPr>
        <w:t>,</w:t>
      </w:r>
    </w:p>
    <w:p w14:paraId="14048A30" w14:textId="77777777" w:rsidR="0010771C" w:rsidRPr="00AC137A" w:rsidRDefault="0010771C">
      <w:pPr>
        <w:rPr>
          <w:rFonts w:ascii="Georgia" w:eastAsia="Georgia" w:hAnsi="Georgia" w:cs="Georgia"/>
          <w:lang w:val="pt-PT"/>
        </w:rPr>
        <w:sectPr w:rsidR="0010771C" w:rsidRPr="00AC137A">
          <w:type w:val="continuous"/>
          <w:pgSz w:w="11910" w:h="16840"/>
          <w:pgMar w:top="900" w:right="1060" w:bottom="280" w:left="1480" w:header="720" w:footer="720" w:gutter="0"/>
          <w:cols w:num="2" w:space="720" w:equalWidth="0">
            <w:col w:w="4795" w:space="40"/>
            <w:col w:w="4535"/>
          </w:cols>
        </w:sectPr>
      </w:pPr>
    </w:p>
    <w:p w14:paraId="0D3606EB" w14:textId="77777777" w:rsidR="0010771C" w:rsidRPr="00AC137A" w:rsidRDefault="00AC137A">
      <w:pPr>
        <w:pStyle w:val="BodyText"/>
        <w:spacing w:before="104"/>
        <w:rPr>
          <w:lang w:val="pt-PT"/>
        </w:rPr>
      </w:pPr>
      <w:r w:rsidRPr="00AC137A">
        <w:rPr>
          <w:w w:val="95"/>
          <w:lang w:val="pt-PT"/>
        </w:rPr>
        <w:t>assim</w:t>
      </w:r>
      <w:r w:rsidRPr="00AC137A">
        <w:rPr>
          <w:spacing w:val="1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como</w:t>
      </w:r>
      <w:r w:rsidRPr="00AC137A">
        <w:rPr>
          <w:spacing w:val="1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os</w:t>
      </w:r>
      <w:r w:rsidRPr="00AC137A">
        <w:rPr>
          <w:spacing w:val="14"/>
          <w:w w:val="95"/>
          <w:lang w:val="pt-PT"/>
        </w:rPr>
        <w:t xml:space="preserve"> </w:t>
      </w:r>
      <w:r w:rsidRPr="00AC137A">
        <w:rPr>
          <w:spacing w:val="-8"/>
          <w:w w:val="95"/>
          <w:lang w:val="pt-PT"/>
        </w:rPr>
        <w:t>m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et</w:t>
      </w:r>
      <w:r w:rsidRPr="00AC137A">
        <w:rPr>
          <w:spacing w:val="5"/>
          <w:w w:val="95"/>
          <w:lang w:val="pt-PT"/>
        </w:rPr>
        <w:t>o</w:t>
      </w:r>
      <w:r w:rsidRPr="00AC137A">
        <w:rPr>
          <w:w w:val="95"/>
          <w:lang w:val="pt-PT"/>
        </w:rPr>
        <w:t>dos</w:t>
      </w:r>
      <w:r w:rsidRPr="00AC137A">
        <w:rPr>
          <w:spacing w:val="1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ass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ciados</w:t>
      </w:r>
      <w:r w:rsidRPr="00AC137A">
        <w:rPr>
          <w:spacing w:val="1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1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estes</w:t>
      </w:r>
      <w:r w:rsidRPr="00AC137A">
        <w:rPr>
          <w:spacing w:val="14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end</w:t>
      </w:r>
      <w:r w:rsidRPr="00AC137A">
        <w:rPr>
          <w:rFonts w:ascii="Arial" w:eastAsia="Arial" w:hAnsi="Arial" w:cs="Arial"/>
          <w:i/>
          <w:spacing w:val="-13"/>
          <w:w w:val="95"/>
          <w:lang w:val="pt-PT"/>
        </w:rPr>
        <w:t>p</w:t>
      </w:r>
      <w:r w:rsidRPr="00AC137A">
        <w:rPr>
          <w:rFonts w:ascii="Arial" w:eastAsia="Arial" w:hAnsi="Arial" w:cs="Arial"/>
          <w:i/>
          <w:w w:val="95"/>
          <w:lang w:val="pt-PT"/>
        </w:rPr>
        <w:t>oints</w:t>
      </w:r>
      <w:r w:rsidRPr="00AC137A">
        <w:rPr>
          <w:w w:val="95"/>
          <w:lang w:val="pt-PT"/>
        </w:rPr>
        <w:t>.</w:t>
      </w:r>
    </w:p>
    <w:p w14:paraId="6CB410AD" w14:textId="77777777" w:rsidR="0010771C" w:rsidRPr="00AC137A" w:rsidRDefault="00AC137A">
      <w:pPr>
        <w:pStyle w:val="BodyText"/>
        <w:spacing w:before="106"/>
        <w:ind w:left="440"/>
        <w:rPr>
          <w:rFonts w:ascii="Arial" w:eastAsia="Arial" w:hAnsi="Arial" w:cs="Arial"/>
          <w:lang w:val="pt-PT"/>
        </w:rPr>
      </w:pPr>
      <w:r w:rsidRPr="00AC137A">
        <w:rPr>
          <w:spacing w:val="-6"/>
          <w:w w:val="95"/>
          <w:lang w:val="pt-PT"/>
        </w:rPr>
        <w:t>P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demos</w:t>
      </w:r>
      <w:r w:rsidRPr="00AC137A">
        <w:rPr>
          <w:spacing w:val="3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obser</w:t>
      </w:r>
      <w:r w:rsidRPr="00AC137A">
        <w:rPr>
          <w:spacing w:val="-12"/>
          <w:w w:val="95"/>
          <w:lang w:val="pt-PT"/>
        </w:rPr>
        <w:t>v</w:t>
      </w:r>
      <w:r w:rsidRPr="00AC137A">
        <w:rPr>
          <w:w w:val="95"/>
          <w:lang w:val="pt-PT"/>
        </w:rPr>
        <w:t>ar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3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tr</w:t>
      </w:r>
      <w:r w:rsidRPr="00AC137A">
        <w:rPr>
          <w:spacing w:val="-2"/>
          <w:w w:val="95"/>
          <w:lang w:val="pt-PT"/>
        </w:rPr>
        <w:t>o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w w:val="95"/>
          <w:lang w:val="pt-PT"/>
        </w:rPr>
        <w:t>o</w:t>
      </w:r>
      <w:r w:rsidRPr="00AC137A">
        <w:rPr>
          <w:spacing w:val="3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´</w:t>
      </w:r>
      <w:r w:rsidRPr="00AC137A">
        <w:rPr>
          <w:w w:val="95"/>
          <w:lang w:val="pt-PT"/>
        </w:rPr>
        <w:t>odigo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segui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te,</w:t>
      </w:r>
      <w:r w:rsidRPr="00AC137A">
        <w:rPr>
          <w:spacing w:val="3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como</w:t>
      </w:r>
      <w:r w:rsidRPr="00AC137A">
        <w:rPr>
          <w:spacing w:val="3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exemplo,</w:t>
      </w:r>
      <w:r w:rsidRPr="00AC137A">
        <w:rPr>
          <w:spacing w:val="3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3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classe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EventCont</w:t>
      </w:r>
      <w:r w:rsidRPr="00AC137A">
        <w:rPr>
          <w:rFonts w:ascii="Arial" w:eastAsia="Arial" w:hAnsi="Arial" w:cs="Arial"/>
          <w:i/>
          <w:spacing w:val="-12"/>
          <w:w w:val="95"/>
          <w:lang w:val="pt-PT"/>
        </w:rPr>
        <w:t>r</w:t>
      </w:r>
      <w:r w:rsidRPr="00AC137A">
        <w:rPr>
          <w:rFonts w:ascii="Arial" w:eastAsia="Arial" w:hAnsi="Arial" w:cs="Arial"/>
          <w:i/>
          <w:w w:val="95"/>
          <w:lang w:val="pt-PT"/>
        </w:rPr>
        <w:t>o</w:t>
      </w:r>
      <w:r w:rsidRPr="00AC137A">
        <w:rPr>
          <w:rFonts w:ascii="Arial" w:eastAsia="Arial" w:hAnsi="Arial" w:cs="Arial"/>
          <w:i/>
          <w:spacing w:val="10"/>
          <w:w w:val="95"/>
          <w:lang w:val="pt-PT"/>
        </w:rPr>
        <w:t>l</w:t>
      </w:r>
      <w:r w:rsidRPr="00AC137A">
        <w:rPr>
          <w:rFonts w:ascii="Arial" w:eastAsia="Arial" w:hAnsi="Arial" w:cs="Arial"/>
          <w:i/>
          <w:w w:val="95"/>
          <w:lang w:val="pt-PT"/>
        </w:rPr>
        <w:t>ler</w:t>
      </w:r>
    </w:p>
    <w:p w14:paraId="52F0BC99" w14:textId="77777777" w:rsidR="0010771C" w:rsidRPr="00AC137A" w:rsidRDefault="00AC137A">
      <w:pPr>
        <w:pStyle w:val="BodyText"/>
        <w:spacing w:before="108"/>
        <w:ind w:right="4517"/>
        <w:rPr>
          <w:lang w:val="pt-PT"/>
        </w:rPr>
      </w:pPr>
      <w:r w:rsidRPr="00AC137A">
        <w:rPr>
          <w:w w:val="95"/>
          <w:lang w:val="pt-PT"/>
        </w:rPr>
        <w:t>inserida</w:t>
      </w:r>
      <w:r w:rsidRPr="00AC137A">
        <w:rPr>
          <w:spacing w:val="2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na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camada</w:t>
      </w:r>
      <w:r w:rsidRPr="00AC137A">
        <w:rPr>
          <w:spacing w:val="2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Controlo.</w:t>
      </w:r>
    </w:p>
    <w:p w14:paraId="78802E3E" w14:textId="77777777" w:rsidR="0010771C" w:rsidRPr="00AC137A" w:rsidRDefault="0010771C">
      <w:pPr>
        <w:spacing w:before="8" w:line="130" w:lineRule="exact"/>
        <w:rPr>
          <w:sz w:val="13"/>
          <w:szCs w:val="13"/>
          <w:lang w:val="pt-PT"/>
        </w:rPr>
      </w:pPr>
    </w:p>
    <w:p w14:paraId="687AF99B" w14:textId="77777777" w:rsidR="0010771C" w:rsidRPr="00AC137A" w:rsidRDefault="0010771C">
      <w:pPr>
        <w:spacing w:line="220" w:lineRule="exact"/>
        <w:rPr>
          <w:lang w:val="pt-PT"/>
        </w:rPr>
      </w:pPr>
    </w:p>
    <w:p w14:paraId="50C69D87" w14:textId="77777777" w:rsidR="0010771C" w:rsidRDefault="00AC137A">
      <w:pPr>
        <w:pStyle w:val="BodyText"/>
        <w:ind w:right="4517"/>
        <w:rPr>
          <w:rFonts w:ascii="Arial" w:eastAsia="Arial" w:hAnsi="Arial" w:cs="Arial"/>
        </w:rPr>
      </w:pPr>
      <w:r>
        <w:rPr>
          <w:rFonts w:ascii="Arial"/>
          <w:w w:val="110"/>
        </w:rPr>
        <w:t>@RestController()</w:t>
      </w:r>
    </w:p>
    <w:p w14:paraId="6E96254C" w14:textId="77777777" w:rsidR="0010771C" w:rsidRDefault="00AC137A">
      <w:pPr>
        <w:pStyle w:val="BodyText"/>
        <w:spacing w:before="105"/>
        <w:ind w:right="4517"/>
        <w:rPr>
          <w:rFonts w:ascii="Arial" w:eastAsia="Arial" w:hAnsi="Arial" w:cs="Arial"/>
        </w:rPr>
      </w:pPr>
      <w:r>
        <w:rPr>
          <w:rFonts w:ascii="Arial"/>
        </w:rPr>
        <w:t>@RequestMapping("/event")</w:t>
      </w:r>
    </w:p>
    <w:p w14:paraId="1121CBF9" w14:textId="77777777" w:rsidR="0010771C" w:rsidRDefault="0010771C">
      <w:pPr>
        <w:rPr>
          <w:rFonts w:ascii="Arial" w:eastAsia="Arial" w:hAnsi="Arial" w:cs="Arial"/>
        </w:rPr>
        <w:sectPr w:rsidR="0010771C">
          <w:type w:val="continuous"/>
          <w:pgSz w:w="11910" w:h="16840"/>
          <w:pgMar w:top="900" w:right="1060" w:bottom="280" w:left="1480" w:header="720" w:footer="720" w:gutter="0"/>
          <w:cols w:space="720"/>
        </w:sectPr>
      </w:pPr>
    </w:p>
    <w:p w14:paraId="589AD092" w14:textId="77777777" w:rsidR="0010771C" w:rsidRDefault="00AC137A">
      <w:pPr>
        <w:pStyle w:val="BodyText"/>
        <w:spacing w:before="53"/>
        <w:rPr>
          <w:rFonts w:ascii="Arial" w:eastAsia="Arial" w:hAnsi="Arial" w:cs="Arial"/>
        </w:rPr>
      </w:pPr>
      <w:r>
        <w:rPr>
          <w:rFonts w:ascii="Arial"/>
          <w:w w:val="120"/>
        </w:rPr>
        <w:lastRenderedPageBreak/>
        <w:t>public</w:t>
      </w:r>
      <w:r>
        <w:rPr>
          <w:rFonts w:ascii="Arial"/>
          <w:spacing w:val="2"/>
          <w:w w:val="120"/>
        </w:rPr>
        <w:t xml:space="preserve"> </w:t>
      </w:r>
      <w:r>
        <w:rPr>
          <w:rFonts w:ascii="Arial"/>
          <w:w w:val="120"/>
        </w:rPr>
        <w:t>class</w:t>
      </w:r>
      <w:r>
        <w:rPr>
          <w:rFonts w:ascii="Arial"/>
          <w:spacing w:val="2"/>
          <w:w w:val="120"/>
        </w:rPr>
        <w:t xml:space="preserve"> </w:t>
      </w:r>
      <w:r>
        <w:rPr>
          <w:rFonts w:ascii="Arial"/>
          <w:w w:val="120"/>
        </w:rPr>
        <w:t>EventController</w:t>
      </w:r>
      <w:r>
        <w:rPr>
          <w:rFonts w:ascii="Arial"/>
          <w:spacing w:val="2"/>
          <w:w w:val="120"/>
        </w:rPr>
        <w:t xml:space="preserve"> </w:t>
      </w:r>
      <w:r>
        <w:rPr>
          <w:rFonts w:ascii="Arial"/>
          <w:w w:val="120"/>
        </w:rPr>
        <w:t>{</w:t>
      </w:r>
    </w:p>
    <w:p w14:paraId="464044F5" w14:textId="77777777" w:rsidR="0010771C" w:rsidRDefault="00AC137A">
      <w:pPr>
        <w:pStyle w:val="BodyText"/>
        <w:spacing w:before="105"/>
        <w:rPr>
          <w:rFonts w:ascii="Arial" w:eastAsia="Arial" w:hAnsi="Arial" w:cs="Arial"/>
        </w:rPr>
      </w:pPr>
      <w:r>
        <w:rPr>
          <w:rFonts w:ascii="Arial"/>
          <w:w w:val="115"/>
        </w:rPr>
        <w:t>private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15"/>
        </w:rPr>
        <w:t>static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15"/>
        </w:rPr>
        <w:t>final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15"/>
        </w:rPr>
        <w:t>Logger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15"/>
        </w:rPr>
        <w:t>logger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15"/>
        </w:rPr>
        <w:t>=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15"/>
        </w:rPr>
        <w:t>LoggerFactory.getLogger(RugbyApplication.class);</w:t>
      </w:r>
    </w:p>
    <w:p w14:paraId="2AA255A1" w14:textId="77777777" w:rsidR="0010771C" w:rsidRDefault="0010771C">
      <w:pPr>
        <w:spacing w:line="220" w:lineRule="exact"/>
      </w:pPr>
    </w:p>
    <w:p w14:paraId="30BBC72C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2ED4B9FA" w14:textId="77777777" w:rsidR="0010771C" w:rsidRDefault="00AC137A">
      <w:pPr>
        <w:pStyle w:val="BodyText"/>
        <w:rPr>
          <w:rFonts w:ascii="Arial" w:eastAsia="Arial" w:hAnsi="Arial" w:cs="Arial"/>
        </w:rPr>
      </w:pPr>
      <w:r>
        <w:rPr>
          <w:rFonts w:ascii="Arial"/>
          <w:w w:val="95"/>
        </w:rPr>
        <w:t>@Autowired</w:t>
      </w:r>
    </w:p>
    <w:p w14:paraId="31EF813D" w14:textId="77777777" w:rsidR="0010771C" w:rsidRDefault="00AC137A">
      <w:pPr>
        <w:pStyle w:val="BodyText"/>
        <w:spacing w:before="105"/>
        <w:rPr>
          <w:rFonts w:ascii="Arial" w:eastAsia="Arial" w:hAnsi="Arial" w:cs="Arial"/>
        </w:rPr>
      </w:pPr>
      <w:r>
        <w:rPr>
          <w:rFonts w:ascii="Arial"/>
          <w:w w:val="105"/>
        </w:rPr>
        <w:t>EventBusiness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05"/>
        </w:rPr>
        <w:t>eventBusiness;</w:t>
      </w:r>
    </w:p>
    <w:p w14:paraId="4C3DDDB2" w14:textId="77777777" w:rsidR="0010771C" w:rsidRDefault="0010771C">
      <w:pPr>
        <w:spacing w:line="220" w:lineRule="exact"/>
      </w:pPr>
    </w:p>
    <w:p w14:paraId="7C6EDC03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43FB63F0" w14:textId="77777777" w:rsidR="0010771C" w:rsidRDefault="00AC137A">
      <w:pPr>
        <w:pStyle w:val="BodyText"/>
        <w:rPr>
          <w:rFonts w:ascii="Arial" w:eastAsia="Arial" w:hAnsi="Arial" w:cs="Arial"/>
        </w:rPr>
      </w:pPr>
      <w:r>
        <w:rPr>
          <w:rFonts w:ascii="Arial"/>
          <w:w w:val="105"/>
        </w:rPr>
        <w:t>@RequestMapping("event/all")</w:t>
      </w:r>
    </w:p>
    <w:p w14:paraId="1E35C9FA" w14:textId="77777777" w:rsidR="0010771C" w:rsidRDefault="00AC137A">
      <w:pPr>
        <w:pStyle w:val="BodyText"/>
        <w:spacing w:before="105" w:line="340" w:lineRule="auto"/>
        <w:ind w:right="5376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>public</w:t>
      </w:r>
      <w:r>
        <w:rPr>
          <w:rFonts w:ascii="Arial"/>
          <w:spacing w:val="15"/>
          <w:w w:val="110"/>
        </w:rPr>
        <w:t xml:space="preserve"> </w:t>
      </w:r>
      <w:r>
        <w:rPr>
          <w:rFonts w:ascii="Arial"/>
          <w:w w:val="110"/>
        </w:rPr>
        <w:t>Iterable&lt;Event&gt;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  <w:w w:val="110"/>
        </w:rPr>
        <w:t>findAllEvents(){</w:t>
      </w:r>
      <w:r>
        <w:rPr>
          <w:rFonts w:ascii="Arial"/>
          <w:w w:val="122"/>
        </w:rPr>
        <w:t xml:space="preserve"> </w:t>
      </w:r>
      <w:r>
        <w:rPr>
          <w:rFonts w:ascii="Arial"/>
          <w:w w:val="110"/>
        </w:rPr>
        <w:t xml:space="preserve">logger.info("On method </w:t>
      </w:r>
      <w:r>
        <w:rPr>
          <w:rFonts w:ascii="Arial"/>
          <w:w w:val="105"/>
        </w:rPr>
        <w:t>GET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110"/>
        </w:rPr>
        <w:t>event/all");</w:t>
      </w:r>
      <w:r>
        <w:rPr>
          <w:rFonts w:ascii="Arial"/>
          <w:w w:val="133"/>
        </w:rPr>
        <w:t xml:space="preserve"> </w:t>
      </w:r>
      <w:r>
        <w:rPr>
          <w:rFonts w:ascii="Arial"/>
          <w:w w:val="110"/>
        </w:rPr>
        <w:t xml:space="preserve">return   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0"/>
        </w:rPr>
        <w:t>eventBusiness.findAllEvents();</w:t>
      </w:r>
    </w:p>
    <w:p w14:paraId="109242DB" w14:textId="77777777" w:rsidR="0010771C" w:rsidRDefault="00AC137A">
      <w:pPr>
        <w:pStyle w:val="BodyText"/>
        <w:spacing w:before="3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14:paraId="561B8687" w14:textId="77777777" w:rsidR="0010771C" w:rsidRDefault="0010771C">
      <w:pPr>
        <w:spacing w:line="220" w:lineRule="exact"/>
      </w:pPr>
    </w:p>
    <w:p w14:paraId="7904C101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466D4D02" w14:textId="77777777" w:rsidR="0010771C" w:rsidRDefault="00AC137A">
      <w:pPr>
        <w:pStyle w:val="BodyText"/>
        <w:rPr>
          <w:rFonts w:ascii="Arial" w:eastAsia="Arial" w:hAnsi="Arial" w:cs="Arial"/>
        </w:rPr>
      </w:pPr>
      <w:r>
        <w:rPr>
          <w:rFonts w:ascii="Arial"/>
          <w:w w:val="110"/>
        </w:rPr>
        <w:t>@GetMapping("/findById/{id}")</w:t>
      </w:r>
    </w:p>
    <w:p w14:paraId="6A301320" w14:textId="77777777" w:rsidR="0010771C" w:rsidRDefault="00AC137A">
      <w:pPr>
        <w:pStyle w:val="BodyText"/>
        <w:spacing w:before="105" w:line="340" w:lineRule="auto"/>
        <w:ind w:right="2462"/>
        <w:rPr>
          <w:rFonts w:ascii="Arial" w:eastAsia="Arial" w:hAnsi="Arial" w:cs="Arial"/>
        </w:rPr>
      </w:pPr>
      <w:r>
        <w:rPr>
          <w:rFonts w:ascii="Arial"/>
          <w:w w:val="110"/>
        </w:rPr>
        <w:t>public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Event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findEventById(@PathVariable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10"/>
        </w:rPr>
        <w:t>Long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id){</w:t>
      </w:r>
      <w:r>
        <w:rPr>
          <w:rFonts w:ascii="Arial"/>
          <w:w w:val="144"/>
        </w:rPr>
        <w:t xml:space="preserve"> </w:t>
      </w:r>
      <w:r>
        <w:rPr>
          <w:rFonts w:ascii="Arial"/>
          <w:w w:val="115"/>
        </w:rPr>
        <w:t>logger.info("On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method</w:t>
      </w:r>
      <w:r>
        <w:rPr>
          <w:rFonts w:ascii="Arial"/>
          <w:spacing w:val="43"/>
          <w:w w:val="115"/>
        </w:rPr>
        <w:t xml:space="preserve"> </w:t>
      </w:r>
      <w:r>
        <w:rPr>
          <w:rFonts w:ascii="Arial"/>
          <w:w w:val="105"/>
        </w:rPr>
        <w:t>GET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15"/>
        </w:rPr>
        <w:t>event/findById/{id}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with</w:t>
      </w:r>
      <w:r>
        <w:rPr>
          <w:rFonts w:ascii="Arial"/>
          <w:spacing w:val="43"/>
          <w:w w:val="115"/>
        </w:rPr>
        <w:t xml:space="preserve"> </w:t>
      </w:r>
      <w:r>
        <w:rPr>
          <w:rFonts w:ascii="Arial"/>
          <w:w w:val="120"/>
        </w:rPr>
        <w:t>id:</w:t>
      </w:r>
      <w:r>
        <w:rPr>
          <w:rFonts w:ascii="Arial"/>
          <w:spacing w:val="39"/>
          <w:w w:val="120"/>
        </w:rPr>
        <w:t xml:space="preserve"> </w:t>
      </w:r>
      <w:r>
        <w:rPr>
          <w:rFonts w:ascii="Arial"/>
          <w:w w:val="115"/>
        </w:rPr>
        <w:t>"+</w:t>
      </w:r>
      <w:r>
        <w:rPr>
          <w:rFonts w:ascii="Arial"/>
          <w:spacing w:val="43"/>
          <w:w w:val="115"/>
        </w:rPr>
        <w:t xml:space="preserve"> </w:t>
      </w:r>
      <w:r>
        <w:rPr>
          <w:rFonts w:ascii="Arial"/>
          <w:w w:val="120"/>
        </w:rPr>
        <w:t>id);</w:t>
      </w:r>
      <w:r>
        <w:rPr>
          <w:rFonts w:ascii="Arial"/>
          <w:w w:val="149"/>
        </w:rPr>
        <w:t xml:space="preserve"> </w:t>
      </w:r>
      <w:r>
        <w:rPr>
          <w:rFonts w:ascii="Arial"/>
          <w:w w:val="115"/>
        </w:rPr>
        <w:t>return</w:t>
      </w:r>
      <w:r>
        <w:rPr>
          <w:rFonts w:ascii="Arial"/>
          <w:spacing w:val="2"/>
          <w:w w:val="115"/>
        </w:rPr>
        <w:t xml:space="preserve"> </w:t>
      </w:r>
      <w:r>
        <w:rPr>
          <w:rFonts w:ascii="Arial"/>
          <w:w w:val="115"/>
        </w:rPr>
        <w:t>eventBusiness.findEventById(id);</w:t>
      </w:r>
    </w:p>
    <w:p w14:paraId="515AA4D1" w14:textId="77777777" w:rsidR="0010771C" w:rsidRDefault="00AC137A">
      <w:pPr>
        <w:pStyle w:val="BodyText"/>
        <w:spacing w:before="3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14:paraId="1D71B8E0" w14:textId="77777777" w:rsidR="0010771C" w:rsidRDefault="0010771C">
      <w:pPr>
        <w:spacing w:line="220" w:lineRule="exact"/>
      </w:pPr>
    </w:p>
    <w:p w14:paraId="2ECE1FC6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34A5C3D3" w14:textId="77777777" w:rsidR="0010771C" w:rsidRDefault="00AC137A">
      <w:pPr>
        <w:pStyle w:val="BodyText"/>
        <w:rPr>
          <w:rFonts w:ascii="Arial" w:eastAsia="Arial" w:hAnsi="Arial" w:cs="Arial"/>
        </w:rPr>
      </w:pPr>
      <w:r>
        <w:rPr>
          <w:rFonts w:ascii="Arial"/>
          <w:w w:val="105"/>
        </w:rPr>
        <w:t>@PostMapping("/post")</w:t>
      </w:r>
    </w:p>
    <w:p w14:paraId="565647C6" w14:textId="77777777" w:rsidR="0010771C" w:rsidRDefault="00AC137A">
      <w:pPr>
        <w:pStyle w:val="BodyText"/>
        <w:spacing w:before="105" w:line="340" w:lineRule="auto"/>
        <w:ind w:right="4345"/>
        <w:rPr>
          <w:rFonts w:ascii="Arial" w:eastAsia="Arial" w:hAnsi="Arial" w:cs="Arial"/>
        </w:rPr>
      </w:pPr>
      <w:r>
        <w:rPr>
          <w:rFonts w:ascii="Arial"/>
          <w:w w:val="105"/>
        </w:rPr>
        <w:t>public</w:t>
      </w:r>
      <w:r>
        <w:rPr>
          <w:rFonts w:ascii="Arial"/>
          <w:spacing w:val="18"/>
          <w:w w:val="105"/>
        </w:rPr>
        <w:t xml:space="preserve"> </w:t>
      </w:r>
      <w:r>
        <w:rPr>
          <w:rFonts w:ascii="Arial"/>
          <w:w w:val="105"/>
        </w:rPr>
        <w:t>Long</w:t>
      </w:r>
      <w:r>
        <w:rPr>
          <w:rFonts w:ascii="Arial"/>
          <w:spacing w:val="19"/>
          <w:w w:val="105"/>
        </w:rPr>
        <w:t xml:space="preserve"> </w:t>
      </w:r>
      <w:r>
        <w:rPr>
          <w:rFonts w:ascii="Arial"/>
          <w:w w:val="105"/>
        </w:rPr>
        <w:t>postEvent(@RequestBody</w:t>
      </w:r>
      <w:r>
        <w:rPr>
          <w:rFonts w:ascii="Arial"/>
          <w:spacing w:val="18"/>
          <w:w w:val="105"/>
        </w:rPr>
        <w:t xml:space="preserve"> </w:t>
      </w:r>
      <w:r>
        <w:rPr>
          <w:rFonts w:ascii="Arial"/>
          <w:w w:val="105"/>
        </w:rPr>
        <w:t>Event</w:t>
      </w:r>
      <w:r>
        <w:rPr>
          <w:rFonts w:ascii="Arial"/>
          <w:spacing w:val="19"/>
          <w:w w:val="105"/>
        </w:rPr>
        <w:t xml:space="preserve"> </w:t>
      </w:r>
      <w:r>
        <w:rPr>
          <w:rFonts w:ascii="Arial"/>
          <w:w w:val="105"/>
        </w:rPr>
        <w:t>event){</w:t>
      </w:r>
      <w:r>
        <w:rPr>
          <w:rFonts w:ascii="Arial"/>
          <w:w w:val="117"/>
        </w:rPr>
        <w:t xml:space="preserve"> </w:t>
      </w:r>
      <w:r>
        <w:rPr>
          <w:rFonts w:ascii="Arial"/>
          <w:w w:val="105"/>
        </w:rPr>
        <w:t xml:space="preserve">logger.info("On </w:t>
      </w:r>
      <w:r>
        <w:rPr>
          <w:rFonts w:ascii="Arial"/>
          <w:spacing w:val="18"/>
          <w:w w:val="105"/>
        </w:rPr>
        <w:t xml:space="preserve"> </w:t>
      </w:r>
      <w:r>
        <w:rPr>
          <w:rFonts w:ascii="Arial"/>
          <w:w w:val="105"/>
        </w:rPr>
        <w:t xml:space="preserve">method </w:t>
      </w:r>
      <w:r>
        <w:rPr>
          <w:rFonts w:ascii="Arial"/>
          <w:spacing w:val="18"/>
          <w:w w:val="105"/>
        </w:rPr>
        <w:t xml:space="preserve"> </w:t>
      </w:r>
      <w:r>
        <w:rPr>
          <w:rFonts w:ascii="Arial"/>
          <w:w w:val="105"/>
        </w:rPr>
        <w:t xml:space="preserve">POST </w:t>
      </w:r>
      <w:r>
        <w:rPr>
          <w:rFonts w:ascii="Arial"/>
          <w:spacing w:val="18"/>
          <w:w w:val="105"/>
        </w:rPr>
        <w:t xml:space="preserve"> </w:t>
      </w:r>
      <w:r>
        <w:rPr>
          <w:rFonts w:ascii="Arial"/>
          <w:w w:val="105"/>
        </w:rPr>
        <w:t>event/post");</w:t>
      </w:r>
    </w:p>
    <w:p w14:paraId="470C53C4" w14:textId="77777777" w:rsidR="0010771C" w:rsidRDefault="00AC137A">
      <w:pPr>
        <w:pStyle w:val="BodyText"/>
        <w:spacing w:before="3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return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eventBusiness.postEvent(event);</w:t>
      </w:r>
    </w:p>
    <w:p w14:paraId="3EF66211" w14:textId="77777777" w:rsidR="0010771C" w:rsidRDefault="00AC137A">
      <w:pPr>
        <w:pStyle w:val="BodyText"/>
        <w:spacing w:before="105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14:paraId="0D1CF42E" w14:textId="77777777" w:rsidR="0010771C" w:rsidRDefault="0010771C">
      <w:pPr>
        <w:spacing w:line="220" w:lineRule="exact"/>
      </w:pPr>
    </w:p>
    <w:p w14:paraId="2AD03F8F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1223294B" w14:textId="77777777" w:rsidR="0010771C" w:rsidRDefault="00AC137A">
      <w:pPr>
        <w:pStyle w:val="BodyText"/>
        <w:rPr>
          <w:rFonts w:ascii="Arial" w:eastAsia="Arial" w:hAnsi="Arial" w:cs="Arial"/>
        </w:rPr>
      </w:pPr>
      <w:r>
        <w:rPr>
          <w:rFonts w:ascii="Arial"/>
          <w:w w:val="105"/>
        </w:rPr>
        <w:t>@PutMapping("/update")</w:t>
      </w:r>
    </w:p>
    <w:p w14:paraId="69F3DBA4" w14:textId="77777777" w:rsidR="0010771C" w:rsidRDefault="00AC137A">
      <w:pPr>
        <w:pStyle w:val="BodyText"/>
        <w:spacing w:before="105" w:line="340" w:lineRule="auto"/>
        <w:ind w:right="4460"/>
        <w:rPr>
          <w:rFonts w:ascii="Arial" w:eastAsia="Arial" w:hAnsi="Arial" w:cs="Arial"/>
        </w:rPr>
      </w:pPr>
      <w:r>
        <w:rPr>
          <w:rFonts w:ascii="Arial"/>
          <w:w w:val="105"/>
        </w:rPr>
        <w:t>public</w:t>
      </w:r>
      <w:r>
        <w:rPr>
          <w:rFonts w:ascii="Arial"/>
          <w:spacing w:val="14"/>
          <w:w w:val="105"/>
        </w:rPr>
        <w:t xml:space="preserve"> </w:t>
      </w:r>
      <w:r>
        <w:rPr>
          <w:rFonts w:ascii="Arial"/>
          <w:w w:val="105"/>
        </w:rPr>
        <w:t>Long</w:t>
      </w:r>
      <w:r>
        <w:rPr>
          <w:rFonts w:ascii="Arial"/>
          <w:spacing w:val="15"/>
          <w:w w:val="105"/>
        </w:rPr>
        <w:t xml:space="preserve"> </w:t>
      </w:r>
      <w:r>
        <w:rPr>
          <w:rFonts w:ascii="Arial"/>
          <w:w w:val="105"/>
        </w:rPr>
        <w:t>putEvent(@RequestBody</w:t>
      </w:r>
      <w:r>
        <w:rPr>
          <w:rFonts w:ascii="Arial"/>
          <w:spacing w:val="14"/>
          <w:w w:val="105"/>
        </w:rPr>
        <w:t xml:space="preserve"> </w:t>
      </w:r>
      <w:r>
        <w:rPr>
          <w:rFonts w:ascii="Arial"/>
          <w:w w:val="105"/>
        </w:rPr>
        <w:t>Event</w:t>
      </w:r>
      <w:r>
        <w:rPr>
          <w:rFonts w:ascii="Arial"/>
          <w:spacing w:val="15"/>
          <w:w w:val="105"/>
        </w:rPr>
        <w:t xml:space="preserve"> </w:t>
      </w:r>
      <w:r>
        <w:rPr>
          <w:rFonts w:ascii="Arial"/>
          <w:w w:val="105"/>
        </w:rPr>
        <w:t>event){</w:t>
      </w:r>
      <w:r>
        <w:rPr>
          <w:rFonts w:ascii="Arial"/>
          <w:w w:val="117"/>
        </w:rPr>
        <w:t xml:space="preserve"> </w:t>
      </w:r>
      <w:r>
        <w:rPr>
          <w:rFonts w:ascii="Arial"/>
          <w:w w:val="105"/>
        </w:rPr>
        <w:t xml:space="preserve">logger.info("On </w:t>
      </w:r>
      <w:r>
        <w:rPr>
          <w:rFonts w:ascii="Arial"/>
          <w:spacing w:val="20"/>
          <w:w w:val="105"/>
        </w:rPr>
        <w:t xml:space="preserve"> </w:t>
      </w:r>
      <w:r>
        <w:rPr>
          <w:rFonts w:ascii="Arial"/>
          <w:w w:val="105"/>
        </w:rPr>
        <w:t xml:space="preserve">method </w:t>
      </w:r>
      <w:r>
        <w:rPr>
          <w:rFonts w:ascii="Arial"/>
          <w:spacing w:val="20"/>
          <w:w w:val="105"/>
        </w:rPr>
        <w:t xml:space="preserve"> </w:t>
      </w:r>
      <w:r>
        <w:rPr>
          <w:rFonts w:ascii="Arial"/>
          <w:w w:val="105"/>
        </w:rPr>
        <w:t xml:space="preserve">PUT </w:t>
      </w:r>
      <w:r>
        <w:rPr>
          <w:rFonts w:ascii="Arial"/>
          <w:spacing w:val="21"/>
          <w:w w:val="105"/>
        </w:rPr>
        <w:t xml:space="preserve"> </w:t>
      </w:r>
      <w:r>
        <w:rPr>
          <w:rFonts w:ascii="Arial"/>
          <w:w w:val="105"/>
        </w:rPr>
        <w:t>event/update");</w:t>
      </w:r>
      <w:r>
        <w:rPr>
          <w:rFonts w:ascii="Arial"/>
          <w:w w:val="115"/>
        </w:rPr>
        <w:t xml:space="preserve"> </w:t>
      </w:r>
      <w:r>
        <w:rPr>
          <w:rFonts w:ascii="Arial"/>
          <w:w w:val="105"/>
        </w:rPr>
        <w:t xml:space="preserve">return   </w:t>
      </w:r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eventBusiness.updateEvent(event);</w:t>
      </w:r>
    </w:p>
    <w:p w14:paraId="4B3E01A9" w14:textId="77777777" w:rsidR="0010771C" w:rsidRDefault="00AC137A">
      <w:pPr>
        <w:pStyle w:val="BodyText"/>
        <w:spacing w:before="3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14:paraId="24D29D7E" w14:textId="77777777" w:rsidR="0010771C" w:rsidRDefault="0010771C">
      <w:pPr>
        <w:spacing w:line="220" w:lineRule="exact"/>
      </w:pPr>
    </w:p>
    <w:p w14:paraId="3EF0B03B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32A5AFE3" w14:textId="77777777" w:rsidR="0010771C" w:rsidRDefault="00AC137A">
      <w:pPr>
        <w:pStyle w:val="BodyText"/>
        <w:rPr>
          <w:rFonts w:ascii="Arial" w:eastAsia="Arial" w:hAnsi="Arial" w:cs="Arial"/>
        </w:rPr>
      </w:pPr>
      <w:r>
        <w:rPr>
          <w:rFonts w:ascii="Arial"/>
          <w:w w:val="105"/>
        </w:rPr>
        <w:t>@DeleteMapping("/delete")</w:t>
      </w:r>
    </w:p>
    <w:p w14:paraId="195952E3" w14:textId="77777777" w:rsidR="0010771C" w:rsidRDefault="00AC137A">
      <w:pPr>
        <w:pStyle w:val="BodyText"/>
        <w:spacing w:before="105" w:line="340" w:lineRule="auto"/>
        <w:ind w:right="2462"/>
        <w:rPr>
          <w:rFonts w:ascii="Arial" w:eastAsia="Arial" w:hAnsi="Arial" w:cs="Arial"/>
        </w:rPr>
      </w:pPr>
      <w:r>
        <w:rPr>
          <w:rFonts w:ascii="Arial"/>
          <w:w w:val="105"/>
        </w:rPr>
        <w:t>public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05"/>
        </w:rPr>
        <w:t>ResponseEntity&lt;?&gt;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05"/>
        </w:rPr>
        <w:t>deleteStats(@RequestBody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05"/>
        </w:rPr>
        <w:t>Event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05"/>
        </w:rPr>
        <w:t>event){</w:t>
      </w:r>
      <w:r>
        <w:rPr>
          <w:rFonts w:ascii="Arial"/>
          <w:w w:val="117"/>
        </w:rPr>
        <w:t xml:space="preserve"> </w:t>
      </w:r>
      <w:r>
        <w:rPr>
          <w:rFonts w:ascii="Arial"/>
          <w:w w:val="110"/>
        </w:rPr>
        <w:t xml:space="preserve">logger.info("On </w:t>
      </w:r>
      <w:r>
        <w:rPr>
          <w:rFonts w:ascii="Arial"/>
          <w:spacing w:val="1"/>
          <w:w w:val="110"/>
        </w:rPr>
        <w:t xml:space="preserve"> </w:t>
      </w:r>
      <w:r>
        <w:rPr>
          <w:rFonts w:ascii="Arial"/>
          <w:w w:val="110"/>
        </w:rPr>
        <w:t xml:space="preserve">method </w:t>
      </w:r>
      <w:r>
        <w:rPr>
          <w:rFonts w:ascii="Arial"/>
          <w:spacing w:val="2"/>
          <w:w w:val="110"/>
        </w:rPr>
        <w:t xml:space="preserve"> </w:t>
      </w:r>
      <w:r>
        <w:rPr>
          <w:rFonts w:ascii="Arial"/>
          <w:w w:val="105"/>
        </w:rPr>
        <w:t xml:space="preserve">GET 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w w:val="110"/>
        </w:rPr>
        <w:t>event/all");</w:t>
      </w:r>
      <w:r>
        <w:rPr>
          <w:rFonts w:ascii="Arial"/>
          <w:w w:val="133"/>
        </w:rPr>
        <w:t xml:space="preserve"> </w:t>
      </w:r>
      <w:r>
        <w:rPr>
          <w:rFonts w:ascii="Arial"/>
          <w:w w:val="110"/>
        </w:rPr>
        <w:t>eventBusiness.deleteEvent(event);</w:t>
      </w:r>
    </w:p>
    <w:p w14:paraId="12CD8384" w14:textId="77777777" w:rsidR="0010771C" w:rsidRPr="00AC137A" w:rsidRDefault="00AC137A">
      <w:pPr>
        <w:pStyle w:val="BodyText"/>
        <w:spacing w:before="3"/>
        <w:rPr>
          <w:rFonts w:ascii="Arial" w:eastAsia="Arial" w:hAnsi="Arial" w:cs="Arial"/>
          <w:lang w:val="pt-PT"/>
        </w:rPr>
      </w:pPr>
      <w:r w:rsidRPr="00AC137A">
        <w:rPr>
          <w:rFonts w:ascii="Arial"/>
          <w:w w:val="120"/>
          <w:lang w:val="pt-PT"/>
        </w:rPr>
        <w:t>return</w:t>
      </w:r>
      <w:r w:rsidRPr="00AC137A">
        <w:rPr>
          <w:rFonts w:ascii="Arial"/>
          <w:spacing w:val="-20"/>
          <w:w w:val="120"/>
          <w:lang w:val="pt-PT"/>
        </w:rPr>
        <w:t xml:space="preserve"> </w:t>
      </w:r>
      <w:r w:rsidRPr="00AC137A">
        <w:rPr>
          <w:rFonts w:ascii="Arial"/>
          <w:w w:val="120"/>
          <w:lang w:val="pt-PT"/>
        </w:rPr>
        <w:t>ResponseEntity.ok().build();</w:t>
      </w:r>
    </w:p>
    <w:p w14:paraId="713B2981" w14:textId="77777777" w:rsidR="0010771C" w:rsidRPr="00AC137A" w:rsidRDefault="00AC137A">
      <w:pPr>
        <w:pStyle w:val="BodyText"/>
        <w:spacing w:before="105"/>
        <w:rPr>
          <w:rFonts w:ascii="Arial" w:eastAsia="Arial" w:hAnsi="Arial" w:cs="Arial"/>
          <w:lang w:val="pt-PT"/>
        </w:rPr>
      </w:pPr>
      <w:r w:rsidRPr="00AC137A">
        <w:rPr>
          <w:rFonts w:ascii="Arial"/>
          <w:w w:val="155"/>
          <w:lang w:val="pt-PT"/>
        </w:rPr>
        <w:t>}</w:t>
      </w:r>
    </w:p>
    <w:p w14:paraId="05B42FCE" w14:textId="77777777" w:rsidR="0010771C" w:rsidRPr="00AC137A" w:rsidRDefault="0010771C">
      <w:pPr>
        <w:spacing w:line="220" w:lineRule="exact"/>
        <w:rPr>
          <w:lang w:val="pt-PT"/>
        </w:rPr>
      </w:pPr>
    </w:p>
    <w:p w14:paraId="6C9AA1B6" w14:textId="77777777" w:rsidR="0010771C" w:rsidRPr="00AC137A" w:rsidRDefault="0010771C">
      <w:pPr>
        <w:spacing w:before="4" w:line="240" w:lineRule="exact"/>
        <w:rPr>
          <w:sz w:val="24"/>
          <w:szCs w:val="24"/>
          <w:lang w:val="pt-PT"/>
        </w:rPr>
      </w:pPr>
    </w:p>
    <w:p w14:paraId="033AC5F2" w14:textId="77777777" w:rsidR="0010771C" w:rsidRPr="00AC137A" w:rsidRDefault="00AC137A">
      <w:pPr>
        <w:pStyle w:val="BodyText"/>
        <w:rPr>
          <w:rFonts w:ascii="Arial" w:eastAsia="Arial" w:hAnsi="Arial" w:cs="Arial"/>
          <w:lang w:val="pt-PT"/>
        </w:rPr>
      </w:pPr>
      <w:r w:rsidRPr="00AC137A">
        <w:rPr>
          <w:rFonts w:ascii="Arial"/>
          <w:w w:val="155"/>
          <w:lang w:val="pt-PT"/>
        </w:rPr>
        <w:t>}</w:t>
      </w:r>
    </w:p>
    <w:p w14:paraId="00C88E17" w14:textId="77777777" w:rsidR="0010771C" w:rsidRPr="00AC137A" w:rsidRDefault="0010771C">
      <w:pPr>
        <w:rPr>
          <w:rFonts w:ascii="Arial" w:eastAsia="Arial" w:hAnsi="Arial" w:cs="Arial"/>
          <w:lang w:val="pt-PT"/>
        </w:rPr>
        <w:sectPr w:rsidR="0010771C" w:rsidRPr="00AC137A">
          <w:footerReference w:type="default" r:id="rId21"/>
          <w:pgSz w:w="11910" w:h="16840"/>
          <w:pgMar w:top="1580" w:right="480" w:bottom="1120" w:left="1480" w:header="0" w:footer="939" w:gutter="0"/>
          <w:pgNumType w:start="11"/>
          <w:cols w:space="720"/>
        </w:sectPr>
      </w:pPr>
    </w:p>
    <w:p w14:paraId="28FFAC2D" w14:textId="77777777" w:rsidR="0010771C" w:rsidRPr="00AC137A" w:rsidRDefault="00AC137A">
      <w:pPr>
        <w:pStyle w:val="BodyText"/>
        <w:spacing w:before="53" w:line="340" w:lineRule="auto"/>
        <w:ind w:right="100" w:firstLine="338"/>
        <w:rPr>
          <w:lang w:val="pt-PT"/>
        </w:rPr>
      </w:pPr>
      <w:r w:rsidRPr="00AC137A">
        <w:rPr>
          <w:w w:val="95"/>
          <w:lang w:val="pt-PT"/>
        </w:rPr>
        <w:lastRenderedPageBreak/>
        <w:t>A</w:t>
      </w:r>
      <w:r w:rsidRPr="00AC137A">
        <w:rPr>
          <w:spacing w:val="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anota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2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spacing w:val="-12"/>
          <w:w w:val="95"/>
          <w:lang w:val="pt-PT"/>
        </w:rPr>
        <w:t>R</w:t>
      </w:r>
      <w:r w:rsidRPr="00AC137A">
        <w:rPr>
          <w:rFonts w:ascii="Arial" w:eastAsia="Arial" w:hAnsi="Arial" w:cs="Arial"/>
          <w:i/>
          <w:w w:val="95"/>
          <w:lang w:val="pt-PT"/>
        </w:rPr>
        <w:t>estCont</w:t>
      </w:r>
      <w:r w:rsidRPr="00AC137A">
        <w:rPr>
          <w:rFonts w:ascii="Arial" w:eastAsia="Arial" w:hAnsi="Arial" w:cs="Arial"/>
          <w:i/>
          <w:spacing w:val="-11"/>
          <w:w w:val="95"/>
          <w:lang w:val="pt-PT"/>
        </w:rPr>
        <w:t>r</w:t>
      </w:r>
      <w:r w:rsidRPr="00AC137A">
        <w:rPr>
          <w:rFonts w:ascii="Arial" w:eastAsia="Arial" w:hAnsi="Arial" w:cs="Arial"/>
          <w:i/>
          <w:w w:val="95"/>
          <w:lang w:val="pt-PT"/>
        </w:rPr>
        <w:t>o</w:t>
      </w:r>
      <w:r w:rsidRPr="00AC137A">
        <w:rPr>
          <w:rFonts w:ascii="Arial" w:eastAsia="Arial" w:hAnsi="Arial" w:cs="Arial"/>
          <w:i/>
          <w:spacing w:val="10"/>
          <w:w w:val="95"/>
          <w:lang w:val="pt-PT"/>
        </w:rPr>
        <w:t>l</w:t>
      </w:r>
      <w:r w:rsidRPr="00AC137A">
        <w:rPr>
          <w:rFonts w:ascii="Arial" w:eastAsia="Arial" w:hAnsi="Arial" w:cs="Arial"/>
          <w:i/>
          <w:w w:val="95"/>
          <w:lang w:val="pt-PT"/>
        </w:rPr>
        <w:t>ler</w:t>
      </w:r>
      <w:r w:rsidRPr="00AC137A">
        <w:rPr>
          <w:rFonts w:ascii="Arial" w:eastAsia="Arial" w:hAnsi="Arial" w:cs="Arial"/>
          <w:i/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ser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e</w:t>
      </w:r>
      <w:r w:rsidRPr="00AC137A">
        <w:rPr>
          <w:spacing w:val="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para</w:t>
      </w:r>
      <w:r w:rsidRPr="00AC137A">
        <w:rPr>
          <w:spacing w:val="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impleme</w:t>
      </w:r>
      <w:r w:rsidRPr="00AC137A">
        <w:rPr>
          <w:spacing w:val="-8"/>
          <w:w w:val="95"/>
          <w:lang w:val="pt-PT"/>
        </w:rPr>
        <w:t>n</w:t>
      </w:r>
      <w:r w:rsidRPr="00AC137A">
        <w:rPr>
          <w:w w:val="95"/>
          <w:lang w:val="pt-PT"/>
        </w:rPr>
        <w:t>tar</w:t>
      </w:r>
      <w:r w:rsidRPr="00AC137A">
        <w:rPr>
          <w:spacing w:val="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classes</w:t>
      </w:r>
      <w:r w:rsidRPr="00AC137A">
        <w:rPr>
          <w:spacing w:val="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</w:t>
      </w:r>
      <w:r w:rsidRPr="00AC137A">
        <w:rPr>
          <w:spacing w:val="-8"/>
          <w:w w:val="95"/>
          <w:lang w:val="pt-PT"/>
        </w:rPr>
        <w:t>n</w:t>
      </w:r>
      <w:r w:rsidRPr="00AC137A">
        <w:rPr>
          <w:w w:val="95"/>
          <w:lang w:val="pt-PT"/>
        </w:rPr>
        <w:t>trolo,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que</w:t>
      </w:r>
      <w:r w:rsidRPr="00AC137A">
        <w:rPr>
          <w:spacing w:val="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</w:t>
      </w:r>
      <w:r w:rsidRPr="00AC137A">
        <w:rPr>
          <w:spacing w:val="-7"/>
          <w:w w:val="95"/>
          <w:lang w:val="pt-PT"/>
        </w:rPr>
        <w:t>n</w:t>
      </w:r>
      <w:r w:rsidRPr="00AC137A">
        <w:rPr>
          <w:spacing w:val="-6"/>
          <w:w w:val="95"/>
          <w:lang w:val="pt-PT"/>
        </w:rPr>
        <w:t>t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em</w:t>
      </w:r>
      <w:r w:rsidRPr="00AC137A">
        <w:rPr>
          <w:spacing w:val="2"/>
          <w:w w:val="95"/>
          <w:lang w:val="pt-PT"/>
        </w:rPr>
        <w:t xml:space="preserve"> </w:t>
      </w:r>
      <w:r w:rsidRPr="00AC137A">
        <w:rPr>
          <w:spacing w:val="-8"/>
          <w:w w:val="95"/>
          <w:lang w:val="pt-PT"/>
        </w:rPr>
        <w:t>m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et</w:t>
      </w:r>
      <w:r w:rsidRPr="00AC137A">
        <w:rPr>
          <w:spacing w:val="5"/>
          <w:w w:val="95"/>
          <w:lang w:val="pt-PT"/>
        </w:rPr>
        <w:t>o</w:t>
      </w:r>
      <w:r w:rsidRPr="00AC137A">
        <w:rPr>
          <w:w w:val="95"/>
          <w:lang w:val="pt-PT"/>
        </w:rPr>
        <w:t>dos</w:t>
      </w:r>
      <w:r w:rsidRPr="00AC137A">
        <w:rPr>
          <w:w w:val="93"/>
          <w:lang w:val="pt-PT"/>
        </w:rPr>
        <w:t xml:space="preserve"> </w:t>
      </w:r>
      <w:r w:rsidRPr="00AC137A">
        <w:rPr>
          <w:w w:val="95"/>
          <w:lang w:val="pt-PT"/>
        </w:rPr>
        <w:t>capazes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processar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pedidos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spacing w:val="-4"/>
          <w:w w:val="95"/>
          <w:lang w:val="pt-PT"/>
        </w:rPr>
        <w:t>HTTP,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ao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mesmo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spacing w:val="1"/>
          <w:w w:val="95"/>
          <w:lang w:val="pt-PT"/>
        </w:rPr>
        <w:t>tempo</w:t>
      </w:r>
      <w:r w:rsidRPr="00AC137A">
        <w:rPr>
          <w:spacing w:val="8"/>
          <w:w w:val="95"/>
          <w:lang w:val="pt-PT"/>
        </w:rPr>
        <w:t xml:space="preserve"> </w:t>
      </w:r>
      <w:commentRangeStart w:id="76"/>
      <w:r w:rsidRPr="00AC137A">
        <w:rPr>
          <w:w w:val="95"/>
          <w:lang w:val="pt-PT"/>
        </w:rPr>
        <w:t>que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serializa</w:t>
      </w:r>
      <w:r w:rsidRPr="00AC137A">
        <w:rPr>
          <w:spacing w:val="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os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spacing w:val="1"/>
          <w:w w:val="95"/>
          <w:lang w:val="pt-PT"/>
        </w:rPr>
        <w:t>objetos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9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r</w:t>
      </w:r>
      <w:r w:rsidRPr="00AC137A">
        <w:rPr>
          <w:spacing w:val="-2"/>
          <w:w w:val="95"/>
          <w:lang w:val="pt-PT"/>
        </w:rPr>
        <w:t>e</w:t>
      </w:r>
      <w:r w:rsidRPr="00AC137A">
        <w:rPr>
          <w:spacing w:val="-1"/>
          <w:w w:val="95"/>
          <w:lang w:val="pt-PT"/>
        </w:rPr>
        <w:t>tor</w:t>
      </w:r>
      <w:r w:rsidRPr="00AC137A">
        <w:rPr>
          <w:spacing w:val="-2"/>
          <w:w w:val="95"/>
          <w:lang w:val="pt-PT"/>
        </w:rPr>
        <w:t>no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des-</w:t>
      </w:r>
      <w:r w:rsidRPr="00AC137A">
        <w:rPr>
          <w:spacing w:val="50"/>
          <w:w w:val="88"/>
          <w:lang w:val="pt-PT"/>
        </w:rPr>
        <w:t xml:space="preserve"> </w:t>
      </w:r>
      <w:r w:rsidRPr="00AC137A">
        <w:rPr>
          <w:w w:val="95"/>
          <w:lang w:val="pt-PT"/>
        </w:rPr>
        <w:t>tes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spacing w:val="-8"/>
          <w:w w:val="95"/>
          <w:lang w:val="pt-PT"/>
        </w:rPr>
        <w:t>m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et</w:t>
      </w:r>
      <w:r w:rsidRPr="00AC137A">
        <w:rPr>
          <w:spacing w:val="5"/>
          <w:w w:val="95"/>
          <w:lang w:val="pt-PT"/>
        </w:rPr>
        <w:t>o</w:t>
      </w:r>
      <w:r w:rsidRPr="00AC137A">
        <w:rPr>
          <w:w w:val="95"/>
          <w:lang w:val="pt-PT"/>
        </w:rPr>
        <w:t>dos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para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Http</w:t>
      </w:r>
      <w:r w:rsidRPr="00AC137A">
        <w:rPr>
          <w:rFonts w:ascii="Arial" w:eastAsia="Arial" w:hAnsi="Arial" w:cs="Arial"/>
          <w:i/>
          <w:spacing w:val="-12"/>
          <w:w w:val="95"/>
          <w:lang w:val="pt-PT"/>
        </w:rPr>
        <w:t>R</w:t>
      </w:r>
      <w:r w:rsidRPr="00AC137A">
        <w:rPr>
          <w:rFonts w:ascii="Arial" w:eastAsia="Arial" w:hAnsi="Arial" w:cs="Arial"/>
          <w:i/>
          <w:w w:val="95"/>
          <w:lang w:val="pt-PT"/>
        </w:rPr>
        <w:t>es</w:t>
      </w:r>
      <w:r w:rsidRPr="00AC137A">
        <w:rPr>
          <w:rFonts w:ascii="Arial" w:eastAsia="Arial" w:hAnsi="Arial" w:cs="Arial"/>
          <w:i/>
          <w:spacing w:val="-13"/>
          <w:w w:val="95"/>
          <w:lang w:val="pt-PT"/>
        </w:rPr>
        <w:t>p</w:t>
      </w:r>
      <w:r w:rsidRPr="00AC137A">
        <w:rPr>
          <w:rFonts w:ascii="Arial" w:eastAsia="Arial" w:hAnsi="Arial" w:cs="Arial"/>
          <w:i/>
          <w:w w:val="95"/>
          <w:lang w:val="pt-PT"/>
        </w:rPr>
        <w:t>onse</w:t>
      </w:r>
      <w:commentRangeEnd w:id="76"/>
      <w:r w:rsidR="002D3892">
        <w:rPr>
          <w:rStyle w:val="CommentReference"/>
          <w:rFonts w:asciiTheme="minorHAnsi" w:eastAsiaTheme="minorHAnsi" w:hAnsiTheme="minorHAnsi"/>
        </w:rPr>
        <w:commentReference w:id="76"/>
      </w:r>
      <w:r w:rsidRPr="00AC137A">
        <w:rPr>
          <w:w w:val="95"/>
          <w:lang w:val="pt-PT"/>
        </w:rPr>
        <w:t xml:space="preserve">. 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Ou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seja,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</w:t>
      </w:r>
      <w:r w:rsidRPr="00AC137A">
        <w:rPr>
          <w:spacing w:val="4"/>
          <w:w w:val="95"/>
          <w:lang w:val="pt-PT"/>
        </w:rPr>
        <w:t>o</w:t>
      </w:r>
      <w:r w:rsidRPr="00AC137A">
        <w:rPr>
          <w:w w:val="95"/>
          <w:lang w:val="pt-PT"/>
        </w:rPr>
        <w:t>dos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os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spacing w:val="-8"/>
          <w:w w:val="95"/>
          <w:lang w:val="pt-PT"/>
        </w:rPr>
        <w:t>m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et</w:t>
      </w:r>
      <w:r w:rsidRPr="00AC137A">
        <w:rPr>
          <w:spacing w:val="5"/>
          <w:w w:val="95"/>
          <w:lang w:val="pt-PT"/>
        </w:rPr>
        <w:t>o</w:t>
      </w:r>
      <w:r w:rsidRPr="00AC137A">
        <w:rPr>
          <w:w w:val="95"/>
          <w:lang w:val="pt-PT"/>
        </w:rPr>
        <w:t>dos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desta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classe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ma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ea</w:t>
      </w:r>
      <w:r w:rsidRPr="00AC137A">
        <w:rPr>
          <w:spacing w:val="-1"/>
          <w:w w:val="95"/>
          <w:lang w:val="pt-PT"/>
        </w:rPr>
        <w:t>d</w:t>
      </w:r>
      <w:r w:rsidRPr="00AC137A">
        <w:rPr>
          <w:w w:val="95"/>
          <w:lang w:val="pt-PT"/>
        </w:rPr>
        <w:t>os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para</w:t>
      </w:r>
      <w:r w:rsidRPr="00AC137A">
        <w:rPr>
          <w:w w:val="97"/>
          <w:lang w:val="pt-PT"/>
        </w:rPr>
        <w:t xml:space="preserve"> </w:t>
      </w:r>
      <w:r w:rsidRPr="00AC137A">
        <w:rPr>
          <w:w w:val="95"/>
          <w:lang w:val="pt-PT"/>
        </w:rPr>
        <w:t>um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end</w:t>
      </w:r>
      <w:r w:rsidRPr="00AC137A">
        <w:rPr>
          <w:rFonts w:ascii="Arial" w:eastAsia="Arial" w:hAnsi="Arial" w:cs="Arial"/>
          <w:i/>
          <w:spacing w:val="-13"/>
          <w:w w:val="95"/>
          <w:lang w:val="pt-PT"/>
        </w:rPr>
        <w:t>p</w:t>
      </w:r>
      <w:r w:rsidRPr="00AC137A">
        <w:rPr>
          <w:rFonts w:ascii="Arial" w:eastAsia="Arial" w:hAnsi="Arial" w:cs="Arial"/>
          <w:i/>
          <w:w w:val="95"/>
          <w:lang w:val="pt-PT"/>
        </w:rPr>
        <w:t>oint</w:t>
      </w:r>
      <w:r w:rsidRPr="00AC137A">
        <w:rPr>
          <w:rFonts w:ascii="Arial" w:eastAsia="Arial" w:hAnsi="Arial" w:cs="Arial"/>
          <w:i/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difere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</w:t>
      </w:r>
      <w:r w:rsidRPr="00AC137A">
        <w:rPr>
          <w:spacing w:val="5"/>
          <w:w w:val="95"/>
          <w:lang w:val="pt-PT"/>
        </w:rPr>
        <w:t>o</w:t>
      </w:r>
      <w:r w:rsidRPr="00AC137A">
        <w:rPr>
          <w:w w:val="95"/>
          <w:lang w:val="pt-PT"/>
        </w:rPr>
        <w:t>cessam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os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edidos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para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esse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end</w:t>
      </w:r>
      <w:r w:rsidRPr="00AC137A">
        <w:rPr>
          <w:rFonts w:ascii="Arial" w:eastAsia="Arial" w:hAnsi="Arial" w:cs="Arial"/>
          <w:i/>
          <w:spacing w:val="-13"/>
          <w:w w:val="95"/>
          <w:lang w:val="pt-PT"/>
        </w:rPr>
        <w:t>p</w:t>
      </w:r>
      <w:r w:rsidRPr="00AC137A">
        <w:rPr>
          <w:rFonts w:ascii="Arial" w:eastAsia="Arial" w:hAnsi="Arial" w:cs="Arial"/>
          <w:i/>
          <w:w w:val="95"/>
          <w:lang w:val="pt-PT"/>
        </w:rPr>
        <w:t>oint</w:t>
      </w:r>
      <w:r w:rsidRPr="00AC137A">
        <w:rPr>
          <w:w w:val="95"/>
          <w:lang w:val="pt-PT"/>
        </w:rPr>
        <w:t>.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anota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@</w:t>
      </w:r>
      <w:r w:rsidRPr="00AC137A">
        <w:rPr>
          <w:rFonts w:ascii="Arial" w:eastAsia="Arial" w:hAnsi="Arial" w:cs="Arial"/>
          <w:i/>
          <w:spacing w:val="-14"/>
          <w:w w:val="95"/>
          <w:lang w:val="pt-PT"/>
        </w:rPr>
        <w:t>Re</w:t>
      </w:r>
      <w:r w:rsidRPr="00AC137A">
        <w:rPr>
          <w:rFonts w:ascii="Arial" w:eastAsia="Arial" w:hAnsi="Arial" w:cs="Arial"/>
          <w:i/>
          <w:w w:val="95"/>
          <w:lang w:val="pt-PT"/>
        </w:rPr>
        <w:t>questMap-</w:t>
      </w:r>
      <w:r w:rsidRPr="00AC137A">
        <w:rPr>
          <w:rFonts w:ascii="Arial" w:eastAsia="Arial" w:hAnsi="Arial" w:cs="Arial"/>
          <w:i/>
          <w:w w:val="93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ping</w:t>
      </w:r>
      <w:r w:rsidRPr="00AC137A">
        <w:rPr>
          <w:rFonts w:ascii="Arial" w:eastAsia="Arial" w:hAnsi="Arial" w:cs="Arial"/>
          <w:i/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rece</w:t>
      </w:r>
      <w:r w:rsidRPr="00AC137A">
        <w:rPr>
          <w:spacing w:val="6"/>
          <w:w w:val="95"/>
          <w:lang w:val="pt-PT"/>
        </w:rPr>
        <w:t>b</w:t>
      </w:r>
      <w:r w:rsidRPr="00AC137A">
        <w:rPr>
          <w:w w:val="95"/>
          <w:lang w:val="pt-PT"/>
        </w:rPr>
        <w:t>e</w:t>
      </w:r>
      <w:r w:rsidRPr="00AC137A">
        <w:rPr>
          <w:spacing w:val="1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os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</w:t>
      </w:r>
      <w:r w:rsidRPr="00AC137A">
        <w:rPr>
          <w:spacing w:val="-1"/>
          <w:w w:val="95"/>
          <w:lang w:val="pt-PT"/>
        </w:rPr>
        <w:t>r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ˆ</w:t>
      </w:r>
      <w:r w:rsidRPr="00AC137A">
        <w:rPr>
          <w:w w:val="95"/>
          <w:lang w:val="pt-PT"/>
        </w:rPr>
        <w:t>metros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ma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eame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to,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dendo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es</w:t>
      </w:r>
      <w:r w:rsidRPr="00AC137A">
        <w:rPr>
          <w:spacing w:val="6"/>
          <w:w w:val="95"/>
          <w:lang w:val="pt-PT"/>
        </w:rPr>
        <w:t>p</w:t>
      </w:r>
      <w:r w:rsidRPr="00AC137A">
        <w:rPr>
          <w:w w:val="95"/>
          <w:lang w:val="pt-PT"/>
        </w:rPr>
        <w:t>ecificar-se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end</w:t>
      </w:r>
      <w:r w:rsidRPr="00AC137A">
        <w:rPr>
          <w:rFonts w:ascii="Arial" w:eastAsia="Arial" w:hAnsi="Arial" w:cs="Arial"/>
          <w:i/>
          <w:spacing w:val="-13"/>
          <w:w w:val="95"/>
          <w:lang w:val="pt-PT"/>
        </w:rPr>
        <w:t>p</w:t>
      </w:r>
      <w:r w:rsidRPr="00AC137A">
        <w:rPr>
          <w:rFonts w:ascii="Arial" w:eastAsia="Arial" w:hAnsi="Arial" w:cs="Arial"/>
          <w:i/>
          <w:w w:val="95"/>
          <w:lang w:val="pt-PT"/>
        </w:rPr>
        <w:t>oint</w:t>
      </w:r>
      <w:r w:rsidRPr="00AC137A">
        <w:rPr>
          <w:rFonts w:ascii="Arial" w:eastAsia="Arial" w:hAnsi="Arial" w:cs="Arial"/>
          <w:i/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que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spacing w:val="-8"/>
          <w:w w:val="95"/>
          <w:lang w:val="pt-PT"/>
        </w:rPr>
        <w:t>m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et</w:t>
      </w:r>
      <w:r w:rsidRPr="00AC137A">
        <w:rPr>
          <w:spacing w:val="5"/>
          <w:w w:val="95"/>
          <w:lang w:val="pt-PT"/>
        </w:rPr>
        <w:t>o</w:t>
      </w:r>
      <w:r w:rsidRPr="00AC137A">
        <w:rPr>
          <w:w w:val="95"/>
          <w:lang w:val="pt-PT"/>
        </w:rPr>
        <w:t>do</w:t>
      </w:r>
      <w:r w:rsidRPr="00AC137A">
        <w:rPr>
          <w:w w:val="94"/>
          <w:lang w:val="pt-PT"/>
        </w:rPr>
        <w:t xml:space="preserve"> </w:t>
      </w:r>
      <w:r w:rsidRPr="00AC137A">
        <w:rPr>
          <w:w w:val="95"/>
          <w:lang w:val="pt-PT"/>
        </w:rPr>
        <w:t>ou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classe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</w:t>
      </w:r>
      <w:r w:rsidRPr="00AC137A">
        <w:rPr>
          <w:spacing w:val="-8"/>
          <w:w w:val="95"/>
          <w:lang w:val="pt-PT"/>
        </w:rPr>
        <w:t>n</w:t>
      </w:r>
      <w:r w:rsidRPr="00AC137A">
        <w:rPr>
          <w:w w:val="95"/>
          <w:lang w:val="pt-PT"/>
        </w:rPr>
        <w:t>trolo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v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cessar,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assim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como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outros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</w:t>
      </w:r>
      <w:r w:rsidRPr="00AC137A">
        <w:rPr>
          <w:spacing w:val="-1"/>
          <w:w w:val="95"/>
          <w:lang w:val="pt-PT"/>
        </w:rPr>
        <w:t>r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ˆ</w:t>
      </w:r>
      <w:r w:rsidRPr="00AC137A">
        <w:rPr>
          <w:w w:val="95"/>
          <w:lang w:val="pt-PT"/>
        </w:rPr>
        <w:t>metros.</w:t>
      </w:r>
    </w:p>
    <w:p w14:paraId="737CFE13" w14:textId="77777777" w:rsidR="0010771C" w:rsidRPr="00AC137A" w:rsidRDefault="00AC137A">
      <w:pPr>
        <w:pStyle w:val="BodyText"/>
        <w:spacing w:line="254" w:lineRule="exact"/>
        <w:ind w:left="440"/>
        <w:rPr>
          <w:lang w:val="pt-PT"/>
        </w:rPr>
      </w:pPr>
      <w:r w:rsidRPr="00AC137A">
        <w:rPr>
          <w:spacing w:val="-119"/>
          <w:w w:val="95"/>
          <w:lang w:val="pt-PT"/>
        </w:rPr>
        <w:t>E</w:t>
      </w:r>
      <w:r w:rsidRPr="00AC137A">
        <w:rPr>
          <w:w w:val="95"/>
          <w:position w:val="6"/>
          <w:lang w:val="pt-PT"/>
        </w:rPr>
        <w:t>´</w:t>
      </w:r>
      <w:r w:rsidRPr="00AC137A">
        <w:rPr>
          <w:spacing w:val="40"/>
          <w:w w:val="95"/>
          <w:position w:val="6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salie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tar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que</w:t>
      </w:r>
    </w:p>
    <w:p w14:paraId="1D2C13C1" w14:textId="77777777" w:rsidR="0010771C" w:rsidRPr="00AC137A" w:rsidRDefault="0010771C">
      <w:pPr>
        <w:spacing w:before="8" w:line="260" w:lineRule="exact"/>
        <w:rPr>
          <w:sz w:val="26"/>
          <w:szCs w:val="26"/>
          <w:lang w:val="pt-PT"/>
        </w:rPr>
      </w:pPr>
    </w:p>
    <w:p w14:paraId="3EFEA41C" w14:textId="77777777" w:rsidR="0010771C" w:rsidRPr="00AC137A" w:rsidRDefault="00AC137A">
      <w:pPr>
        <w:tabs>
          <w:tab w:val="left" w:pos="2061"/>
        </w:tabs>
        <w:ind w:left="221"/>
        <w:rPr>
          <w:rFonts w:ascii="Arial" w:eastAsia="Arial" w:hAnsi="Arial" w:cs="Arial"/>
          <w:lang w:val="pt-PT"/>
        </w:rPr>
      </w:pPr>
      <w:r w:rsidRPr="00AC137A">
        <w:rPr>
          <w:rFonts w:ascii="Arial"/>
          <w:i/>
          <w:lang w:val="pt-PT"/>
        </w:rPr>
        <w:t>@GetMapping</w:t>
      </w:r>
      <w:r w:rsidRPr="00AC137A">
        <w:rPr>
          <w:rFonts w:ascii="Arial"/>
          <w:i/>
          <w:lang w:val="pt-PT"/>
        </w:rPr>
        <w:tab/>
      </w:r>
      <w:r w:rsidRPr="00AC137A">
        <w:rPr>
          <w:rFonts w:ascii="Georgia"/>
          <w:w w:val="95"/>
          <w:lang w:val="pt-PT"/>
        </w:rPr>
        <w:t>corresponde</w:t>
      </w:r>
      <w:r w:rsidRPr="00AC137A">
        <w:rPr>
          <w:rFonts w:ascii="Georgia"/>
          <w:spacing w:val="20"/>
          <w:w w:val="95"/>
          <w:lang w:val="pt-PT"/>
        </w:rPr>
        <w:t xml:space="preserve"> </w:t>
      </w:r>
      <w:r w:rsidRPr="00AC137A">
        <w:rPr>
          <w:rFonts w:ascii="Georgia"/>
          <w:w w:val="95"/>
          <w:lang w:val="pt-PT"/>
        </w:rPr>
        <w:t>a</w:t>
      </w:r>
      <w:r w:rsidRPr="00AC137A">
        <w:rPr>
          <w:rFonts w:ascii="Georgia"/>
          <w:spacing w:val="20"/>
          <w:w w:val="95"/>
          <w:lang w:val="pt-PT"/>
        </w:rPr>
        <w:t xml:space="preserve"> </w:t>
      </w:r>
      <w:r w:rsidRPr="00AC137A">
        <w:rPr>
          <w:rFonts w:ascii="Arial"/>
          <w:i/>
          <w:spacing w:val="-3"/>
          <w:w w:val="95"/>
          <w:lang w:val="pt-PT"/>
        </w:rPr>
        <w:t>@Re</w:t>
      </w:r>
      <w:r w:rsidRPr="00AC137A">
        <w:rPr>
          <w:rFonts w:ascii="Arial"/>
          <w:i/>
          <w:spacing w:val="-2"/>
          <w:w w:val="95"/>
          <w:lang w:val="pt-PT"/>
        </w:rPr>
        <w:t>questMapping(metho</w:t>
      </w:r>
      <w:r w:rsidRPr="00AC137A">
        <w:rPr>
          <w:rFonts w:ascii="Arial"/>
          <w:i/>
          <w:spacing w:val="-3"/>
          <w:w w:val="95"/>
          <w:lang w:val="pt-PT"/>
        </w:rPr>
        <w:t>d</w:t>
      </w:r>
      <w:r w:rsidRPr="00AC137A">
        <w:rPr>
          <w:rFonts w:ascii="Arial"/>
          <w:i/>
          <w:spacing w:val="17"/>
          <w:w w:val="95"/>
          <w:lang w:val="pt-PT"/>
        </w:rPr>
        <w:t xml:space="preserve"> </w:t>
      </w:r>
      <w:r w:rsidRPr="00AC137A">
        <w:rPr>
          <w:rFonts w:ascii="Arial"/>
          <w:i/>
          <w:w w:val="95"/>
          <w:lang w:val="pt-PT"/>
        </w:rPr>
        <w:t>=</w:t>
      </w:r>
      <w:r w:rsidRPr="00AC137A">
        <w:rPr>
          <w:rFonts w:ascii="Arial"/>
          <w:i/>
          <w:spacing w:val="18"/>
          <w:w w:val="95"/>
          <w:lang w:val="pt-PT"/>
        </w:rPr>
        <w:t xml:space="preserve"> </w:t>
      </w:r>
      <w:r w:rsidRPr="00AC137A">
        <w:rPr>
          <w:rFonts w:ascii="Arial"/>
          <w:i/>
          <w:spacing w:val="-2"/>
          <w:w w:val="95"/>
          <w:lang w:val="pt-PT"/>
        </w:rPr>
        <w:t>R</w:t>
      </w:r>
      <w:r w:rsidRPr="00AC137A">
        <w:rPr>
          <w:rFonts w:ascii="Arial"/>
          <w:i/>
          <w:spacing w:val="-3"/>
          <w:w w:val="95"/>
          <w:lang w:val="pt-PT"/>
        </w:rPr>
        <w:t>equestMetho</w:t>
      </w:r>
      <w:r w:rsidRPr="00AC137A">
        <w:rPr>
          <w:rFonts w:ascii="Arial"/>
          <w:i/>
          <w:spacing w:val="-2"/>
          <w:w w:val="95"/>
          <w:lang w:val="pt-PT"/>
        </w:rPr>
        <w:t>d.GET)</w:t>
      </w:r>
    </w:p>
    <w:p w14:paraId="49EAAD93" w14:textId="77777777" w:rsidR="0010771C" w:rsidRPr="00AC137A" w:rsidRDefault="0010771C">
      <w:pPr>
        <w:spacing w:before="7" w:line="280" w:lineRule="exact"/>
        <w:rPr>
          <w:sz w:val="28"/>
          <w:szCs w:val="28"/>
          <w:lang w:val="pt-PT"/>
        </w:rPr>
      </w:pPr>
    </w:p>
    <w:p w14:paraId="4B11AD5A" w14:textId="77777777" w:rsidR="0010771C" w:rsidRDefault="00AC137A">
      <w:pPr>
        <w:tabs>
          <w:tab w:val="left" w:pos="2061"/>
        </w:tabs>
        <w:ind w:left="221"/>
        <w:rPr>
          <w:rFonts w:ascii="Arial" w:eastAsia="Arial" w:hAnsi="Arial" w:cs="Arial"/>
        </w:rPr>
      </w:pPr>
      <w:r>
        <w:rPr>
          <w:rFonts w:ascii="Arial"/>
          <w:i/>
        </w:rPr>
        <w:t>@PostMapping</w:t>
      </w:r>
      <w:r>
        <w:rPr>
          <w:rFonts w:ascii="Arial"/>
          <w:i/>
        </w:rPr>
        <w:tab/>
      </w:r>
      <w:r>
        <w:rPr>
          <w:rFonts w:ascii="Georgia"/>
          <w:w w:val="95"/>
        </w:rPr>
        <w:t>corresponde</w:t>
      </w:r>
      <w:r>
        <w:rPr>
          <w:rFonts w:ascii="Georgia"/>
          <w:spacing w:val="15"/>
          <w:w w:val="95"/>
        </w:rPr>
        <w:t xml:space="preserve"> </w:t>
      </w:r>
      <w:r>
        <w:rPr>
          <w:rFonts w:ascii="Georgia"/>
          <w:w w:val="95"/>
        </w:rPr>
        <w:t>a</w:t>
      </w:r>
      <w:r>
        <w:rPr>
          <w:rFonts w:ascii="Georgia"/>
          <w:spacing w:val="15"/>
          <w:w w:val="95"/>
        </w:rPr>
        <w:t xml:space="preserve"> </w:t>
      </w:r>
      <w:r>
        <w:rPr>
          <w:rFonts w:ascii="Arial"/>
          <w:i/>
          <w:spacing w:val="-3"/>
          <w:w w:val="95"/>
        </w:rPr>
        <w:t>@Re</w:t>
      </w:r>
      <w:r>
        <w:rPr>
          <w:rFonts w:ascii="Arial"/>
          <w:i/>
          <w:spacing w:val="-2"/>
          <w:w w:val="95"/>
        </w:rPr>
        <w:t>questMapping(metho</w:t>
      </w:r>
      <w:r>
        <w:rPr>
          <w:rFonts w:ascii="Arial"/>
          <w:i/>
          <w:spacing w:val="-3"/>
          <w:w w:val="95"/>
        </w:rPr>
        <w:t>d</w:t>
      </w:r>
      <w:r>
        <w:rPr>
          <w:rFonts w:ascii="Arial"/>
          <w:i/>
          <w:spacing w:val="12"/>
          <w:w w:val="95"/>
        </w:rPr>
        <w:t xml:space="preserve"> </w:t>
      </w:r>
      <w:r>
        <w:rPr>
          <w:rFonts w:ascii="Arial"/>
          <w:i/>
          <w:w w:val="95"/>
        </w:rPr>
        <w:t>=</w:t>
      </w:r>
      <w:r>
        <w:rPr>
          <w:rFonts w:ascii="Arial"/>
          <w:i/>
          <w:spacing w:val="12"/>
          <w:w w:val="95"/>
        </w:rPr>
        <w:t xml:space="preserve"> </w:t>
      </w:r>
      <w:r>
        <w:rPr>
          <w:rFonts w:ascii="Arial"/>
          <w:i/>
          <w:spacing w:val="-2"/>
          <w:w w:val="95"/>
        </w:rPr>
        <w:t>R</w:t>
      </w:r>
      <w:r>
        <w:rPr>
          <w:rFonts w:ascii="Arial"/>
          <w:i/>
          <w:spacing w:val="-3"/>
          <w:w w:val="95"/>
        </w:rPr>
        <w:t>equestMetho</w:t>
      </w:r>
      <w:r>
        <w:rPr>
          <w:rFonts w:ascii="Arial"/>
          <w:i/>
          <w:spacing w:val="-2"/>
          <w:w w:val="95"/>
        </w:rPr>
        <w:t>d.POST)</w:t>
      </w:r>
    </w:p>
    <w:p w14:paraId="00344472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7032685B" w14:textId="77777777" w:rsidR="0010771C" w:rsidRDefault="00AC137A">
      <w:pPr>
        <w:tabs>
          <w:tab w:val="left" w:pos="2061"/>
        </w:tabs>
        <w:ind w:left="221"/>
        <w:rPr>
          <w:rFonts w:ascii="Arial" w:eastAsia="Arial" w:hAnsi="Arial" w:cs="Arial"/>
        </w:rPr>
      </w:pPr>
      <w:r>
        <w:rPr>
          <w:rFonts w:ascii="Arial"/>
          <w:i/>
        </w:rPr>
        <w:t>@PutMapping</w:t>
      </w:r>
      <w:r>
        <w:rPr>
          <w:rFonts w:ascii="Arial"/>
          <w:i/>
        </w:rPr>
        <w:tab/>
      </w:r>
      <w:r>
        <w:rPr>
          <w:rFonts w:ascii="Georgia"/>
          <w:w w:val="95"/>
        </w:rPr>
        <w:t>corresponde</w:t>
      </w:r>
      <w:r>
        <w:rPr>
          <w:rFonts w:ascii="Georgia"/>
          <w:spacing w:val="22"/>
          <w:w w:val="95"/>
        </w:rPr>
        <w:t xml:space="preserve"> </w:t>
      </w:r>
      <w:r>
        <w:rPr>
          <w:rFonts w:ascii="Georgia"/>
          <w:w w:val="95"/>
        </w:rPr>
        <w:t>a</w:t>
      </w:r>
      <w:r>
        <w:rPr>
          <w:rFonts w:ascii="Georgia"/>
          <w:spacing w:val="21"/>
          <w:w w:val="95"/>
        </w:rPr>
        <w:t xml:space="preserve"> </w:t>
      </w:r>
      <w:r>
        <w:rPr>
          <w:rFonts w:ascii="Arial"/>
          <w:i/>
          <w:spacing w:val="-3"/>
          <w:w w:val="95"/>
        </w:rPr>
        <w:t>@Re</w:t>
      </w:r>
      <w:r>
        <w:rPr>
          <w:rFonts w:ascii="Arial"/>
          <w:i/>
          <w:spacing w:val="-2"/>
          <w:w w:val="95"/>
        </w:rPr>
        <w:t>questMapping(metho</w:t>
      </w:r>
      <w:r>
        <w:rPr>
          <w:rFonts w:ascii="Arial"/>
          <w:i/>
          <w:spacing w:val="-3"/>
          <w:w w:val="95"/>
        </w:rPr>
        <w:t>d</w:t>
      </w:r>
      <w:r>
        <w:rPr>
          <w:rFonts w:ascii="Arial"/>
          <w:i/>
          <w:spacing w:val="19"/>
          <w:w w:val="95"/>
        </w:rPr>
        <w:t xml:space="preserve"> </w:t>
      </w:r>
      <w:r>
        <w:rPr>
          <w:rFonts w:ascii="Arial"/>
          <w:i/>
          <w:w w:val="95"/>
        </w:rPr>
        <w:t>=</w:t>
      </w:r>
      <w:r>
        <w:rPr>
          <w:rFonts w:ascii="Arial"/>
          <w:i/>
          <w:spacing w:val="19"/>
          <w:w w:val="95"/>
        </w:rPr>
        <w:t xml:space="preserve"> </w:t>
      </w:r>
      <w:r>
        <w:rPr>
          <w:rFonts w:ascii="Arial"/>
          <w:i/>
          <w:spacing w:val="-2"/>
          <w:w w:val="95"/>
        </w:rPr>
        <w:t>R</w:t>
      </w:r>
      <w:r>
        <w:rPr>
          <w:rFonts w:ascii="Arial"/>
          <w:i/>
          <w:spacing w:val="-3"/>
          <w:w w:val="95"/>
        </w:rPr>
        <w:t>equestMetho</w:t>
      </w:r>
      <w:r>
        <w:rPr>
          <w:rFonts w:ascii="Arial"/>
          <w:i/>
          <w:spacing w:val="-2"/>
          <w:w w:val="95"/>
        </w:rPr>
        <w:t>d.PUT)</w:t>
      </w:r>
    </w:p>
    <w:p w14:paraId="58DA6BEF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4E6BA83C" w14:textId="77777777" w:rsidR="0010771C" w:rsidRDefault="00AC137A">
      <w:pPr>
        <w:tabs>
          <w:tab w:val="left" w:pos="2061"/>
        </w:tabs>
        <w:ind w:left="440" w:hanging="220"/>
        <w:rPr>
          <w:rFonts w:ascii="Arial" w:eastAsia="Arial" w:hAnsi="Arial" w:cs="Arial"/>
        </w:rPr>
      </w:pPr>
      <w:r>
        <w:rPr>
          <w:rFonts w:ascii="Arial"/>
          <w:i/>
        </w:rPr>
        <w:t>@DeleteMapping</w:t>
      </w:r>
      <w:r>
        <w:rPr>
          <w:rFonts w:ascii="Arial"/>
          <w:i/>
        </w:rPr>
        <w:tab/>
      </w:r>
      <w:r>
        <w:rPr>
          <w:rFonts w:ascii="Georgia"/>
          <w:w w:val="95"/>
        </w:rPr>
        <w:t>corresponde</w:t>
      </w:r>
      <w:r>
        <w:rPr>
          <w:rFonts w:ascii="Georgia"/>
          <w:spacing w:val="32"/>
          <w:w w:val="95"/>
        </w:rPr>
        <w:t xml:space="preserve"> </w:t>
      </w:r>
      <w:r>
        <w:rPr>
          <w:rFonts w:ascii="Georgia"/>
          <w:w w:val="95"/>
        </w:rPr>
        <w:t>a</w:t>
      </w:r>
      <w:r>
        <w:rPr>
          <w:rFonts w:ascii="Georgia"/>
          <w:spacing w:val="31"/>
          <w:w w:val="95"/>
        </w:rPr>
        <w:t xml:space="preserve"> </w:t>
      </w:r>
      <w:r>
        <w:rPr>
          <w:rFonts w:ascii="Arial"/>
          <w:i/>
          <w:spacing w:val="-3"/>
          <w:w w:val="95"/>
        </w:rPr>
        <w:t>@Re</w:t>
      </w:r>
      <w:r>
        <w:rPr>
          <w:rFonts w:ascii="Arial"/>
          <w:i/>
          <w:spacing w:val="-2"/>
          <w:w w:val="95"/>
        </w:rPr>
        <w:t>questMapping(metho</w:t>
      </w:r>
      <w:r>
        <w:rPr>
          <w:rFonts w:ascii="Arial"/>
          <w:i/>
          <w:spacing w:val="-3"/>
          <w:w w:val="95"/>
        </w:rPr>
        <w:t>d</w:t>
      </w:r>
      <w:r>
        <w:rPr>
          <w:rFonts w:ascii="Arial"/>
          <w:i/>
          <w:spacing w:val="29"/>
          <w:w w:val="95"/>
        </w:rPr>
        <w:t xml:space="preserve"> </w:t>
      </w:r>
      <w:r>
        <w:rPr>
          <w:rFonts w:ascii="Arial"/>
          <w:i/>
          <w:w w:val="95"/>
        </w:rPr>
        <w:t>=</w:t>
      </w:r>
      <w:r>
        <w:rPr>
          <w:rFonts w:ascii="Arial"/>
          <w:i/>
          <w:spacing w:val="31"/>
          <w:w w:val="95"/>
        </w:rPr>
        <w:t xml:space="preserve"> </w:t>
      </w:r>
      <w:r>
        <w:rPr>
          <w:rFonts w:ascii="Arial"/>
          <w:i/>
          <w:spacing w:val="-2"/>
          <w:w w:val="95"/>
        </w:rPr>
        <w:t>R</w:t>
      </w:r>
      <w:r>
        <w:rPr>
          <w:rFonts w:ascii="Arial"/>
          <w:i/>
          <w:spacing w:val="-3"/>
          <w:w w:val="95"/>
        </w:rPr>
        <w:t>equestMetho</w:t>
      </w:r>
      <w:r>
        <w:rPr>
          <w:rFonts w:ascii="Arial"/>
          <w:i/>
          <w:spacing w:val="-2"/>
          <w:w w:val="95"/>
        </w:rPr>
        <w:t>d.DELETE)</w:t>
      </w:r>
    </w:p>
    <w:p w14:paraId="1321DBAB" w14:textId="77777777" w:rsidR="0010771C" w:rsidRDefault="0010771C">
      <w:pPr>
        <w:spacing w:before="14" w:line="260" w:lineRule="exact"/>
        <w:rPr>
          <w:sz w:val="26"/>
          <w:szCs w:val="26"/>
        </w:rPr>
      </w:pPr>
    </w:p>
    <w:p w14:paraId="14F4E8BE" w14:textId="77777777" w:rsidR="0010771C" w:rsidRPr="00AC137A" w:rsidRDefault="00AC137A">
      <w:pPr>
        <w:pStyle w:val="BodyText"/>
        <w:spacing w:line="344" w:lineRule="auto"/>
        <w:ind w:firstLine="338"/>
        <w:rPr>
          <w:lang w:val="pt-PT"/>
        </w:rPr>
      </w:pPr>
      <w:commentRangeStart w:id="77"/>
      <w:r w:rsidRPr="00AC137A">
        <w:rPr>
          <w:spacing w:val="-6"/>
          <w:w w:val="95"/>
          <w:lang w:val="pt-PT"/>
        </w:rPr>
        <w:t>P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demos</w:t>
      </w:r>
      <w:r w:rsidRPr="00AC137A">
        <w:rPr>
          <w:spacing w:val="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1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obse</w:t>
      </w:r>
      <w:r w:rsidRPr="00AC137A">
        <w:rPr>
          <w:spacing w:val="-1"/>
          <w:w w:val="95"/>
          <w:lang w:val="pt-PT"/>
        </w:rPr>
        <w:t>r</w:t>
      </w:r>
      <w:r w:rsidRPr="00AC137A">
        <w:rPr>
          <w:spacing w:val="-11"/>
          <w:w w:val="95"/>
          <w:lang w:val="pt-PT"/>
        </w:rPr>
        <w:t>v</w:t>
      </w:r>
      <w:r w:rsidRPr="00AC137A">
        <w:rPr>
          <w:w w:val="95"/>
          <w:lang w:val="pt-PT"/>
        </w:rPr>
        <w:t>ar</w:t>
      </w:r>
      <w:r w:rsidRPr="00AC137A">
        <w:rPr>
          <w:spacing w:val="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que</w:t>
      </w:r>
      <w:r w:rsidRPr="00AC137A">
        <w:rPr>
          <w:spacing w:val="1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</w:t>
      </w:r>
      <w:r w:rsidRPr="00AC137A">
        <w:rPr>
          <w:spacing w:val="5"/>
          <w:w w:val="95"/>
          <w:lang w:val="pt-PT"/>
        </w:rPr>
        <w:t>o</w:t>
      </w:r>
      <w:r w:rsidRPr="00AC137A">
        <w:rPr>
          <w:w w:val="95"/>
          <w:lang w:val="pt-PT"/>
        </w:rPr>
        <w:t>dos</w:t>
      </w:r>
      <w:r w:rsidRPr="00AC137A">
        <w:rPr>
          <w:spacing w:val="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os</w:t>
      </w:r>
      <w:r w:rsidRPr="00AC137A">
        <w:rPr>
          <w:spacing w:val="10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edidos</w:t>
      </w:r>
      <w:r w:rsidRPr="00AC137A">
        <w:rPr>
          <w:spacing w:val="1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para</w:t>
      </w:r>
      <w:r w:rsidRPr="00AC137A">
        <w:rPr>
          <w:spacing w:val="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10"/>
          <w:w w:val="95"/>
          <w:lang w:val="pt-PT"/>
        </w:rPr>
        <w:t xml:space="preserve"> </w:t>
      </w:r>
      <w:r w:rsidRPr="00AC137A">
        <w:rPr>
          <w:w w:val="95"/>
          <w:lang w:val="pt-PT"/>
        </w:rPr>
        <w:t xml:space="preserve">caminho 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</w:t>
      </w:r>
      <w:r w:rsidRPr="00AC137A">
        <w:rPr>
          <w:spacing w:val="-1"/>
          <w:w w:val="95"/>
          <w:lang w:val="pt-PT"/>
        </w:rPr>
        <w:t>r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9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or</w:t>
      </w:r>
      <w:r w:rsidRPr="00AC137A">
        <w:rPr>
          <w:spacing w:val="1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esta</w:t>
      </w:r>
      <w:r w:rsidRPr="00AC137A">
        <w:rPr>
          <w:spacing w:val="1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classe,</w:t>
      </w:r>
      <w:r w:rsidRPr="00AC137A">
        <w:rPr>
          <w:spacing w:val="1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-2"/>
          <w:w w:val="95"/>
          <w:lang w:val="pt-PT"/>
        </w:rPr>
        <w:t>n</w:t>
      </w:r>
      <w:r w:rsidRPr="00AC137A">
        <w:rPr>
          <w:w w:val="95"/>
          <w:lang w:val="pt-PT"/>
        </w:rPr>
        <w:t>de</w:t>
      </w:r>
      <w:r w:rsidRPr="00AC137A">
        <w:rPr>
          <w:w w:val="93"/>
          <w:lang w:val="pt-PT"/>
        </w:rPr>
        <w:t xml:space="preserve"> </w:t>
      </w:r>
      <w:r w:rsidRPr="00AC137A">
        <w:rPr>
          <w:w w:val="95"/>
          <w:lang w:val="pt-PT"/>
        </w:rPr>
        <w:t>cada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spacing w:val="-7"/>
          <w:w w:val="95"/>
          <w:lang w:val="pt-PT"/>
        </w:rPr>
        <w:t>m</w:t>
      </w:r>
      <w:r w:rsidRPr="00AC137A">
        <w:rPr>
          <w:spacing w:val="-100"/>
          <w:w w:val="95"/>
          <w:lang w:val="pt-PT"/>
        </w:rPr>
        <w:t>´</w:t>
      </w:r>
      <w:r w:rsidRPr="00AC137A">
        <w:rPr>
          <w:w w:val="95"/>
          <w:lang w:val="pt-PT"/>
        </w:rPr>
        <w:t>et</w:t>
      </w:r>
      <w:r w:rsidRPr="00AC137A">
        <w:rPr>
          <w:spacing w:val="5"/>
          <w:w w:val="95"/>
          <w:lang w:val="pt-PT"/>
        </w:rPr>
        <w:t>o</w:t>
      </w:r>
      <w:r w:rsidRPr="00AC137A">
        <w:rPr>
          <w:w w:val="95"/>
          <w:lang w:val="pt-PT"/>
        </w:rPr>
        <w:t>do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cada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edido</w:t>
      </w:r>
      <w:r w:rsidRPr="00AC137A">
        <w:rPr>
          <w:spacing w:val="13"/>
          <w:w w:val="95"/>
          <w:lang w:val="pt-PT"/>
        </w:rPr>
        <w:t xml:space="preserve"> 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cessado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um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spacing w:val="-8"/>
          <w:w w:val="95"/>
          <w:lang w:val="pt-PT"/>
        </w:rPr>
        <w:t>m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et</w:t>
      </w:r>
      <w:r w:rsidRPr="00AC137A">
        <w:rPr>
          <w:spacing w:val="5"/>
          <w:w w:val="95"/>
          <w:lang w:val="pt-PT"/>
        </w:rPr>
        <w:t>o</w:t>
      </w:r>
      <w:r w:rsidRPr="00AC137A">
        <w:rPr>
          <w:w w:val="95"/>
          <w:lang w:val="pt-PT"/>
        </w:rPr>
        <w:t>do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classe.</w:t>
      </w:r>
      <w:commentRangeEnd w:id="77"/>
      <w:r w:rsidR="00313BC3">
        <w:rPr>
          <w:rStyle w:val="CommentReference"/>
          <w:rFonts w:asciiTheme="minorHAnsi" w:eastAsiaTheme="minorHAnsi" w:hAnsiTheme="minorHAnsi"/>
        </w:rPr>
        <w:commentReference w:id="77"/>
      </w:r>
    </w:p>
    <w:p w14:paraId="12918EA7" w14:textId="77777777" w:rsidR="0010771C" w:rsidRPr="00AC137A" w:rsidRDefault="00AC137A">
      <w:pPr>
        <w:pStyle w:val="BodyText"/>
        <w:spacing w:line="341" w:lineRule="auto"/>
        <w:ind w:right="196" w:firstLine="338"/>
        <w:jc w:val="both"/>
        <w:rPr>
          <w:lang w:val="pt-PT"/>
        </w:rPr>
      </w:pPr>
      <w:r w:rsidRPr="00AC137A">
        <w:rPr>
          <w:w w:val="95"/>
          <w:lang w:val="pt-PT"/>
        </w:rPr>
        <w:t>Ap</w:t>
      </w:r>
      <w:r w:rsidRPr="00AC137A">
        <w:rPr>
          <w:spacing w:val="-104"/>
          <w:w w:val="95"/>
          <w:lang w:val="pt-PT"/>
        </w:rPr>
        <w:t>´</w:t>
      </w:r>
      <w:r w:rsidRPr="00AC137A">
        <w:rPr>
          <w:w w:val="95"/>
          <w:lang w:val="pt-PT"/>
        </w:rPr>
        <w:t>os</w:t>
      </w:r>
      <w:r w:rsidRPr="00AC137A">
        <w:rPr>
          <w:spacing w:val="4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replicar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este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</w:t>
      </w:r>
      <w:r w:rsidRPr="00AC137A">
        <w:rPr>
          <w:spacing w:val="6"/>
          <w:w w:val="95"/>
          <w:lang w:val="pt-PT"/>
        </w:rPr>
        <w:t>p</w:t>
      </w:r>
      <w:r w:rsidRPr="00AC137A">
        <w:rPr>
          <w:w w:val="95"/>
          <w:lang w:val="pt-PT"/>
        </w:rPr>
        <w:t>ortame</w:t>
      </w:r>
      <w:r w:rsidRPr="00AC137A">
        <w:rPr>
          <w:spacing w:val="-6"/>
          <w:w w:val="95"/>
          <w:lang w:val="pt-PT"/>
        </w:rPr>
        <w:t>n</w:t>
      </w:r>
      <w:r w:rsidRPr="00AC137A">
        <w:rPr>
          <w:w w:val="95"/>
          <w:lang w:val="pt-PT"/>
        </w:rPr>
        <w:t>to</w:t>
      </w:r>
      <w:r w:rsidRPr="00AC137A">
        <w:rPr>
          <w:spacing w:val="4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para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classes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das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di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ersas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tidades,</w:t>
      </w:r>
      <w:r w:rsidRPr="00AC137A">
        <w:rPr>
          <w:spacing w:val="4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obtemos</w:t>
      </w:r>
      <w:r w:rsidRPr="00AC137A">
        <w:rPr>
          <w:spacing w:val="4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um</w:t>
      </w:r>
      <w:r w:rsidRPr="00AC137A">
        <w:rPr>
          <w:w w:val="94"/>
          <w:lang w:val="pt-PT"/>
        </w:rPr>
        <w:t xml:space="preserve"> </w:t>
      </w:r>
      <w:r w:rsidRPr="00AC137A">
        <w:rPr>
          <w:rFonts w:ascii="Arial" w:eastAsia="Arial" w:hAnsi="Arial" w:cs="Arial"/>
          <w:i/>
          <w:spacing w:val="-12"/>
          <w:w w:val="95"/>
          <w:lang w:val="pt-PT"/>
        </w:rPr>
        <w:t>R</w:t>
      </w:r>
      <w:r w:rsidRPr="00AC137A">
        <w:rPr>
          <w:rFonts w:ascii="Arial" w:eastAsia="Arial" w:hAnsi="Arial" w:cs="Arial"/>
          <w:i/>
          <w:w w:val="95"/>
          <w:lang w:val="pt-PT"/>
        </w:rPr>
        <w:t>outer</w:t>
      </w:r>
      <w:r w:rsidRPr="00AC137A">
        <w:rPr>
          <w:rFonts w:ascii="Arial" w:eastAsia="Arial" w:hAnsi="Arial" w:cs="Arial"/>
          <w:i/>
          <w:spacing w:val="1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completo</w:t>
      </w:r>
      <w:r w:rsidRPr="00AC137A">
        <w:rPr>
          <w:spacing w:val="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</w:t>
      </w:r>
      <w:r w:rsidRPr="00AC137A">
        <w:rPr>
          <w:spacing w:val="-1"/>
          <w:w w:val="95"/>
          <w:lang w:val="pt-PT"/>
        </w:rPr>
        <w:t>r</w:t>
      </w:r>
      <w:r w:rsidRPr="00AC137A">
        <w:rPr>
          <w:w w:val="95"/>
          <w:lang w:val="pt-PT"/>
        </w:rPr>
        <w:t>a</w:t>
      </w:r>
      <w:r w:rsidRPr="00AC137A">
        <w:rPr>
          <w:spacing w:val="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</w:t>
      </w:r>
      <w:r w:rsidRPr="00AC137A">
        <w:rPr>
          <w:spacing w:val="5"/>
          <w:w w:val="95"/>
          <w:lang w:val="pt-PT"/>
        </w:rPr>
        <w:t>o</w:t>
      </w:r>
      <w:r w:rsidRPr="00AC137A">
        <w:rPr>
          <w:w w:val="95"/>
          <w:lang w:val="pt-PT"/>
        </w:rPr>
        <w:t>dos</w:t>
      </w:r>
      <w:r w:rsidRPr="00AC137A">
        <w:rPr>
          <w:spacing w:val="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os</w:t>
      </w:r>
      <w:r w:rsidRPr="00AC137A">
        <w:rPr>
          <w:spacing w:val="1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end</w:t>
      </w:r>
      <w:r w:rsidRPr="00AC137A">
        <w:rPr>
          <w:rFonts w:ascii="Arial" w:eastAsia="Arial" w:hAnsi="Arial" w:cs="Arial"/>
          <w:i/>
          <w:spacing w:val="-13"/>
          <w:w w:val="95"/>
          <w:lang w:val="pt-PT"/>
        </w:rPr>
        <w:t>p</w:t>
      </w:r>
      <w:r w:rsidRPr="00AC137A">
        <w:rPr>
          <w:rFonts w:ascii="Arial" w:eastAsia="Arial" w:hAnsi="Arial" w:cs="Arial"/>
          <w:i/>
          <w:w w:val="95"/>
          <w:lang w:val="pt-PT"/>
        </w:rPr>
        <w:t>oints</w:t>
      </w:r>
      <w:r w:rsidRPr="00AC137A">
        <w:rPr>
          <w:rFonts w:ascii="Arial" w:eastAsia="Arial" w:hAnsi="Arial" w:cs="Arial"/>
          <w:i/>
          <w:spacing w:val="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nossa</w:t>
      </w:r>
      <w:r w:rsidRPr="00AC137A">
        <w:rPr>
          <w:spacing w:val="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ao.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spacing w:val="-16"/>
          <w:w w:val="95"/>
          <w:lang w:val="pt-PT"/>
        </w:rPr>
        <w:t>T</w:t>
      </w:r>
      <w:r w:rsidRPr="00AC137A">
        <w:rPr>
          <w:w w:val="95"/>
          <w:lang w:val="pt-PT"/>
        </w:rPr>
        <w:t>a</w:t>
      </w:r>
      <w:r w:rsidRPr="00AC137A">
        <w:rPr>
          <w:spacing w:val="-7"/>
          <w:w w:val="95"/>
          <w:lang w:val="pt-PT"/>
        </w:rPr>
        <w:t>m</w:t>
      </w:r>
      <w:r w:rsidRPr="00AC137A">
        <w:rPr>
          <w:spacing w:val="-6"/>
          <w:w w:val="95"/>
          <w:lang w:val="pt-PT"/>
        </w:rPr>
        <w:t>b</w:t>
      </w:r>
      <w:r w:rsidRPr="00AC137A">
        <w:rPr>
          <w:spacing w:val="-100"/>
          <w:w w:val="95"/>
          <w:lang w:val="pt-PT"/>
        </w:rPr>
        <w:t>´</w:t>
      </w:r>
      <w:r w:rsidRPr="00AC137A">
        <w:rPr>
          <w:w w:val="95"/>
          <w:lang w:val="pt-PT"/>
        </w:rPr>
        <w:t>em</w:t>
      </w:r>
      <w:r w:rsidRPr="00AC137A">
        <w:rPr>
          <w:spacing w:val="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esta</w:t>
      </w:r>
      <w:r w:rsidRPr="00AC137A">
        <w:rPr>
          <w:spacing w:val="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camada</w:t>
      </w:r>
      <w:r w:rsidRPr="00AC137A">
        <w:rPr>
          <w:spacing w:val="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tem</w:t>
      </w:r>
      <w:r w:rsidRPr="00AC137A">
        <w:rPr>
          <w:w w:val="96"/>
          <w:lang w:val="pt-PT"/>
        </w:rPr>
        <w:t xml:space="preserve"> </w:t>
      </w:r>
      <w:r w:rsidRPr="00AC137A">
        <w:rPr>
          <w:w w:val="95"/>
          <w:lang w:val="pt-PT"/>
        </w:rPr>
        <w:t>com</w:t>
      </w:r>
      <w:r w:rsidRPr="00AC137A">
        <w:rPr>
          <w:spacing w:val="6"/>
          <w:w w:val="95"/>
          <w:lang w:val="pt-PT"/>
        </w:rPr>
        <w:t>p</w:t>
      </w:r>
      <w:r w:rsidRPr="00AC137A">
        <w:rPr>
          <w:w w:val="95"/>
          <w:lang w:val="pt-PT"/>
        </w:rPr>
        <w:t>ortame</w:t>
      </w:r>
      <w:r w:rsidRPr="00AC137A">
        <w:rPr>
          <w:spacing w:val="-6"/>
          <w:w w:val="95"/>
          <w:lang w:val="pt-PT"/>
        </w:rPr>
        <w:t>n</w:t>
      </w:r>
      <w:r w:rsidRPr="00AC137A">
        <w:rPr>
          <w:w w:val="95"/>
          <w:lang w:val="pt-PT"/>
        </w:rPr>
        <w:t>to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que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</w:t>
      </w:r>
      <w:r w:rsidRPr="00AC137A">
        <w:rPr>
          <w:spacing w:val="-1"/>
          <w:w w:val="95"/>
          <w:lang w:val="pt-PT"/>
        </w:rPr>
        <w:t>r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w w:val="95"/>
          <w:lang w:val="pt-PT"/>
        </w:rPr>
        <w:t>´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increme</w:t>
      </w:r>
      <w:r w:rsidRPr="00AC137A">
        <w:rPr>
          <w:spacing w:val="-8"/>
          <w:w w:val="95"/>
          <w:lang w:val="pt-PT"/>
        </w:rPr>
        <w:t>n</w:t>
      </w:r>
      <w:r w:rsidRPr="00AC137A">
        <w:rPr>
          <w:w w:val="95"/>
          <w:lang w:val="pt-PT"/>
        </w:rPr>
        <w:t>tal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longo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dese</w:t>
      </w:r>
      <w:r w:rsidRPr="00AC137A">
        <w:rPr>
          <w:spacing w:val="-7"/>
          <w:w w:val="95"/>
          <w:lang w:val="pt-PT"/>
        </w:rPr>
        <w:t>n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olvime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</w:t>
      </w:r>
      <w:r w:rsidRPr="00AC137A">
        <w:rPr>
          <w:spacing w:val="12"/>
          <w:w w:val="95"/>
          <w:lang w:val="pt-PT"/>
        </w:rPr>
        <w:t>o</w:t>
      </w:r>
      <w:r w:rsidRPr="00AC137A">
        <w:rPr>
          <w:w w:val="95"/>
          <w:lang w:val="pt-PT"/>
        </w:rPr>
        <w:t>jeto.</w:t>
      </w:r>
    </w:p>
    <w:p w14:paraId="751A5709" w14:textId="77777777" w:rsidR="0010771C" w:rsidRPr="00AC137A" w:rsidRDefault="0010771C">
      <w:pPr>
        <w:spacing w:line="341" w:lineRule="auto"/>
        <w:jc w:val="both"/>
        <w:rPr>
          <w:lang w:val="pt-PT"/>
        </w:rPr>
        <w:sectPr w:rsidR="0010771C" w:rsidRPr="00AC137A">
          <w:pgSz w:w="11910" w:h="16840"/>
          <w:pgMar w:top="1580" w:right="1340" w:bottom="1140" w:left="1480" w:header="0" w:footer="939" w:gutter="0"/>
          <w:cols w:space="720"/>
        </w:sectPr>
      </w:pPr>
    </w:p>
    <w:p w14:paraId="0E89E138" w14:textId="77777777" w:rsidR="0010771C" w:rsidRPr="00AC137A" w:rsidRDefault="0010771C">
      <w:pPr>
        <w:spacing w:before="5" w:line="140" w:lineRule="exact"/>
        <w:rPr>
          <w:sz w:val="14"/>
          <w:szCs w:val="14"/>
          <w:lang w:val="pt-PT"/>
        </w:rPr>
      </w:pPr>
    </w:p>
    <w:p w14:paraId="5A91D904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283F46B8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1E88D9A3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0311FF10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6472A8CE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1DC2D62F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569F9068" w14:textId="77777777" w:rsidR="0010771C" w:rsidRPr="00AC137A" w:rsidRDefault="00AC137A">
      <w:pPr>
        <w:spacing w:before="33"/>
        <w:ind w:left="101"/>
        <w:rPr>
          <w:rFonts w:ascii="Georgia" w:eastAsia="Georgia" w:hAnsi="Georgia" w:cs="Georgia"/>
          <w:sz w:val="41"/>
          <w:szCs w:val="41"/>
          <w:lang w:val="pt-PT"/>
        </w:rPr>
      </w:pPr>
      <w:r w:rsidRPr="00AC137A">
        <w:rPr>
          <w:rFonts w:ascii="Georgia" w:eastAsia="Georgia" w:hAnsi="Georgia" w:cs="Georgia"/>
          <w:b/>
          <w:bCs/>
          <w:w w:val="95"/>
          <w:sz w:val="41"/>
          <w:szCs w:val="41"/>
          <w:lang w:val="pt-PT"/>
        </w:rPr>
        <w:t>Ca</w:t>
      </w:r>
      <w:r w:rsidRPr="00AC137A">
        <w:rPr>
          <w:rFonts w:ascii="Georgia" w:eastAsia="Georgia" w:hAnsi="Georgia" w:cs="Georgia"/>
          <w:b/>
          <w:bCs/>
          <w:spacing w:val="-53"/>
          <w:w w:val="95"/>
          <w:sz w:val="41"/>
          <w:szCs w:val="41"/>
          <w:lang w:val="pt-PT"/>
        </w:rPr>
        <w:t>p</w:t>
      </w:r>
      <w:r w:rsidRPr="00AC137A">
        <w:rPr>
          <w:rFonts w:ascii="Georgia" w:eastAsia="Georgia" w:hAnsi="Georgia" w:cs="Georgia"/>
          <w:b/>
          <w:bCs/>
          <w:spacing w:val="-153"/>
          <w:w w:val="95"/>
          <w:sz w:val="41"/>
          <w:szCs w:val="41"/>
          <w:lang w:val="pt-PT"/>
        </w:rPr>
        <w:t>´</w:t>
      </w:r>
      <w:r w:rsidRPr="00AC137A">
        <w:rPr>
          <w:rFonts w:ascii="Georgia" w:eastAsia="Georgia" w:hAnsi="Georgia" w:cs="Georgia"/>
          <w:b/>
          <w:bCs/>
          <w:w w:val="95"/>
          <w:sz w:val="41"/>
          <w:szCs w:val="41"/>
          <w:lang w:val="pt-PT"/>
        </w:rPr>
        <w:t>ıtulo</w:t>
      </w:r>
      <w:r w:rsidRPr="00AC137A">
        <w:rPr>
          <w:rFonts w:ascii="Georgia" w:eastAsia="Georgia" w:hAnsi="Georgia" w:cs="Georgia"/>
          <w:b/>
          <w:bCs/>
          <w:spacing w:val="81"/>
          <w:w w:val="95"/>
          <w:sz w:val="41"/>
          <w:szCs w:val="41"/>
          <w:lang w:val="pt-PT"/>
        </w:rPr>
        <w:t xml:space="preserve"> </w:t>
      </w:r>
      <w:r w:rsidRPr="00AC137A">
        <w:rPr>
          <w:rFonts w:ascii="Georgia" w:eastAsia="Georgia" w:hAnsi="Georgia" w:cs="Georgia"/>
          <w:b/>
          <w:bCs/>
          <w:w w:val="95"/>
          <w:sz w:val="41"/>
          <w:szCs w:val="41"/>
          <w:lang w:val="pt-PT"/>
        </w:rPr>
        <w:t>4</w:t>
      </w:r>
    </w:p>
    <w:p w14:paraId="4273BCA0" w14:textId="77777777" w:rsidR="0010771C" w:rsidRPr="00AC137A" w:rsidRDefault="0010771C">
      <w:pPr>
        <w:spacing w:before="17" w:line="440" w:lineRule="exact"/>
        <w:rPr>
          <w:sz w:val="44"/>
          <w:szCs w:val="44"/>
          <w:lang w:val="pt-PT"/>
        </w:rPr>
      </w:pPr>
    </w:p>
    <w:p w14:paraId="6D180D9B" w14:textId="77777777" w:rsidR="0010771C" w:rsidRPr="00AC137A" w:rsidRDefault="00AC137A">
      <w:pPr>
        <w:ind w:left="101"/>
        <w:rPr>
          <w:rFonts w:ascii="Georgia" w:eastAsia="Georgia" w:hAnsi="Georgia" w:cs="Georgia"/>
          <w:sz w:val="49"/>
          <w:szCs w:val="49"/>
          <w:lang w:val="pt-PT"/>
        </w:rPr>
      </w:pPr>
      <w:r w:rsidRPr="00AC137A">
        <w:rPr>
          <w:rFonts w:ascii="Georgia" w:hAnsi="Georgia"/>
          <w:b/>
          <w:w w:val="95"/>
          <w:sz w:val="49"/>
          <w:lang w:val="pt-PT"/>
        </w:rPr>
        <w:t>Aplic</w:t>
      </w:r>
      <w:r w:rsidRPr="00AC137A">
        <w:rPr>
          <w:rFonts w:ascii="Georgia" w:hAnsi="Georgia"/>
          <w:b/>
          <w:spacing w:val="-2"/>
          <w:w w:val="95"/>
          <w:sz w:val="49"/>
          <w:lang w:val="pt-PT"/>
        </w:rPr>
        <w:t>a</w:t>
      </w:r>
      <w:r w:rsidRPr="00AC137A">
        <w:rPr>
          <w:rFonts w:ascii="Georgia" w:hAnsi="Georgia"/>
          <w:b/>
          <w:spacing w:val="-235"/>
          <w:w w:val="95"/>
          <w:sz w:val="49"/>
          <w:lang w:val="pt-PT"/>
        </w:rPr>
        <w:t>c</w:t>
      </w:r>
      <w:r w:rsidRPr="00AC137A">
        <w:rPr>
          <w:rFonts w:ascii="Georgia" w:hAnsi="Georgia"/>
          <w:b/>
          <w:spacing w:val="-6"/>
          <w:w w:val="95"/>
          <w:sz w:val="49"/>
          <w:lang w:val="pt-PT"/>
        </w:rPr>
        <w:t>¸</w:t>
      </w:r>
      <w:r w:rsidRPr="00AC137A">
        <w:rPr>
          <w:rFonts w:ascii="Georgia" w:hAnsi="Georgia"/>
          <w:b/>
          <w:spacing w:val="-232"/>
          <w:w w:val="95"/>
          <w:sz w:val="49"/>
          <w:lang w:val="pt-PT"/>
        </w:rPr>
        <w:t>˜</w:t>
      </w:r>
      <w:r w:rsidRPr="00AC137A">
        <w:rPr>
          <w:rFonts w:ascii="Georgia" w:hAnsi="Georgia"/>
          <w:b/>
          <w:w w:val="95"/>
          <w:sz w:val="49"/>
          <w:lang w:val="pt-PT"/>
        </w:rPr>
        <w:t xml:space="preserve">ao </w:t>
      </w:r>
      <w:r w:rsidRPr="00AC137A">
        <w:rPr>
          <w:rFonts w:ascii="Georgia" w:hAnsi="Georgia"/>
          <w:b/>
          <w:spacing w:val="25"/>
          <w:w w:val="95"/>
          <w:sz w:val="49"/>
          <w:lang w:val="pt-PT"/>
        </w:rPr>
        <w:t xml:space="preserve"> </w:t>
      </w:r>
      <w:r w:rsidRPr="00AC137A">
        <w:rPr>
          <w:rFonts w:ascii="Georgia" w:hAnsi="Georgia"/>
          <w:b/>
          <w:w w:val="95"/>
          <w:sz w:val="49"/>
          <w:lang w:val="pt-PT"/>
        </w:rPr>
        <w:t>Clie</w:t>
      </w:r>
      <w:r w:rsidRPr="00AC137A">
        <w:rPr>
          <w:rFonts w:ascii="Georgia" w:hAnsi="Georgia"/>
          <w:b/>
          <w:spacing w:val="-16"/>
          <w:w w:val="95"/>
          <w:sz w:val="49"/>
          <w:lang w:val="pt-PT"/>
        </w:rPr>
        <w:t>n</w:t>
      </w:r>
      <w:r w:rsidRPr="00AC137A">
        <w:rPr>
          <w:rFonts w:ascii="Georgia" w:hAnsi="Georgia"/>
          <w:b/>
          <w:w w:val="95"/>
          <w:sz w:val="49"/>
          <w:lang w:val="pt-PT"/>
        </w:rPr>
        <w:t>te</w:t>
      </w:r>
    </w:p>
    <w:p w14:paraId="4ECED816" w14:textId="77777777" w:rsidR="0010771C" w:rsidRPr="00AC137A" w:rsidRDefault="0010771C">
      <w:pPr>
        <w:spacing w:before="6" w:line="340" w:lineRule="exact"/>
        <w:rPr>
          <w:sz w:val="34"/>
          <w:szCs w:val="34"/>
          <w:lang w:val="pt-PT"/>
        </w:rPr>
      </w:pPr>
    </w:p>
    <w:p w14:paraId="7044A9AB" w14:textId="77777777" w:rsidR="0010771C" w:rsidRPr="00AC137A" w:rsidRDefault="0010771C">
      <w:pPr>
        <w:spacing w:line="500" w:lineRule="exact"/>
        <w:rPr>
          <w:sz w:val="50"/>
          <w:szCs w:val="50"/>
          <w:lang w:val="pt-PT"/>
        </w:rPr>
      </w:pPr>
    </w:p>
    <w:p w14:paraId="152DF19F" w14:textId="77777777" w:rsidR="0010771C" w:rsidRPr="00AC137A" w:rsidRDefault="00AC137A">
      <w:pPr>
        <w:pStyle w:val="BodyText"/>
        <w:rPr>
          <w:lang w:val="pt-PT"/>
        </w:rPr>
      </w:pPr>
      <w:r w:rsidRPr="00AC137A">
        <w:rPr>
          <w:w w:val="95"/>
          <w:lang w:val="pt-PT"/>
        </w:rPr>
        <w:t>Este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ca</w:t>
      </w:r>
      <w:r w:rsidRPr="00AC137A">
        <w:rPr>
          <w:spacing w:val="-25"/>
          <w:w w:val="95"/>
          <w:lang w:val="pt-PT"/>
        </w:rPr>
        <w:t>p</w:t>
      </w:r>
      <w:r w:rsidRPr="00AC137A">
        <w:rPr>
          <w:spacing w:val="-82"/>
          <w:w w:val="95"/>
          <w:lang w:val="pt-PT"/>
        </w:rPr>
        <w:t>´</w:t>
      </w:r>
      <w:r w:rsidRPr="00AC137A">
        <w:rPr>
          <w:w w:val="95"/>
          <w:lang w:val="pt-PT"/>
        </w:rPr>
        <w:t>ıtulo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spacing w:val="-12"/>
          <w:w w:val="95"/>
          <w:lang w:val="pt-PT"/>
        </w:rPr>
        <w:t>v</w:t>
      </w:r>
      <w:r w:rsidRPr="00AC137A">
        <w:rPr>
          <w:w w:val="95"/>
          <w:lang w:val="pt-PT"/>
        </w:rPr>
        <w:t>ai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aprese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tar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nossa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sol</w:t>
      </w:r>
      <w:r w:rsidRPr="00AC137A">
        <w:rPr>
          <w:spacing w:val="-1"/>
          <w:w w:val="95"/>
          <w:lang w:val="pt-PT"/>
        </w:rPr>
        <w:t>u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para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lado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clie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te.</w:t>
      </w:r>
    </w:p>
    <w:p w14:paraId="1E9B14D7" w14:textId="77777777" w:rsidR="0010771C" w:rsidRPr="00AC137A" w:rsidRDefault="0010771C">
      <w:pPr>
        <w:spacing w:before="1" w:line="160" w:lineRule="exact"/>
        <w:rPr>
          <w:sz w:val="16"/>
          <w:szCs w:val="16"/>
          <w:lang w:val="pt-PT"/>
        </w:rPr>
      </w:pPr>
    </w:p>
    <w:p w14:paraId="3E7B38CC" w14:textId="77777777" w:rsidR="0010771C" w:rsidRPr="00AC137A" w:rsidRDefault="0010771C">
      <w:pPr>
        <w:spacing w:line="220" w:lineRule="exact"/>
        <w:rPr>
          <w:lang w:val="pt-PT"/>
        </w:rPr>
      </w:pPr>
    </w:p>
    <w:p w14:paraId="183EC8E5" w14:textId="77777777" w:rsidR="0010771C" w:rsidRPr="00AC137A" w:rsidRDefault="00AC137A">
      <w:pPr>
        <w:pStyle w:val="Heading1"/>
        <w:tabs>
          <w:tab w:val="left" w:pos="836"/>
        </w:tabs>
        <w:ind w:left="101" w:firstLine="0"/>
        <w:rPr>
          <w:b w:val="0"/>
          <w:bCs w:val="0"/>
          <w:lang w:val="pt-PT"/>
        </w:rPr>
      </w:pPr>
      <w:bookmarkStart w:id="78" w:name="_TOC_250006"/>
      <w:r w:rsidRPr="00AC137A">
        <w:rPr>
          <w:w w:val="95"/>
          <w:lang w:val="pt-PT"/>
        </w:rPr>
        <w:t>4.1</w:t>
      </w:r>
      <w:r w:rsidRPr="00AC137A">
        <w:rPr>
          <w:w w:val="95"/>
          <w:lang w:val="pt-PT"/>
        </w:rPr>
        <w:tab/>
        <w:t>I</w:t>
      </w:r>
      <w:r w:rsidRPr="00AC137A">
        <w:rPr>
          <w:spacing w:val="-10"/>
          <w:w w:val="95"/>
          <w:lang w:val="pt-PT"/>
        </w:rPr>
        <w:t>n</w:t>
      </w:r>
      <w:r w:rsidRPr="00AC137A">
        <w:rPr>
          <w:w w:val="95"/>
          <w:lang w:val="pt-PT"/>
        </w:rPr>
        <w:t>tr</w:t>
      </w:r>
      <w:r w:rsidRPr="00AC137A">
        <w:rPr>
          <w:spacing w:val="8"/>
          <w:w w:val="95"/>
          <w:lang w:val="pt-PT"/>
        </w:rPr>
        <w:t>o</w:t>
      </w:r>
      <w:r w:rsidRPr="00AC137A">
        <w:rPr>
          <w:w w:val="95"/>
          <w:lang w:val="pt-PT"/>
        </w:rPr>
        <w:t>du</w:t>
      </w:r>
      <w:r w:rsidRPr="00AC137A">
        <w:rPr>
          <w:spacing w:val="-136"/>
          <w:w w:val="95"/>
          <w:lang w:val="pt-PT"/>
        </w:rPr>
        <w:t>¸</w:t>
      </w:r>
      <w:r w:rsidRPr="00AC137A">
        <w:rPr>
          <w:spacing w:val="-3"/>
          <w:w w:val="95"/>
          <w:lang w:val="pt-PT"/>
        </w:rPr>
        <w:t>c</w:t>
      </w:r>
      <w:r w:rsidRPr="00AC137A">
        <w:rPr>
          <w:spacing w:val="-133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5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5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Estrutura</w:t>
      </w:r>
      <w:r w:rsidRPr="00AC137A">
        <w:rPr>
          <w:spacing w:val="5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5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</w:t>
      </w:r>
      <w:r w:rsidRPr="00AC137A">
        <w:rPr>
          <w:spacing w:val="-1"/>
          <w:w w:val="95"/>
          <w:lang w:val="pt-PT"/>
        </w:rPr>
        <w:t>a</w:t>
      </w:r>
      <w:r w:rsidRPr="00AC137A">
        <w:rPr>
          <w:spacing w:val="-136"/>
          <w:w w:val="95"/>
          <w:lang w:val="pt-PT"/>
        </w:rPr>
        <w:t>c</w:t>
      </w:r>
      <w:r w:rsidRPr="00AC137A">
        <w:rPr>
          <w:spacing w:val="-3"/>
          <w:w w:val="95"/>
          <w:lang w:val="pt-PT"/>
        </w:rPr>
        <w:t>¸</w:t>
      </w:r>
      <w:r w:rsidRPr="00AC137A">
        <w:rPr>
          <w:spacing w:val="-133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5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Clie</w:t>
      </w:r>
      <w:r w:rsidRPr="00AC137A">
        <w:rPr>
          <w:spacing w:val="-9"/>
          <w:w w:val="95"/>
          <w:lang w:val="pt-PT"/>
        </w:rPr>
        <w:t>n</w:t>
      </w:r>
      <w:r w:rsidRPr="00AC137A">
        <w:rPr>
          <w:w w:val="95"/>
          <w:lang w:val="pt-PT"/>
        </w:rPr>
        <w:t>te</w:t>
      </w:r>
      <w:bookmarkEnd w:id="78"/>
    </w:p>
    <w:p w14:paraId="3BADCA6A" w14:textId="77777777" w:rsidR="0010771C" w:rsidRPr="00AC137A" w:rsidRDefault="00AC137A">
      <w:pPr>
        <w:pStyle w:val="BodyText"/>
        <w:spacing w:before="251" w:line="324" w:lineRule="auto"/>
        <w:rPr>
          <w:lang w:val="pt-PT"/>
        </w:rPr>
      </w:pPr>
      <w:commentRangeStart w:id="79"/>
      <w:r w:rsidRPr="00AC137A">
        <w:rPr>
          <w:w w:val="95"/>
          <w:lang w:val="pt-PT"/>
        </w:rPr>
        <w:t>A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clie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</w:t>
      </w:r>
      <w:r w:rsidRPr="00AC137A">
        <w:rPr>
          <w:spacing w:val="14"/>
          <w:w w:val="95"/>
          <w:lang w:val="pt-PT"/>
        </w:rPr>
        <w:t xml:space="preserve"> 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segunda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part</w:t>
      </w:r>
      <w:r w:rsidRPr="00AC137A">
        <w:rPr>
          <w:spacing w:val="-1"/>
          <w:w w:val="95"/>
          <w:lang w:val="pt-PT"/>
        </w:rPr>
        <w:t>i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nossa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ao.</w:t>
      </w:r>
      <w:r w:rsidRPr="00AC137A">
        <w:rPr>
          <w:spacing w:val="48"/>
          <w:w w:val="95"/>
          <w:lang w:val="pt-PT"/>
        </w:rPr>
        <w:t xml:space="preserve"> </w:t>
      </w:r>
      <w:r w:rsidRPr="00AC137A">
        <w:rPr>
          <w:spacing w:val="-119"/>
          <w:w w:val="95"/>
          <w:lang w:val="pt-PT"/>
        </w:rPr>
        <w:t>E</w:t>
      </w:r>
      <w:commentRangeEnd w:id="79"/>
      <w:r w:rsidR="00313BC3">
        <w:rPr>
          <w:rStyle w:val="CommentReference"/>
          <w:rFonts w:asciiTheme="minorHAnsi" w:eastAsiaTheme="minorHAnsi" w:hAnsiTheme="minorHAnsi"/>
        </w:rPr>
        <w:commentReference w:id="79"/>
      </w:r>
      <w:r w:rsidRPr="00AC137A">
        <w:rPr>
          <w:w w:val="95"/>
          <w:position w:val="6"/>
          <w:lang w:val="pt-PT"/>
        </w:rPr>
        <w:t>´</w:t>
      </w:r>
      <w:r w:rsidRPr="00AC137A">
        <w:rPr>
          <w:spacing w:val="41"/>
          <w:w w:val="95"/>
          <w:position w:val="6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part</w:t>
      </w:r>
      <w:r w:rsidRPr="00AC137A">
        <w:rPr>
          <w:spacing w:val="-1"/>
          <w:w w:val="95"/>
          <w:lang w:val="pt-PT"/>
        </w:rPr>
        <w:t>i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onde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1"/>
          <w:w w:val="95"/>
          <w:lang w:val="pt-PT"/>
        </w:rPr>
        <w:t>n</w:t>
      </w:r>
      <w:r w:rsidRPr="00AC137A">
        <w:rPr>
          <w:w w:val="95"/>
          <w:lang w:val="pt-PT"/>
        </w:rPr>
        <w:t>co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tra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w w:val="98"/>
          <w:lang w:val="pt-PT"/>
        </w:rPr>
        <w:t xml:space="preserve"> </w:t>
      </w:r>
      <w:r w:rsidRPr="00AC137A">
        <w:rPr>
          <w:w w:val="95"/>
          <w:lang w:val="pt-PT"/>
        </w:rPr>
        <w:t>i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terface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d</w:t>
      </w:r>
      <w:r w:rsidRPr="00AC137A">
        <w:rPr>
          <w:w w:val="95"/>
          <w:lang w:val="pt-PT"/>
        </w:rPr>
        <w:t>e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utilizador,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pai</w:t>
      </w:r>
      <w:r w:rsidRPr="00AC137A">
        <w:rPr>
          <w:spacing w:val="-7"/>
          <w:w w:val="95"/>
          <w:lang w:val="pt-PT"/>
        </w:rPr>
        <w:t>n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eis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</w:t>
      </w:r>
      <w:r w:rsidRPr="00AC137A">
        <w:rPr>
          <w:spacing w:val="-8"/>
          <w:w w:val="95"/>
          <w:lang w:val="pt-PT"/>
        </w:rPr>
        <w:t>n</w:t>
      </w:r>
      <w:r w:rsidRPr="00AC137A">
        <w:rPr>
          <w:w w:val="95"/>
          <w:lang w:val="pt-PT"/>
        </w:rPr>
        <w:t>trolo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alguma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l</w:t>
      </w:r>
      <w:r w:rsidRPr="00AC137A">
        <w:rPr>
          <w:spacing w:val="-104"/>
          <w:w w:val="95"/>
          <w:lang w:val="pt-PT"/>
        </w:rPr>
        <w:t>´</w:t>
      </w:r>
      <w:r w:rsidRPr="00AC137A">
        <w:rPr>
          <w:w w:val="95"/>
          <w:lang w:val="pt-PT"/>
        </w:rPr>
        <w:t>ogica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ne</w:t>
      </w:r>
      <w:r w:rsidRPr="00AC137A">
        <w:rPr>
          <w:spacing w:val="-1"/>
          <w:w w:val="95"/>
          <w:lang w:val="pt-PT"/>
        </w:rPr>
        <w:t>g</w:t>
      </w:r>
      <w:r w:rsidRPr="00AC137A">
        <w:rPr>
          <w:spacing w:val="-103"/>
          <w:w w:val="95"/>
          <w:lang w:val="pt-PT"/>
        </w:rPr>
        <w:t>o</w:t>
      </w:r>
      <w:r w:rsidRPr="00AC137A">
        <w:rPr>
          <w:spacing w:val="-1"/>
          <w:w w:val="95"/>
          <w:lang w:val="pt-PT"/>
        </w:rPr>
        <w:t>´</w:t>
      </w:r>
      <w:r w:rsidRPr="00AC137A">
        <w:rPr>
          <w:w w:val="95"/>
          <w:lang w:val="pt-PT"/>
        </w:rPr>
        <w:t>c</w:t>
      </w:r>
      <w:r w:rsidRPr="00AC137A">
        <w:rPr>
          <w:spacing w:val="-1"/>
          <w:w w:val="95"/>
          <w:lang w:val="pt-PT"/>
        </w:rPr>
        <w:t>i</w:t>
      </w:r>
      <w:r w:rsidRPr="00AC137A">
        <w:rPr>
          <w:w w:val="95"/>
          <w:lang w:val="pt-PT"/>
        </w:rPr>
        <w:t>o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adicional.</w:t>
      </w:r>
    </w:p>
    <w:p w14:paraId="153B1A74" w14:textId="77777777" w:rsidR="0010771C" w:rsidRPr="00AC137A" w:rsidRDefault="00AC137A">
      <w:pPr>
        <w:pStyle w:val="BodyText"/>
        <w:spacing w:before="21" w:line="339" w:lineRule="auto"/>
        <w:ind w:right="116" w:firstLine="338"/>
        <w:jc w:val="both"/>
        <w:rPr>
          <w:lang w:val="pt-PT"/>
        </w:rPr>
      </w:pPr>
      <w:r w:rsidRPr="00AC137A">
        <w:rPr>
          <w:w w:val="95"/>
          <w:lang w:val="pt-PT"/>
        </w:rPr>
        <w:t>No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estado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atual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nosso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</w:t>
      </w:r>
      <w:r w:rsidRPr="00AC137A">
        <w:rPr>
          <w:spacing w:val="12"/>
          <w:w w:val="95"/>
          <w:lang w:val="pt-PT"/>
        </w:rPr>
        <w:t>o</w:t>
      </w:r>
      <w:r w:rsidRPr="00AC137A">
        <w:rPr>
          <w:w w:val="95"/>
          <w:lang w:val="pt-PT"/>
        </w:rPr>
        <w:t>jeto,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clie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ainda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aprese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ta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grande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desen-</w:t>
      </w:r>
      <w:r w:rsidRPr="00AC137A">
        <w:rPr>
          <w:w w:val="92"/>
          <w:lang w:val="pt-PT"/>
        </w:rPr>
        <w:t xml:space="preserve"> 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olvime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to.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spacing w:val="-6"/>
          <w:w w:val="95"/>
          <w:lang w:val="pt-PT"/>
        </w:rPr>
        <w:t>P</w:t>
      </w:r>
      <w:r w:rsidRPr="00AC137A">
        <w:rPr>
          <w:w w:val="95"/>
          <w:lang w:val="pt-PT"/>
        </w:rPr>
        <w:t>ara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-6"/>
          <w:w w:val="95"/>
          <w:lang w:val="pt-PT"/>
        </w:rPr>
        <w:t>l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em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sub-pr</w:t>
      </w:r>
      <w:r w:rsidRPr="00AC137A">
        <w:rPr>
          <w:spacing w:val="12"/>
          <w:w w:val="95"/>
          <w:lang w:val="pt-PT"/>
        </w:rPr>
        <w:t>o</w:t>
      </w:r>
      <w:r w:rsidRPr="00AC137A">
        <w:rPr>
          <w:w w:val="95"/>
          <w:lang w:val="pt-PT"/>
        </w:rPr>
        <w:t>jeto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gerado</w:t>
      </w:r>
      <w:r w:rsidRPr="00AC137A">
        <w:rPr>
          <w:spacing w:val="3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em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spacing w:val="-6"/>
          <w:w w:val="95"/>
          <w:lang w:val="pt-PT"/>
        </w:rPr>
        <w:t>A</w:t>
      </w:r>
      <w:r w:rsidRPr="00AC137A">
        <w:rPr>
          <w:rFonts w:ascii="Arial" w:eastAsia="Arial" w:hAnsi="Arial" w:cs="Arial"/>
          <w:i/>
          <w:w w:val="95"/>
          <w:lang w:val="pt-PT"/>
        </w:rPr>
        <w:t>ngular</w:t>
      </w:r>
      <w:r w:rsidRPr="00AC137A">
        <w:rPr>
          <w:w w:val="95"/>
          <w:lang w:val="pt-PT"/>
        </w:rPr>
        <w:t>,</w:t>
      </w:r>
      <w:r w:rsidRPr="00AC137A">
        <w:rPr>
          <w:spacing w:val="3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foram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geradas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classes</w:t>
      </w:r>
      <w:r w:rsidRPr="00AC137A">
        <w:rPr>
          <w:spacing w:val="3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corres-</w:t>
      </w:r>
      <w:r w:rsidRPr="00AC137A">
        <w:rPr>
          <w:w w:val="92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onde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tes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spacing w:val="-104"/>
          <w:w w:val="95"/>
          <w:lang w:val="pt-PT"/>
        </w:rPr>
        <w:t>`</w:t>
      </w:r>
      <w:r w:rsidRPr="00AC137A">
        <w:rPr>
          <w:w w:val="95"/>
          <w:lang w:val="pt-PT"/>
        </w:rPr>
        <w:t>as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6"/>
          <w:w w:val="95"/>
          <w:lang w:val="pt-PT"/>
        </w:rPr>
        <w:t>n</w:t>
      </w:r>
      <w:r w:rsidRPr="00AC137A">
        <w:rPr>
          <w:w w:val="95"/>
          <w:lang w:val="pt-PT"/>
        </w:rPr>
        <w:t>tidades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servidor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em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spacing w:val="-14"/>
          <w:w w:val="95"/>
          <w:lang w:val="pt-PT"/>
        </w:rPr>
        <w:t>T</w:t>
      </w:r>
      <w:r w:rsidRPr="00AC137A">
        <w:rPr>
          <w:rFonts w:ascii="Arial" w:eastAsia="Arial" w:hAnsi="Arial" w:cs="Arial"/>
          <w:i/>
          <w:w w:val="95"/>
          <w:lang w:val="pt-PT"/>
        </w:rPr>
        <w:t>y</w:t>
      </w:r>
      <w:r w:rsidRPr="00AC137A">
        <w:rPr>
          <w:rFonts w:ascii="Arial" w:eastAsia="Arial" w:hAnsi="Arial" w:cs="Arial"/>
          <w:i/>
          <w:spacing w:val="-13"/>
          <w:w w:val="95"/>
          <w:lang w:val="pt-PT"/>
        </w:rPr>
        <w:t>p</w:t>
      </w:r>
      <w:r w:rsidRPr="00AC137A">
        <w:rPr>
          <w:rFonts w:ascii="Arial" w:eastAsia="Arial" w:hAnsi="Arial" w:cs="Arial"/>
          <w:i/>
          <w:w w:val="95"/>
          <w:lang w:val="pt-PT"/>
        </w:rPr>
        <w:t>eScript</w:t>
      </w:r>
      <w:r w:rsidRPr="00AC137A">
        <w:rPr>
          <w:w w:val="95"/>
          <w:lang w:val="pt-PT"/>
        </w:rPr>
        <w:t>.</w:t>
      </w:r>
    </w:p>
    <w:p w14:paraId="177294BB" w14:textId="77777777" w:rsidR="0010771C" w:rsidRPr="00AC137A" w:rsidRDefault="00AC137A">
      <w:pPr>
        <w:pStyle w:val="BodyText"/>
        <w:spacing w:before="1" w:line="338" w:lineRule="auto"/>
        <w:ind w:right="115" w:firstLine="338"/>
        <w:jc w:val="both"/>
        <w:rPr>
          <w:lang w:val="pt-PT"/>
        </w:rPr>
      </w:pPr>
      <w:r w:rsidRPr="00AC137A">
        <w:rPr>
          <w:spacing w:val="-6"/>
          <w:w w:val="95"/>
          <w:lang w:val="pt-PT"/>
        </w:rPr>
        <w:t>P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demos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obser</w:t>
      </w:r>
      <w:r w:rsidRPr="00AC137A">
        <w:rPr>
          <w:spacing w:val="-12"/>
          <w:w w:val="95"/>
          <w:lang w:val="pt-PT"/>
        </w:rPr>
        <w:t>v</w:t>
      </w:r>
      <w:r w:rsidRPr="00AC137A">
        <w:rPr>
          <w:w w:val="95"/>
          <w:lang w:val="pt-PT"/>
        </w:rPr>
        <w:t>ar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tr</w:t>
      </w:r>
      <w:r w:rsidRPr="00AC137A">
        <w:rPr>
          <w:spacing w:val="-2"/>
          <w:w w:val="95"/>
          <w:lang w:val="pt-PT"/>
        </w:rPr>
        <w:t>o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w w:val="95"/>
          <w:lang w:val="pt-PT"/>
        </w:rPr>
        <w:t>o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´</w:t>
      </w:r>
      <w:r w:rsidRPr="00AC137A">
        <w:rPr>
          <w:w w:val="95"/>
          <w:lang w:val="pt-PT"/>
        </w:rPr>
        <w:t>odigo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segui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te,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como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exem</w:t>
      </w:r>
      <w:r w:rsidRPr="00AC137A">
        <w:rPr>
          <w:spacing w:val="-1"/>
          <w:w w:val="95"/>
          <w:lang w:val="pt-PT"/>
        </w:rPr>
        <w:t>p</w:t>
      </w:r>
      <w:r w:rsidRPr="00AC137A">
        <w:rPr>
          <w:w w:val="95"/>
          <w:lang w:val="pt-PT"/>
        </w:rPr>
        <w:t>lo,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classe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Event.ts</w:t>
      </w:r>
      <w:r w:rsidRPr="00AC137A">
        <w:rPr>
          <w:rFonts w:ascii="Arial" w:eastAsia="Arial" w:hAnsi="Arial" w:cs="Arial"/>
          <w:i/>
          <w:spacing w:val="3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inserida</w:t>
      </w:r>
      <w:r w:rsidRPr="00AC137A">
        <w:rPr>
          <w:w w:val="93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spacing w:val="-13"/>
          <w:w w:val="95"/>
          <w:lang w:val="pt-PT"/>
        </w:rPr>
        <w:t>p</w:t>
      </w:r>
      <w:r w:rsidRPr="00AC137A">
        <w:rPr>
          <w:rFonts w:ascii="Arial" w:eastAsia="Arial" w:hAnsi="Arial" w:cs="Arial"/>
          <w:i/>
          <w:w w:val="95"/>
          <w:lang w:val="pt-PT"/>
        </w:rPr>
        <w:t>ackage</w:t>
      </w:r>
      <w:r w:rsidRPr="00AC137A">
        <w:rPr>
          <w:rFonts w:ascii="Arial" w:eastAsia="Arial" w:hAnsi="Arial" w:cs="Arial"/>
          <w:i/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classes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nossa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</w:t>
      </w:r>
      <w:r w:rsidRPr="00AC137A">
        <w:rPr>
          <w:spacing w:val="-1"/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Clie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te.</w:t>
      </w:r>
    </w:p>
    <w:p w14:paraId="21C09371" w14:textId="77777777" w:rsidR="0010771C" w:rsidRPr="00AC137A" w:rsidRDefault="0010771C">
      <w:pPr>
        <w:spacing w:before="13" w:line="220" w:lineRule="exact"/>
        <w:rPr>
          <w:lang w:val="pt-PT"/>
        </w:rPr>
      </w:pPr>
    </w:p>
    <w:p w14:paraId="73E510CB" w14:textId="77777777" w:rsidR="0010771C" w:rsidRDefault="00AC137A">
      <w:pPr>
        <w:pStyle w:val="BodyText"/>
        <w:rPr>
          <w:rFonts w:ascii="Arial" w:eastAsia="Arial" w:hAnsi="Arial" w:cs="Arial"/>
        </w:rPr>
      </w:pPr>
      <w:r>
        <w:rPr>
          <w:rFonts w:ascii="Arial" w:eastAsia="Arial" w:hAnsi="Arial" w:cs="Arial"/>
          <w:w w:val="125"/>
        </w:rPr>
        <w:t>import</w:t>
      </w:r>
      <w:r>
        <w:rPr>
          <w:rFonts w:ascii="Arial" w:eastAsia="Arial" w:hAnsi="Arial" w:cs="Arial"/>
          <w:spacing w:val="9"/>
          <w:w w:val="125"/>
        </w:rPr>
        <w:t xml:space="preserve"> </w:t>
      </w:r>
      <w:r>
        <w:rPr>
          <w:rFonts w:ascii="Arial" w:eastAsia="Arial" w:hAnsi="Arial" w:cs="Arial"/>
          <w:w w:val="140"/>
        </w:rPr>
        <w:t xml:space="preserve">{Profile} </w:t>
      </w:r>
      <w:r>
        <w:rPr>
          <w:rFonts w:ascii="Arial" w:eastAsia="Arial" w:hAnsi="Arial" w:cs="Arial"/>
          <w:w w:val="125"/>
        </w:rPr>
        <w:t>from</w:t>
      </w:r>
      <w:r>
        <w:rPr>
          <w:rFonts w:ascii="Arial" w:eastAsia="Arial" w:hAnsi="Arial" w:cs="Arial"/>
          <w:spacing w:val="10"/>
          <w:w w:val="125"/>
        </w:rPr>
        <w:t xml:space="preserve"> </w:t>
      </w:r>
      <w:r>
        <w:rPr>
          <w:rFonts w:ascii="Arial" w:eastAsia="Arial" w:hAnsi="Arial" w:cs="Arial"/>
          <w:w w:val="140"/>
        </w:rPr>
        <w:t>’./profile’;</w:t>
      </w:r>
    </w:p>
    <w:p w14:paraId="35C2252C" w14:textId="77777777" w:rsidR="0010771C" w:rsidRDefault="0010771C">
      <w:pPr>
        <w:spacing w:line="220" w:lineRule="exact"/>
      </w:pPr>
    </w:p>
    <w:p w14:paraId="7418D256" w14:textId="77777777" w:rsidR="0010771C" w:rsidRDefault="0010771C">
      <w:pPr>
        <w:spacing w:before="4" w:line="240" w:lineRule="exact"/>
        <w:rPr>
          <w:sz w:val="24"/>
          <w:szCs w:val="24"/>
        </w:rPr>
      </w:pPr>
    </w:p>
    <w:p w14:paraId="774A26C6" w14:textId="77777777" w:rsidR="0010771C" w:rsidRDefault="00AC137A">
      <w:pPr>
        <w:pStyle w:val="BodyText"/>
        <w:spacing w:line="340" w:lineRule="auto"/>
        <w:ind w:right="5250"/>
        <w:rPr>
          <w:rFonts w:ascii="Arial" w:eastAsia="Arial" w:hAnsi="Arial" w:cs="Arial"/>
        </w:rPr>
      </w:pPr>
      <w:r>
        <w:rPr>
          <w:rFonts w:ascii="Arial"/>
          <w:w w:val="120"/>
        </w:rPr>
        <w:t>export</w:t>
      </w:r>
      <w:r>
        <w:rPr>
          <w:rFonts w:ascii="Arial"/>
          <w:spacing w:val="-14"/>
          <w:w w:val="120"/>
        </w:rPr>
        <w:t xml:space="preserve"> </w:t>
      </w:r>
      <w:r>
        <w:rPr>
          <w:rFonts w:ascii="Arial"/>
          <w:w w:val="120"/>
        </w:rPr>
        <w:t>class</w:t>
      </w:r>
      <w:r>
        <w:rPr>
          <w:rFonts w:ascii="Arial"/>
          <w:spacing w:val="-14"/>
          <w:w w:val="120"/>
        </w:rPr>
        <w:t xml:space="preserve"> </w:t>
      </w:r>
      <w:r>
        <w:rPr>
          <w:rFonts w:ascii="Arial"/>
          <w:w w:val="120"/>
        </w:rPr>
        <w:t>Event</w:t>
      </w:r>
      <w:r>
        <w:rPr>
          <w:rFonts w:ascii="Arial"/>
          <w:spacing w:val="-14"/>
          <w:w w:val="120"/>
        </w:rPr>
        <w:t xml:space="preserve"> </w:t>
      </w:r>
      <w:r>
        <w:rPr>
          <w:rFonts w:ascii="Arial"/>
          <w:w w:val="125"/>
        </w:rPr>
        <w:t>{</w:t>
      </w:r>
      <w:r>
        <w:rPr>
          <w:rFonts w:ascii="Arial"/>
          <w:w w:val="155"/>
        </w:rPr>
        <w:t xml:space="preserve"> </w:t>
      </w:r>
      <w:r>
        <w:rPr>
          <w:rFonts w:ascii="Arial"/>
          <w:w w:val="120"/>
        </w:rPr>
        <w:t>constructor(</w:t>
      </w:r>
    </w:p>
    <w:p w14:paraId="72BE6BBE" w14:textId="77777777" w:rsidR="0010771C" w:rsidRDefault="00AC137A">
      <w:pPr>
        <w:pStyle w:val="BodyText"/>
        <w:spacing w:before="3" w:line="340" w:lineRule="auto"/>
        <w:ind w:right="5848"/>
        <w:rPr>
          <w:rFonts w:ascii="Arial" w:eastAsia="Arial" w:hAnsi="Arial" w:cs="Arial"/>
        </w:rPr>
      </w:pPr>
      <w:r>
        <w:rPr>
          <w:rFonts w:ascii="Arial"/>
          <w:w w:val="120"/>
        </w:rPr>
        <w:t>private</w:t>
      </w:r>
      <w:r>
        <w:rPr>
          <w:rFonts w:ascii="Arial"/>
          <w:spacing w:val="35"/>
          <w:w w:val="120"/>
        </w:rPr>
        <w:t xml:space="preserve"> </w:t>
      </w:r>
      <w:r>
        <w:rPr>
          <w:rFonts w:ascii="Arial"/>
          <w:w w:val="120"/>
        </w:rPr>
        <w:t>id?: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05"/>
        </w:rPr>
        <w:t>number,</w:t>
      </w:r>
      <w:r>
        <w:rPr>
          <w:rFonts w:ascii="Arial"/>
          <w:w w:val="99"/>
        </w:rPr>
        <w:t xml:space="preserve"> </w:t>
      </w:r>
      <w:r>
        <w:rPr>
          <w:rFonts w:ascii="Arial"/>
          <w:w w:val="120"/>
        </w:rPr>
        <w:t>private</w:t>
      </w:r>
      <w:r>
        <w:rPr>
          <w:rFonts w:ascii="Arial"/>
          <w:spacing w:val="39"/>
          <w:w w:val="120"/>
        </w:rPr>
        <w:t xml:space="preserve"> </w:t>
      </w:r>
      <w:r>
        <w:rPr>
          <w:rFonts w:ascii="Arial"/>
          <w:w w:val="105"/>
        </w:rPr>
        <w:t>name?:</w:t>
      </w:r>
      <w:r>
        <w:rPr>
          <w:rFonts w:ascii="Arial"/>
          <w:spacing w:val="48"/>
          <w:w w:val="105"/>
        </w:rPr>
        <w:t xml:space="preserve"> </w:t>
      </w:r>
      <w:r>
        <w:rPr>
          <w:rFonts w:ascii="Arial"/>
          <w:w w:val="120"/>
        </w:rPr>
        <w:t>string,</w:t>
      </w:r>
    </w:p>
    <w:p w14:paraId="0E3854EF" w14:textId="77777777" w:rsidR="0010771C" w:rsidRDefault="00AC137A">
      <w:pPr>
        <w:pStyle w:val="BodyText"/>
        <w:spacing w:before="3" w:line="340" w:lineRule="auto"/>
        <w:ind w:right="5250"/>
        <w:rPr>
          <w:rFonts w:ascii="Arial" w:eastAsia="Arial" w:hAnsi="Arial" w:cs="Arial"/>
        </w:rPr>
      </w:pPr>
      <w:r>
        <w:rPr>
          <w:rFonts w:ascii="Arial"/>
          <w:w w:val="120"/>
        </w:rPr>
        <w:t xml:space="preserve">private </w:t>
      </w:r>
      <w:r>
        <w:rPr>
          <w:rFonts w:ascii="Arial"/>
          <w:spacing w:val="3"/>
          <w:w w:val="120"/>
        </w:rPr>
        <w:t xml:space="preserve"> </w:t>
      </w:r>
      <w:r>
        <w:rPr>
          <w:rFonts w:ascii="Arial"/>
          <w:w w:val="120"/>
        </w:rPr>
        <w:t xml:space="preserve">description?: </w:t>
      </w:r>
      <w:r>
        <w:rPr>
          <w:rFonts w:ascii="Arial"/>
          <w:spacing w:val="4"/>
          <w:w w:val="120"/>
        </w:rPr>
        <w:t xml:space="preserve"> </w:t>
      </w:r>
      <w:r>
        <w:rPr>
          <w:rFonts w:ascii="Arial"/>
          <w:w w:val="120"/>
        </w:rPr>
        <w:t>string,</w:t>
      </w:r>
      <w:r>
        <w:rPr>
          <w:rFonts w:ascii="Arial"/>
          <w:w w:val="133"/>
        </w:rPr>
        <w:t xml:space="preserve"> </w:t>
      </w:r>
      <w:r>
        <w:rPr>
          <w:rFonts w:ascii="Arial"/>
          <w:w w:val="120"/>
        </w:rPr>
        <w:t>private</w:t>
      </w:r>
      <w:r>
        <w:rPr>
          <w:rFonts w:ascii="Arial"/>
          <w:spacing w:val="-12"/>
          <w:w w:val="120"/>
        </w:rPr>
        <w:t xml:space="preserve"> </w:t>
      </w:r>
      <w:r>
        <w:rPr>
          <w:rFonts w:ascii="Arial"/>
          <w:w w:val="120"/>
        </w:rPr>
        <w:t>date?:</w:t>
      </w:r>
      <w:r>
        <w:rPr>
          <w:rFonts w:ascii="Arial"/>
          <w:spacing w:val="-12"/>
          <w:w w:val="120"/>
        </w:rPr>
        <w:t xml:space="preserve"> </w:t>
      </w:r>
      <w:r>
        <w:rPr>
          <w:rFonts w:ascii="Arial"/>
          <w:w w:val="120"/>
        </w:rPr>
        <w:t>Date,</w:t>
      </w:r>
    </w:p>
    <w:p w14:paraId="221F0082" w14:textId="77777777" w:rsidR="0010771C" w:rsidRDefault="00AC137A">
      <w:pPr>
        <w:pStyle w:val="BodyText"/>
        <w:spacing w:before="3" w:line="340" w:lineRule="auto"/>
        <w:ind w:right="5441"/>
        <w:rPr>
          <w:rFonts w:ascii="Arial" w:eastAsia="Arial" w:hAnsi="Arial" w:cs="Arial"/>
        </w:rPr>
      </w:pPr>
      <w:r>
        <w:rPr>
          <w:rFonts w:ascii="Arial"/>
          <w:w w:val="130"/>
        </w:rPr>
        <w:t>private</w:t>
      </w:r>
      <w:r>
        <w:rPr>
          <w:rFonts w:ascii="Arial"/>
          <w:spacing w:val="1"/>
          <w:w w:val="130"/>
        </w:rPr>
        <w:t xml:space="preserve"> </w:t>
      </w:r>
      <w:r>
        <w:rPr>
          <w:rFonts w:ascii="Arial"/>
          <w:w w:val="130"/>
        </w:rPr>
        <w:t>local?:</w:t>
      </w:r>
      <w:r>
        <w:rPr>
          <w:rFonts w:ascii="Arial"/>
          <w:spacing w:val="1"/>
          <w:w w:val="130"/>
        </w:rPr>
        <w:t xml:space="preserve"> </w:t>
      </w:r>
      <w:r>
        <w:rPr>
          <w:rFonts w:ascii="Arial"/>
          <w:w w:val="130"/>
        </w:rPr>
        <w:t>string,</w:t>
      </w:r>
      <w:r>
        <w:rPr>
          <w:rFonts w:ascii="Arial"/>
          <w:w w:val="133"/>
        </w:rPr>
        <w:t xml:space="preserve"> </w:t>
      </w:r>
      <w:r>
        <w:rPr>
          <w:rFonts w:ascii="Arial"/>
          <w:w w:val="130"/>
        </w:rPr>
        <w:t>private</w:t>
      </w:r>
      <w:r>
        <w:rPr>
          <w:rFonts w:ascii="Arial"/>
          <w:spacing w:val="26"/>
          <w:w w:val="130"/>
        </w:rPr>
        <w:t xml:space="preserve"> </w:t>
      </w:r>
      <w:r>
        <w:rPr>
          <w:rFonts w:ascii="Arial"/>
          <w:w w:val="130"/>
        </w:rPr>
        <w:t>profiles?:</w:t>
      </w:r>
      <w:r>
        <w:rPr>
          <w:rFonts w:ascii="Arial"/>
          <w:spacing w:val="26"/>
          <w:w w:val="130"/>
        </w:rPr>
        <w:t xml:space="preserve"> </w:t>
      </w:r>
      <w:r>
        <w:rPr>
          <w:rFonts w:ascii="Arial"/>
          <w:w w:val="130"/>
        </w:rPr>
        <w:t>Profile[]</w:t>
      </w:r>
    </w:p>
    <w:p w14:paraId="1A635119" w14:textId="77777777" w:rsidR="0010771C" w:rsidRDefault="00AC137A">
      <w:pPr>
        <w:pStyle w:val="BodyText"/>
        <w:spacing w:before="3"/>
        <w:rPr>
          <w:rFonts w:ascii="Arial" w:eastAsia="Arial" w:hAnsi="Arial" w:cs="Arial"/>
        </w:rPr>
      </w:pPr>
      <w:r>
        <w:rPr>
          <w:rFonts w:ascii="Arial"/>
          <w:w w:val="155"/>
        </w:rPr>
        <w:t>)</w:t>
      </w:r>
      <w:r>
        <w:rPr>
          <w:rFonts w:ascii="Arial"/>
          <w:spacing w:val="20"/>
          <w:w w:val="155"/>
        </w:rPr>
        <w:t xml:space="preserve"> </w:t>
      </w:r>
      <w:r>
        <w:rPr>
          <w:rFonts w:ascii="Arial"/>
          <w:w w:val="155"/>
        </w:rPr>
        <w:t>{</w:t>
      </w:r>
    </w:p>
    <w:p w14:paraId="6F2AE5B3" w14:textId="77777777" w:rsidR="0010771C" w:rsidRDefault="00AC137A">
      <w:pPr>
        <w:pStyle w:val="BodyText"/>
        <w:spacing w:before="105"/>
        <w:rPr>
          <w:rFonts w:ascii="Arial" w:eastAsia="Arial" w:hAnsi="Arial" w:cs="Arial"/>
        </w:rPr>
      </w:pPr>
      <w:r>
        <w:rPr>
          <w:rFonts w:ascii="Arial"/>
          <w:w w:val="130"/>
        </w:rPr>
        <w:t>this.id</w:t>
      </w:r>
      <w:r>
        <w:rPr>
          <w:rFonts w:ascii="Arial"/>
          <w:spacing w:val="36"/>
          <w:w w:val="130"/>
        </w:rPr>
        <w:t xml:space="preserve"> </w:t>
      </w:r>
      <w:r>
        <w:rPr>
          <w:rFonts w:ascii="Arial"/>
          <w:w w:val="115"/>
        </w:rPr>
        <w:t>=</w:t>
      </w:r>
      <w:r>
        <w:rPr>
          <w:rFonts w:ascii="Arial"/>
          <w:spacing w:val="45"/>
          <w:w w:val="115"/>
        </w:rPr>
        <w:t xml:space="preserve"> </w:t>
      </w:r>
      <w:r>
        <w:rPr>
          <w:rFonts w:ascii="Arial"/>
          <w:w w:val="130"/>
        </w:rPr>
        <w:t>id</w:t>
      </w:r>
      <w:r>
        <w:rPr>
          <w:rFonts w:ascii="Arial"/>
          <w:spacing w:val="36"/>
          <w:w w:val="130"/>
        </w:rPr>
        <w:t xml:space="preserve"> </w:t>
      </w:r>
      <w:r>
        <w:rPr>
          <w:rFonts w:ascii="Arial"/>
          <w:w w:val="115"/>
        </w:rPr>
        <w:t>?</w:t>
      </w:r>
      <w:r>
        <w:rPr>
          <w:rFonts w:ascii="Arial"/>
          <w:spacing w:val="45"/>
          <w:w w:val="115"/>
        </w:rPr>
        <w:t xml:space="preserve"> </w:t>
      </w:r>
      <w:r>
        <w:rPr>
          <w:rFonts w:ascii="Arial"/>
          <w:w w:val="130"/>
        </w:rPr>
        <w:t>id</w:t>
      </w:r>
      <w:r>
        <w:rPr>
          <w:rFonts w:ascii="Arial"/>
          <w:spacing w:val="36"/>
          <w:w w:val="130"/>
        </w:rPr>
        <w:t xml:space="preserve"> </w:t>
      </w:r>
      <w:r>
        <w:rPr>
          <w:rFonts w:ascii="Arial"/>
          <w:w w:val="160"/>
        </w:rPr>
        <w:t>:</w:t>
      </w:r>
      <w:r>
        <w:rPr>
          <w:rFonts w:ascii="Arial"/>
          <w:spacing w:val="18"/>
          <w:w w:val="160"/>
        </w:rPr>
        <w:t xml:space="preserve"> </w:t>
      </w:r>
      <w:r>
        <w:rPr>
          <w:rFonts w:ascii="Arial"/>
          <w:w w:val="130"/>
        </w:rPr>
        <w:t>0;</w:t>
      </w:r>
    </w:p>
    <w:p w14:paraId="5BBAF804" w14:textId="77777777" w:rsidR="0010771C" w:rsidRDefault="00AC137A">
      <w:pPr>
        <w:pStyle w:val="BodyText"/>
        <w:spacing w:before="105" w:line="340" w:lineRule="auto"/>
        <w:ind w:right="2184"/>
        <w:rPr>
          <w:rFonts w:ascii="Arial" w:eastAsia="Arial" w:hAnsi="Arial" w:cs="Arial"/>
        </w:rPr>
      </w:pPr>
      <w:r>
        <w:rPr>
          <w:rFonts w:ascii="Arial" w:eastAsia="Arial" w:hAnsi="Arial" w:cs="Arial"/>
          <w:w w:val="125"/>
        </w:rPr>
        <w:t>this.description</w:t>
      </w:r>
      <w:r>
        <w:rPr>
          <w:rFonts w:ascii="Arial" w:eastAsia="Arial" w:hAnsi="Arial" w:cs="Arial"/>
          <w:spacing w:val="13"/>
          <w:w w:val="125"/>
        </w:rPr>
        <w:t xml:space="preserve"> </w:t>
      </w:r>
      <w:r>
        <w:rPr>
          <w:rFonts w:ascii="Arial" w:eastAsia="Arial" w:hAnsi="Arial" w:cs="Arial"/>
          <w:w w:val="105"/>
        </w:rPr>
        <w:t>=</w:t>
      </w:r>
      <w:r>
        <w:rPr>
          <w:rFonts w:ascii="Arial" w:eastAsia="Arial" w:hAnsi="Arial" w:cs="Arial"/>
          <w:spacing w:val="25"/>
          <w:w w:val="105"/>
        </w:rPr>
        <w:t xml:space="preserve"> </w:t>
      </w:r>
      <w:r>
        <w:rPr>
          <w:rFonts w:ascii="Arial" w:eastAsia="Arial" w:hAnsi="Arial" w:cs="Arial"/>
          <w:w w:val="125"/>
        </w:rPr>
        <w:t>description</w:t>
      </w:r>
      <w:r>
        <w:rPr>
          <w:rFonts w:ascii="Arial" w:eastAsia="Arial" w:hAnsi="Arial" w:cs="Arial"/>
          <w:spacing w:val="13"/>
          <w:w w:val="125"/>
        </w:rPr>
        <w:t xml:space="preserve"> </w:t>
      </w:r>
      <w:r>
        <w:rPr>
          <w:rFonts w:ascii="Arial" w:eastAsia="Arial" w:hAnsi="Arial" w:cs="Arial"/>
          <w:w w:val="105"/>
        </w:rPr>
        <w:t>?</w:t>
      </w:r>
      <w:r>
        <w:rPr>
          <w:rFonts w:ascii="Arial" w:eastAsia="Arial" w:hAnsi="Arial" w:cs="Arial"/>
          <w:spacing w:val="26"/>
          <w:w w:val="105"/>
        </w:rPr>
        <w:t xml:space="preserve"> </w:t>
      </w:r>
      <w:r>
        <w:rPr>
          <w:rFonts w:ascii="Arial" w:eastAsia="Arial" w:hAnsi="Arial" w:cs="Arial"/>
          <w:w w:val="125"/>
        </w:rPr>
        <w:t>description</w:t>
      </w:r>
      <w:r>
        <w:rPr>
          <w:rFonts w:ascii="Arial" w:eastAsia="Arial" w:hAnsi="Arial" w:cs="Arial"/>
          <w:spacing w:val="13"/>
          <w:w w:val="125"/>
        </w:rPr>
        <w:t xml:space="preserve"> </w:t>
      </w:r>
      <w:r>
        <w:rPr>
          <w:rFonts w:ascii="Arial" w:eastAsia="Arial" w:hAnsi="Arial" w:cs="Arial"/>
          <w:w w:val="185"/>
        </w:rPr>
        <w:t>:</w:t>
      </w:r>
      <w:r>
        <w:rPr>
          <w:rFonts w:ascii="Arial" w:eastAsia="Arial" w:hAnsi="Arial" w:cs="Arial"/>
          <w:spacing w:val="-24"/>
          <w:w w:val="185"/>
        </w:rPr>
        <w:t xml:space="preserve"> </w:t>
      </w:r>
      <w:r>
        <w:rPr>
          <w:rFonts w:ascii="Arial" w:eastAsia="Arial" w:hAnsi="Arial" w:cs="Arial"/>
          <w:w w:val="185"/>
        </w:rPr>
        <w:t>’’;</w:t>
      </w:r>
      <w:r>
        <w:rPr>
          <w:rFonts w:ascii="Arial" w:eastAsia="Arial" w:hAnsi="Arial" w:cs="Arial"/>
          <w:w w:val="216"/>
        </w:rPr>
        <w:t xml:space="preserve"> </w:t>
      </w:r>
      <w:r>
        <w:rPr>
          <w:rFonts w:ascii="Arial" w:eastAsia="Arial" w:hAnsi="Arial" w:cs="Arial"/>
          <w:w w:val="125"/>
        </w:rPr>
        <w:t>this.date</w:t>
      </w:r>
      <w:r>
        <w:rPr>
          <w:rFonts w:ascii="Arial" w:eastAsia="Arial" w:hAnsi="Arial" w:cs="Arial"/>
          <w:spacing w:val="-15"/>
          <w:w w:val="125"/>
        </w:rPr>
        <w:t xml:space="preserve"> </w:t>
      </w:r>
      <w:r>
        <w:rPr>
          <w:rFonts w:ascii="Arial" w:eastAsia="Arial" w:hAnsi="Arial" w:cs="Arial"/>
          <w:w w:val="105"/>
        </w:rPr>
        <w:t>=</w:t>
      </w:r>
      <w:r>
        <w:rPr>
          <w:rFonts w:ascii="Arial" w:eastAsia="Arial" w:hAnsi="Arial" w:cs="Arial"/>
          <w:spacing w:val="-2"/>
          <w:w w:val="105"/>
        </w:rPr>
        <w:t xml:space="preserve"> </w:t>
      </w:r>
      <w:r>
        <w:rPr>
          <w:rFonts w:ascii="Arial" w:eastAsia="Arial" w:hAnsi="Arial" w:cs="Arial"/>
          <w:w w:val="125"/>
        </w:rPr>
        <w:t>date</w:t>
      </w:r>
      <w:r>
        <w:rPr>
          <w:rFonts w:ascii="Arial" w:eastAsia="Arial" w:hAnsi="Arial" w:cs="Arial"/>
          <w:spacing w:val="-14"/>
          <w:w w:val="125"/>
        </w:rPr>
        <w:t xml:space="preserve"> </w:t>
      </w:r>
      <w:r>
        <w:rPr>
          <w:rFonts w:ascii="Arial" w:eastAsia="Arial" w:hAnsi="Arial" w:cs="Arial"/>
          <w:w w:val="105"/>
        </w:rPr>
        <w:t>?</w:t>
      </w:r>
      <w:r>
        <w:rPr>
          <w:rFonts w:ascii="Arial" w:eastAsia="Arial" w:hAnsi="Arial" w:cs="Arial"/>
          <w:spacing w:val="-2"/>
          <w:w w:val="105"/>
        </w:rPr>
        <w:t xml:space="preserve"> </w:t>
      </w:r>
      <w:r>
        <w:rPr>
          <w:rFonts w:ascii="Arial" w:eastAsia="Arial" w:hAnsi="Arial" w:cs="Arial"/>
          <w:w w:val="125"/>
        </w:rPr>
        <w:t>date</w:t>
      </w:r>
      <w:r>
        <w:rPr>
          <w:rFonts w:ascii="Arial" w:eastAsia="Arial" w:hAnsi="Arial" w:cs="Arial"/>
          <w:spacing w:val="-14"/>
          <w:w w:val="125"/>
        </w:rPr>
        <w:t xml:space="preserve"> </w:t>
      </w:r>
      <w:r>
        <w:rPr>
          <w:rFonts w:ascii="Arial" w:eastAsia="Arial" w:hAnsi="Arial" w:cs="Arial"/>
          <w:w w:val="185"/>
        </w:rPr>
        <w:t>:</w:t>
      </w:r>
      <w:r>
        <w:rPr>
          <w:rFonts w:ascii="Arial" w:eastAsia="Arial" w:hAnsi="Arial" w:cs="Arial"/>
          <w:spacing w:val="-51"/>
          <w:w w:val="185"/>
        </w:rPr>
        <w:t xml:space="preserve"> </w:t>
      </w:r>
      <w:r>
        <w:rPr>
          <w:rFonts w:ascii="Arial" w:eastAsia="Arial" w:hAnsi="Arial" w:cs="Arial"/>
          <w:w w:val="105"/>
        </w:rPr>
        <w:t>new</w:t>
      </w:r>
      <w:r>
        <w:rPr>
          <w:rFonts w:ascii="Arial" w:eastAsia="Arial" w:hAnsi="Arial" w:cs="Arial"/>
          <w:spacing w:val="-2"/>
          <w:w w:val="105"/>
        </w:rPr>
        <w:t xml:space="preserve"> </w:t>
      </w:r>
      <w:r>
        <w:rPr>
          <w:rFonts w:ascii="Arial" w:eastAsia="Arial" w:hAnsi="Arial" w:cs="Arial"/>
          <w:w w:val="125"/>
        </w:rPr>
        <w:t>Date(0);</w:t>
      </w:r>
    </w:p>
    <w:p w14:paraId="2EC99230" w14:textId="77777777" w:rsidR="0010771C" w:rsidRDefault="00AC137A">
      <w:pPr>
        <w:pStyle w:val="BodyText"/>
        <w:spacing w:before="3" w:line="340" w:lineRule="auto"/>
        <w:ind w:right="4274"/>
        <w:rPr>
          <w:rFonts w:ascii="Arial" w:eastAsia="Arial" w:hAnsi="Arial" w:cs="Arial"/>
        </w:rPr>
      </w:pPr>
      <w:r>
        <w:rPr>
          <w:rFonts w:ascii="Arial" w:eastAsia="Arial" w:hAnsi="Arial" w:cs="Arial"/>
          <w:w w:val="130"/>
        </w:rPr>
        <w:t>this.local</w:t>
      </w:r>
      <w:r>
        <w:rPr>
          <w:rFonts w:ascii="Arial" w:eastAsia="Arial" w:hAnsi="Arial" w:cs="Arial"/>
          <w:spacing w:val="33"/>
          <w:w w:val="130"/>
        </w:rPr>
        <w:t xml:space="preserve"> </w:t>
      </w:r>
      <w:r>
        <w:rPr>
          <w:rFonts w:ascii="Arial" w:eastAsia="Arial" w:hAnsi="Arial" w:cs="Arial"/>
          <w:w w:val="105"/>
        </w:rPr>
        <w:t>=</w:t>
      </w:r>
      <w:r>
        <w:rPr>
          <w:rFonts w:ascii="Arial" w:eastAsia="Arial" w:hAnsi="Arial" w:cs="Arial"/>
          <w:spacing w:val="49"/>
          <w:w w:val="105"/>
        </w:rPr>
        <w:t xml:space="preserve"> </w:t>
      </w:r>
      <w:r>
        <w:rPr>
          <w:rFonts w:ascii="Arial" w:eastAsia="Arial" w:hAnsi="Arial" w:cs="Arial"/>
          <w:w w:val="130"/>
        </w:rPr>
        <w:t>local</w:t>
      </w:r>
      <w:r>
        <w:rPr>
          <w:rFonts w:ascii="Arial" w:eastAsia="Arial" w:hAnsi="Arial" w:cs="Arial"/>
          <w:spacing w:val="34"/>
          <w:w w:val="130"/>
        </w:rPr>
        <w:t xml:space="preserve"> </w:t>
      </w:r>
      <w:r>
        <w:rPr>
          <w:rFonts w:ascii="Arial" w:eastAsia="Arial" w:hAnsi="Arial" w:cs="Arial"/>
          <w:w w:val="105"/>
        </w:rPr>
        <w:t>?</w:t>
      </w:r>
      <w:r>
        <w:rPr>
          <w:rFonts w:ascii="Arial" w:eastAsia="Arial" w:hAnsi="Arial" w:cs="Arial"/>
          <w:spacing w:val="49"/>
          <w:w w:val="105"/>
        </w:rPr>
        <w:t xml:space="preserve"> </w:t>
      </w:r>
      <w:r>
        <w:rPr>
          <w:rFonts w:ascii="Arial" w:eastAsia="Arial" w:hAnsi="Arial" w:cs="Arial"/>
          <w:w w:val="130"/>
        </w:rPr>
        <w:t>local</w:t>
      </w:r>
      <w:r>
        <w:rPr>
          <w:rFonts w:ascii="Arial" w:eastAsia="Arial" w:hAnsi="Arial" w:cs="Arial"/>
          <w:spacing w:val="34"/>
          <w:w w:val="130"/>
        </w:rPr>
        <w:t xml:space="preserve"> </w:t>
      </w:r>
      <w:r>
        <w:rPr>
          <w:rFonts w:ascii="Arial" w:eastAsia="Arial" w:hAnsi="Arial" w:cs="Arial"/>
          <w:w w:val="190"/>
        </w:rPr>
        <w:t>:</w:t>
      </w:r>
      <w:r>
        <w:rPr>
          <w:rFonts w:ascii="Arial" w:eastAsia="Arial" w:hAnsi="Arial" w:cs="Arial"/>
          <w:spacing w:val="-3"/>
          <w:w w:val="190"/>
        </w:rPr>
        <w:t xml:space="preserve"> </w:t>
      </w:r>
      <w:r>
        <w:rPr>
          <w:rFonts w:ascii="Arial" w:eastAsia="Arial" w:hAnsi="Arial" w:cs="Arial"/>
          <w:w w:val="190"/>
        </w:rPr>
        <w:t>’’;</w:t>
      </w:r>
      <w:r>
        <w:rPr>
          <w:rFonts w:ascii="Arial" w:eastAsia="Arial" w:hAnsi="Arial" w:cs="Arial"/>
          <w:w w:val="216"/>
        </w:rPr>
        <w:t xml:space="preserve"> </w:t>
      </w:r>
      <w:r>
        <w:rPr>
          <w:rFonts w:ascii="Arial" w:eastAsia="Arial" w:hAnsi="Arial" w:cs="Arial"/>
          <w:w w:val="105"/>
        </w:rPr>
        <w:t>this.name</w:t>
      </w:r>
      <w:r>
        <w:rPr>
          <w:rFonts w:ascii="Arial" w:eastAsia="Arial" w:hAnsi="Arial" w:cs="Arial"/>
          <w:spacing w:val="15"/>
          <w:w w:val="105"/>
        </w:rPr>
        <w:t xml:space="preserve"> </w:t>
      </w:r>
      <w:r>
        <w:rPr>
          <w:rFonts w:ascii="Arial" w:eastAsia="Arial" w:hAnsi="Arial" w:cs="Arial"/>
          <w:w w:val="105"/>
        </w:rPr>
        <w:t>=</w:t>
      </w:r>
      <w:r>
        <w:rPr>
          <w:rFonts w:ascii="Arial" w:eastAsia="Arial" w:hAnsi="Arial" w:cs="Arial"/>
          <w:spacing w:val="15"/>
          <w:w w:val="105"/>
        </w:rPr>
        <w:t xml:space="preserve"> </w:t>
      </w:r>
      <w:r>
        <w:rPr>
          <w:rFonts w:ascii="Arial" w:eastAsia="Arial" w:hAnsi="Arial" w:cs="Arial"/>
          <w:w w:val="105"/>
        </w:rPr>
        <w:t>name</w:t>
      </w:r>
      <w:r>
        <w:rPr>
          <w:rFonts w:ascii="Arial" w:eastAsia="Arial" w:hAnsi="Arial" w:cs="Arial"/>
          <w:spacing w:val="15"/>
          <w:w w:val="105"/>
        </w:rPr>
        <w:t xml:space="preserve"> </w:t>
      </w:r>
      <w:r>
        <w:rPr>
          <w:rFonts w:ascii="Arial" w:eastAsia="Arial" w:hAnsi="Arial" w:cs="Arial"/>
          <w:w w:val="105"/>
        </w:rPr>
        <w:t>?</w:t>
      </w:r>
      <w:r>
        <w:rPr>
          <w:rFonts w:ascii="Arial" w:eastAsia="Arial" w:hAnsi="Arial" w:cs="Arial"/>
          <w:spacing w:val="15"/>
          <w:w w:val="105"/>
        </w:rPr>
        <w:t xml:space="preserve"> </w:t>
      </w:r>
      <w:r>
        <w:rPr>
          <w:rFonts w:ascii="Arial" w:eastAsia="Arial" w:hAnsi="Arial" w:cs="Arial"/>
          <w:w w:val="105"/>
        </w:rPr>
        <w:t>name</w:t>
      </w:r>
      <w:r>
        <w:rPr>
          <w:rFonts w:ascii="Arial" w:eastAsia="Arial" w:hAnsi="Arial" w:cs="Arial"/>
          <w:spacing w:val="16"/>
          <w:w w:val="105"/>
        </w:rPr>
        <w:t xml:space="preserve"> </w:t>
      </w:r>
      <w:r>
        <w:rPr>
          <w:rFonts w:ascii="Arial" w:eastAsia="Arial" w:hAnsi="Arial" w:cs="Arial"/>
          <w:w w:val="190"/>
        </w:rPr>
        <w:t>:</w:t>
      </w:r>
      <w:r>
        <w:rPr>
          <w:rFonts w:ascii="Arial" w:eastAsia="Arial" w:hAnsi="Arial" w:cs="Arial"/>
          <w:spacing w:val="-37"/>
          <w:w w:val="190"/>
        </w:rPr>
        <w:t xml:space="preserve"> </w:t>
      </w:r>
      <w:r>
        <w:rPr>
          <w:rFonts w:ascii="Arial" w:eastAsia="Arial" w:hAnsi="Arial" w:cs="Arial"/>
          <w:w w:val="190"/>
        </w:rPr>
        <w:t>’’;</w:t>
      </w:r>
    </w:p>
    <w:p w14:paraId="05FA0206" w14:textId="77777777" w:rsidR="0010771C" w:rsidRPr="00AC137A" w:rsidRDefault="00AC137A">
      <w:pPr>
        <w:pStyle w:val="BodyText"/>
        <w:spacing w:before="3"/>
        <w:rPr>
          <w:rFonts w:ascii="Arial" w:eastAsia="Arial" w:hAnsi="Arial" w:cs="Arial"/>
          <w:lang w:val="pt-PT"/>
        </w:rPr>
      </w:pPr>
      <w:r w:rsidRPr="00AC137A">
        <w:rPr>
          <w:rFonts w:ascii="Arial"/>
          <w:w w:val="135"/>
          <w:lang w:val="pt-PT"/>
        </w:rPr>
        <w:t>this.profiles</w:t>
      </w:r>
      <w:r w:rsidRPr="00AC137A">
        <w:rPr>
          <w:rFonts w:ascii="Arial"/>
          <w:spacing w:val="8"/>
          <w:w w:val="135"/>
          <w:lang w:val="pt-PT"/>
        </w:rPr>
        <w:t xml:space="preserve"> </w:t>
      </w:r>
      <w:r w:rsidRPr="00AC137A">
        <w:rPr>
          <w:rFonts w:ascii="Arial"/>
          <w:w w:val="120"/>
          <w:lang w:val="pt-PT"/>
        </w:rPr>
        <w:t>=</w:t>
      </w:r>
      <w:r w:rsidRPr="00AC137A">
        <w:rPr>
          <w:rFonts w:ascii="Arial"/>
          <w:spacing w:val="17"/>
          <w:w w:val="120"/>
          <w:lang w:val="pt-PT"/>
        </w:rPr>
        <w:t xml:space="preserve"> </w:t>
      </w:r>
      <w:r w:rsidRPr="00AC137A">
        <w:rPr>
          <w:rFonts w:ascii="Arial"/>
          <w:w w:val="135"/>
          <w:lang w:val="pt-PT"/>
        </w:rPr>
        <w:t>profiles</w:t>
      </w:r>
      <w:r w:rsidRPr="00AC137A">
        <w:rPr>
          <w:rFonts w:ascii="Arial"/>
          <w:spacing w:val="9"/>
          <w:w w:val="135"/>
          <w:lang w:val="pt-PT"/>
        </w:rPr>
        <w:t xml:space="preserve"> </w:t>
      </w:r>
      <w:r w:rsidRPr="00AC137A">
        <w:rPr>
          <w:rFonts w:ascii="Arial"/>
          <w:w w:val="120"/>
          <w:lang w:val="pt-PT"/>
        </w:rPr>
        <w:t>?</w:t>
      </w:r>
      <w:r w:rsidRPr="00AC137A">
        <w:rPr>
          <w:rFonts w:ascii="Arial"/>
          <w:spacing w:val="17"/>
          <w:w w:val="120"/>
          <w:lang w:val="pt-PT"/>
        </w:rPr>
        <w:t xml:space="preserve"> </w:t>
      </w:r>
      <w:r w:rsidRPr="00AC137A">
        <w:rPr>
          <w:rFonts w:ascii="Arial"/>
          <w:w w:val="135"/>
          <w:lang w:val="pt-PT"/>
        </w:rPr>
        <w:t>profiles</w:t>
      </w:r>
      <w:r w:rsidRPr="00AC137A">
        <w:rPr>
          <w:rFonts w:ascii="Arial"/>
          <w:spacing w:val="9"/>
          <w:w w:val="135"/>
          <w:lang w:val="pt-PT"/>
        </w:rPr>
        <w:t xml:space="preserve"> </w:t>
      </w:r>
      <w:r w:rsidRPr="00AC137A">
        <w:rPr>
          <w:rFonts w:ascii="Arial"/>
          <w:w w:val="165"/>
          <w:lang w:val="pt-PT"/>
        </w:rPr>
        <w:t>:</w:t>
      </w:r>
      <w:r w:rsidRPr="00AC137A">
        <w:rPr>
          <w:rFonts w:ascii="Arial"/>
          <w:spacing w:val="-10"/>
          <w:w w:val="165"/>
          <w:lang w:val="pt-PT"/>
        </w:rPr>
        <w:t xml:space="preserve"> </w:t>
      </w:r>
      <w:r w:rsidRPr="00AC137A">
        <w:rPr>
          <w:rFonts w:ascii="Arial"/>
          <w:w w:val="165"/>
          <w:lang w:val="pt-PT"/>
        </w:rPr>
        <w:t>[];}}</w:t>
      </w:r>
    </w:p>
    <w:p w14:paraId="632C57B3" w14:textId="77777777" w:rsidR="0010771C" w:rsidRPr="00AC137A" w:rsidRDefault="0010771C">
      <w:pPr>
        <w:rPr>
          <w:rFonts w:ascii="Arial" w:eastAsia="Arial" w:hAnsi="Arial" w:cs="Arial"/>
          <w:lang w:val="pt-PT"/>
        </w:rPr>
        <w:sectPr w:rsidR="0010771C" w:rsidRPr="00AC137A">
          <w:pgSz w:w="11910" w:h="16840"/>
          <w:pgMar w:top="1580" w:right="1420" w:bottom="1140" w:left="1480" w:header="0" w:footer="939" w:gutter="0"/>
          <w:cols w:space="720"/>
        </w:sectPr>
      </w:pPr>
    </w:p>
    <w:p w14:paraId="372D5EB8" w14:textId="77777777" w:rsidR="0010771C" w:rsidRPr="00AC137A" w:rsidRDefault="00AC137A">
      <w:pPr>
        <w:pStyle w:val="BodyText"/>
        <w:spacing w:before="58" w:line="341" w:lineRule="auto"/>
        <w:ind w:right="115" w:firstLine="338"/>
        <w:jc w:val="both"/>
        <w:rPr>
          <w:lang w:val="pt-PT"/>
        </w:rPr>
      </w:pPr>
      <w:r w:rsidRPr="00AC137A">
        <w:rPr>
          <w:w w:val="95"/>
          <w:lang w:val="pt-PT"/>
        </w:rPr>
        <w:lastRenderedPageBreak/>
        <w:t>Um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dos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</w:t>
      </w:r>
      <w:r w:rsidRPr="00AC137A">
        <w:rPr>
          <w:spacing w:val="6"/>
          <w:w w:val="95"/>
          <w:lang w:val="pt-PT"/>
        </w:rPr>
        <w:t>p</w:t>
      </w:r>
      <w:r w:rsidRPr="00AC137A">
        <w:rPr>
          <w:w w:val="95"/>
          <w:lang w:val="pt-PT"/>
        </w:rPr>
        <w:t>etos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principais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salie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tar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na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impleme</w:t>
      </w:r>
      <w:r w:rsidRPr="00AC137A">
        <w:rPr>
          <w:spacing w:val="-8"/>
          <w:w w:val="95"/>
          <w:lang w:val="pt-PT"/>
        </w:rPr>
        <w:t>n</w:t>
      </w:r>
      <w:r w:rsidRPr="00AC137A">
        <w:rPr>
          <w:w w:val="95"/>
          <w:lang w:val="pt-PT"/>
        </w:rPr>
        <w:t>t</w:t>
      </w:r>
      <w:r w:rsidRPr="00AC137A">
        <w:rPr>
          <w:spacing w:val="-1"/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dos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construtores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das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6"/>
          <w:w w:val="95"/>
          <w:lang w:val="pt-PT"/>
        </w:rPr>
        <w:t>n</w:t>
      </w:r>
      <w:r w:rsidRPr="00AC137A">
        <w:rPr>
          <w:w w:val="95"/>
          <w:lang w:val="pt-PT"/>
        </w:rPr>
        <w:t>tidades</w:t>
      </w:r>
      <w:r w:rsidRPr="00AC137A">
        <w:rPr>
          <w:w w:val="96"/>
          <w:lang w:val="pt-PT"/>
        </w:rPr>
        <w:t xml:space="preserve"> </w:t>
      </w:r>
      <w:r w:rsidRPr="00AC137A">
        <w:rPr>
          <w:w w:val="95"/>
          <w:lang w:val="pt-PT"/>
        </w:rPr>
        <w:t>na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5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clie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 a  ques</w:t>
      </w:r>
      <w:r w:rsidRPr="00AC137A">
        <w:rPr>
          <w:spacing w:val="-1"/>
          <w:w w:val="95"/>
          <w:lang w:val="pt-PT"/>
        </w:rPr>
        <w:t>t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das</w:t>
      </w:r>
      <w:r w:rsidRPr="00AC137A">
        <w:rPr>
          <w:spacing w:val="5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propriedades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po</w:t>
      </w:r>
      <w:r w:rsidRPr="00AC137A">
        <w:rPr>
          <w:w w:val="95"/>
          <w:lang w:val="pt-PT"/>
        </w:rPr>
        <w:t xml:space="preserve">derem ser </w:t>
      </w:r>
      <w:r w:rsidRPr="00AC137A">
        <w:rPr>
          <w:rFonts w:ascii="Arial" w:eastAsia="Arial" w:hAnsi="Arial" w:cs="Arial"/>
          <w:i/>
          <w:w w:val="95"/>
          <w:lang w:val="pt-PT"/>
        </w:rPr>
        <w:t>nu</w:t>
      </w:r>
      <w:r w:rsidRPr="00AC137A">
        <w:rPr>
          <w:rFonts w:ascii="Arial" w:eastAsia="Arial" w:hAnsi="Arial" w:cs="Arial"/>
          <w:i/>
          <w:spacing w:val="10"/>
          <w:w w:val="95"/>
          <w:lang w:val="pt-PT"/>
        </w:rPr>
        <w:t>l</w:t>
      </w:r>
      <w:r w:rsidRPr="00AC137A">
        <w:rPr>
          <w:rFonts w:ascii="Arial" w:eastAsia="Arial" w:hAnsi="Arial" w:cs="Arial"/>
          <w:i/>
          <w:w w:val="95"/>
          <w:lang w:val="pt-PT"/>
        </w:rPr>
        <w:t>labl</w:t>
      </w:r>
      <w:r w:rsidRPr="00AC137A">
        <w:rPr>
          <w:rFonts w:ascii="Arial" w:eastAsia="Arial" w:hAnsi="Arial" w:cs="Arial"/>
          <w:i/>
          <w:spacing w:val="-2"/>
          <w:w w:val="95"/>
          <w:lang w:val="pt-PT"/>
        </w:rPr>
        <w:t>e</w:t>
      </w:r>
      <w:r w:rsidRPr="00AC137A">
        <w:rPr>
          <w:w w:val="95"/>
          <w:lang w:val="pt-PT"/>
        </w:rPr>
        <w:t>.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-1"/>
          <w:w w:val="95"/>
          <w:lang w:val="pt-PT"/>
        </w:rPr>
        <w:t>r</w:t>
      </w:r>
      <w:r w:rsidRPr="00AC137A">
        <w:rPr>
          <w:w w:val="95"/>
          <w:lang w:val="pt-PT"/>
        </w:rPr>
        <w:t>ganizando</w:t>
      </w:r>
      <w:r w:rsidRPr="00AC137A">
        <w:rPr>
          <w:spacing w:val="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os</w:t>
      </w:r>
      <w:r w:rsidRPr="00AC137A">
        <w:rPr>
          <w:w w:val="91"/>
          <w:lang w:val="pt-PT"/>
        </w:rPr>
        <w:t xml:space="preserve"> </w:t>
      </w:r>
      <w:r w:rsidRPr="00AC137A">
        <w:rPr>
          <w:w w:val="95"/>
          <w:lang w:val="pt-PT"/>
        </w:rPr>
        <w:t>construtores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</w:t>
      </w:r>
      <w:r w:rsidRPr="00AC137A">
        <w:rPr>
          <w:spacing w:val="-1"/>
          <w:w w:val="95"/>
          <w:lang w:val="pt-PT"/>
        </w:rPr>
        <w:t>r</w:t>
      </w:r>
      <w:r w:rsidRPr="00AC137A">
        <w:rPr>
          <w:w w:val="95"/>
          <w:lang w:val="pt-PT"/>
        </w:rPr>
        <w:t>a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que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</w:t>
      </w:r>
      <w:r w:rsidRPr="00AC137A">
        <w:rPr>
          <w:spacing w:val="4"/>
          <w:w w:val="95"/>
          <w:lang w:val="pt-PT"/>
        </w:rPr>
        <w:t>o</w:t>
      </w:r>
      <w:r w:rsidRPr="00AC137A">
        <w:rPr>
          <w:w w:val="95"/>
          <w:lang w:val="pt-PT"/>
        </w:rPr>
        <w:t>das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</w:t>
      </w:r>
      <w:r w:rsidRPr="00AC137A">
        <w:rPr>
          <w:spacing w:val="-1"/>
          <w:w w:val="95"/>
          <w:lang w:val="pt-PT"/>
        </w:rPr>
        <w:t>r</w:t>
      </w:r>
      <w:r w:rsidRPr="00AC137A">
        <w:rPr>
          <w:w w:val="95"/>
          <w:lang w:val="pt-PT"/>
        </w:rPr>
        <w:t>opriedades  sejam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nu</w:t>
      </w:r>
      <w:r w:rsidRPr="00AC137A">
        <w:rPr>
          <w:rFonts w:ascii="Arial" w:eastAsia="Arial" w:hAnsi="Arial" w:cs="Arial"/>
          <w:i/>
          <w:spacing w:val="10"/>
          <w:w w:val="95"/>
          <w:lang w:val="pt-PT"/>
        </w:rPr>
        <w:t>l</w:t>
      </w:r>
      <w:r w:rsidRPr="00AC137A">
        <w:rPr>
          <w:rFonts w:ascii="Arial" w:eastAsia="Arial" w:hAnsi="Arial" w:cs="Arial"/>
          <w:i/>
          <w:w w:val="95"/>
          <w:lang w:val="pt-PT"/>
        </w:rPr>
        <w:t xml:space="preserve">lable  </w:t>
      </w:r>
      <w:r w:rsidRPr="00AC137A">
        <w:rPr>
          <w:w w:val="95"/>
          <w:lang w:val="pt-PT"/>
        </w:rPr>
        <w:t>enqua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to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faz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50"/>
          <w:w w:val="95"/>
          <w:lang w:val="pt-PT"/>
        </w:rPr>
        <w:t xml:space="preserve"> 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erific</w:t>
      </w:r>
      <w:r w:rsidRPr="00AC137A">
        <w:rPr>
          <w:spacing w:val="-1"/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w w:val="91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cor</w:t>
      </w:r>
      <w:r w:rsidRPr="00AC137A">
        <w:rPr>
          <w:spacing w:val="6"/>
          <w:w w:val="95"/>
          <w:lang w:val="pt-PT"/>
        </w:rPr>
        <w:t>p</w:t>
      </w:r>
      <w:r w:rsidRPr="00AC137A">
        <w:rPr>
          <w:w w:val="95"/>
          <w:lang w:val="pt-PT"/>
        </w:rPr>
        <w:t>o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construtor</w:t>
      </w:r>
      <w:r w:rsidRPr="00AC137A">
        <w:rPr>
          <w:spacing w:val="4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para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au</w:t>
      </w:r>
      <w:r w:rsidRPr="00AC137A">
        <w:rPr>
          <w:spacing w:val="-6"/>
          <w:w w:val="95"/>
          <w:lang w:val="pt-PT"/>
        </w:rPr>
        <w:t>s</w:t>
      </w:r>
      <w:r w:rsidRPr="00AC137A">
        <w:rPr>
          <w:spacing w:val="-99"/>
          <w:w w:val="95"/>
          <w:lang w:val="pt-PT"/>
        </w:rPr>
        <w:t>ˆ</w:t>
      </w:r>
      <w:r w:rsidRPr="00AC137A">
        <w:rPr>
          <w:w w:val="95"/>
          <w:lang w:val="pt-PT"/>
        </w:rPr>
        <w:t>encia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destas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proprieda</w:t>
      </w:r>
      <w:r w:rsidRPr="00AC137A">
        <w:rPr>
          <w:spacing w:val="-1"/>
          <w:w w:val="95"/>
          <w:lang w:val="pt-PT"/>
        </w:rPr>
        <w:t>d</w:t>
      </w:r>
      <w:r w:rsidRPr="00AC137A">
        <w:rPr>
          <w:w w:val="95"/>
          <w:lang w:val="pt-PT"/>
        </w:rPr>
        <w:t>es,</w:t>
      </w:r>
      <w:r w:rsidRPr="00AC137A">
        <w:rPr>
          <w:spacing w:val="2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ermite-se</w:t>
      </w:r>
      <w:r w:rsidRPr="00AC137A">
        <w:rPr>
          <w:spacing w:val="4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construir</w:t>
      </w:r>
      <w:r w:rsidRPr="00AC137A">
        <w:rPr>
          <w:spacing w:val="4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12"/>
          <w:w w:val="95"/>
          <w:lang w:val="pt-PT"/>
        </w:rPr>
        <w:t>b</w:t>
      </w:r>
      <w:r w:rsidRPr="00AC137A">
        <w:rPr>
          <w:w w:val="95"/>
          <w:lang w:val="pt-PT"/>
        </w:rPr>
        <w:t>jetos</w:t>
      </w:r>
      <w:r w:rsidRPr="00AC137A">
        <w:rPr>
          <w:w w:val="96"/>
          <w:lang w:val="pt-PT"/>
        </w:rPr>
        <w:t xml:space="preserve"> </w:t>
      </w:r>
      <w:r w:rsidRPr="00AC137A">
        <w:rPr>
          <w:w w:val="95"/>
          <w:lang w:val="pt-PT"/>
        </w:rPr>
        <w:t>atribuindo</w:t>
      </w:r>
      <w:r w:rsidRPr="00AC137A">
        <w:rPr>
          <w:spacing w:val="1"/>
          <w:w w:val="95"/>
          <w:lang w:val="pt-PT"/>
        </w:rPr>
        <w:t xml:space="preserve"> </w:t>
      </w:r>
      <w:r w:rsidRPr="00AC137A">
        <w:rPr>
          <w:spacing w:val="-11"/>
          <w:w w:val="95"/>
          <w:lang w:val="pt-PT"/>
        </w:rPr>
        <w:t>v</w:t>
      </w:r>
      <w:r w:rsidRPr="00AC137A">
        <w:rPr>
          <w:w w:val="95"/>
          <w:lang w:val="pt-PT"/>
        </w:rPr>
        <w:t>alores</w:t>
      </w:r>
      <w:r w:rsidRPr="00AC137A">
        <w:rPr>
          <w:spacing w:val="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pad</w:t>
      </w:r>
      <w:r w:rsidRPr="00AC137A">
        <w:rPr>
          <w:spacing w:val="-1"/>
          <w:w w:val="95"/>
          <w:lang w:val="pt-PT"/>
        </w:rPr>
        <w:t>r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 a t</w:t>
      </w:r>
      <w:r w:rsidRPr="00AC137A">
        <w:rPr>
          <w:spacing w:val="5"/>
          <w:w w:val="95"/>
          <w:lang w:val="pt-PT"/>
        </w:rPr>
        <w:t>o</w:t>
      </w:r>
      <w:r w:rsidRPr="00AC137A">
        <w:rPr>
          <w:w w:val="95"/>
          <w:lang w:val="pt-PT"/>
        </w:rPr>
        <w:t>das as propriedades  que  n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 xml:space="preserve">ao  existem </w:t>
      </w:r>
      <w:r w:rsidRPr="00AC137A">
        <w:rPr>
          <w:spacing w:val="2"/>
          <w:w w:val="95"/>
          <w:lang w:val="pt-PT"/>
        </w:rPr>
        <w:t xml:space="preserve"> </w:t>
      </w:r>
      <w:r w:rsidRPr="00AC137A">
        <w:rPr>
          <w:w w:val="95"/>
          <w:lang w:val="pt-PT"/>
        </w:rPr>
        <w:t xml:space="preserve">na  altura </w:t>
      </w:r>
      <w:r w:rsidRPr="00AC137A">
        <w:rPr>
          <w:spacing w:val="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  cri</w:t>
      </w:r>
      <w:r w:rsidRPr="00AC137A">
        <w:rPr>
          <w:spacing w:val="-1"/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o. Este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detalhe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impleme</w:t>
      </w:r>
      <w:r w:rsidRPr="00AC137A">
        <w:rPr>
          <w:spacing w:val="-8"/>
          <w:w w:val="95"/>
          <w:lang w:val="pt-PT"/>
        </w:rPr>
        <w:t>n</w:t>
      </w:r>
      <w:r w:rsidRPr="00AC137A">
        <w:rPr>
          <w:w w:val="95"/>
          <w:lang w:val="pt-PT"/>
        </w:rPr>
        <w:t>t</w:t>
      </w:r>
      <w:r w:rsidRPr="00AC137A">
        <w:rPr>
          <w:spacing w:val="-1"/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spacing w:val="11"/>
          <w:w w:val="95"/>
          <w:lang w:val="pt-PT"/>
        </w:rPr>
        <w:t>a</w:t>
      </w:r>
      <w:r w:rsidRPr="00AC137A">
        <w:rPr>
          <w:w w:val="95"/>
          <w:lang w:val="pt-PT"/>
        </w:rPr>
        <w:t>juda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gerar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12"/>
          <w:w w:val="95"/>
          <w:lang w:val="pt-PT"/>
        </w:rPr>
        <w:t>b</w:t>
      </w:r>
      <w:r w:rsidRPr="00AC137A">
        <w:rPr>
          <w:w w:val="95"/>
          <w:lang w:val="pt-PT"/>
        </w:rPr>
        <w:t>jetos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spacing w:val="-12"/>
          <w:w w:val="95"/>
          <w:lang w:val="pt-PT"/>
        </w:rPr>
        <w:t>v</w:t>
      </w:r>
      <w:r w:rsidRPr="00AC137A">
        <w:rPr>
          <w:w w:val="95"/>
          <w:lang w:val="pt-PT"/>
        </w:rPr>
        <w:t>azios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sem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os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pro</w:t>
      </w:r>
      <w:r w:rsidRPr="00AC137A">
        <w:rPr>
          <w:spacing w:val="-1"/>
          <w:w w:val="95"/>
          <w:lang w:val="pt-PT"/>
        </w:rPr>
        <w:t>b</w:t>
      </w:r>
      <w:r w:rsidRPr="00AC137A">
        <w:rPr>
          <w:w w:val="95"/>
          <w:lang w:val="pt-PT"/>
        </w:rPr>
        <w:t>lemas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que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correm</w:t>
      </w:r>
      <w:r w:rsidRPr="00AC137A">
        <w:rPr>
          <w:w w:val="93"/>
          <w:lang w:val="pt-PT"/>
        </w:rPr>
        <w:t xml:space="preserve"> </w:t>
      </w:r>
      <w:r w:rsidRPr="00AC137A">
        <w:rPr>
          <w:w w:val="95"/>
          <w:lang w:val="pt-PT"/>
        </w:rPr>
        <w:t>freque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teme</w:t>
      </w:r>
      <w:r w:rsidRPr="00AC137A">
        <w:rPr>
          <w:spacing w:val="-8"/>
          <w:w w:val="95"/>
          <w:lang w:val="pt-PT"/>
        </w:rPr>
        <w:t>n</w:t>
      </w:r>
      <w:r w:rsidRPr="00AC137A">
        <w:rPr>
          <w:w w:val="95"/>
          <w:lang w:val="pt-PT"/>
        </w:rPr>
        <w:t>te</w:t>
      </w:r>
      <w:r w:rsidRPr="00AC137A">
        <w:rPr>
          <w:spacing w:val="2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na</w:t>
      </w:r>
      <w:r w:rsidRPr="00AC137A">
        <w:rPr>
          <w:spacing w:val="2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manipul</w:t>
      </w:r>
      <w:r w:rsidRPr="00AC137A">
        <w:rPr>
          <w:spacing w:val="-1"/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2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3"/>
          <w:w w:val="95"/>
          <w:lang w:val="pt-PT"/>
        </w:rPr>
        <w:t xml:space="preserve"> </w:t>
      </w:r>
      <w:r w:rsidRPr="00AC137A">
        <w:rPr>
          <w:spacing w:val="-11"/>
          <w:w w:val="95"/>
          <w:lang w:val="pt-PT"/>
        </w:rPr>
        <w:t>v</w:t>
      </w:r>
      <w:r w:rsidRPr="00AC137A">
        <w:rPr>
          <w:w w:val="95"/>
          <w:lang w:val="pt-PT"/>
        </w:rPr>
        <w:t>alores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nu</w:t>
      </w:r>
      <w:r w:rsidRPr="00AC137A">
        <w:rPr>
          <w:rFonts w:ascii="Arial" w:eastAsia="Arial" w:hAnsi="Arial" w:cs="Arial"/>
          <w:i/>
          <w:spacing w:val="10"/>
          <w:w w:val="95"/>
          <w:lang w:val="pt-PT"/>
        </w:rPr>
        <w:t>l</w:t>
      </w:r>
      <w:r w:rsidRPr="00AC137A">
        <w:rPr>
          <w:rFonts w:ascii="Arial" w:eastAsia="Arial" w:hAnsi="Arial" w:cs="Arial"/>
          <w:i/>
          <w:w w:val="95"/>
          <w:lang w:val="pt-PT"/>
        </w:rPr>
        <w:t>l</w:t>
      </w:r>
      <w:r w:rsidRPr="00AC137A">
        <w:rPr>
          <w:w w:val="95"/>
          <w:lang w:val="pt-PT"/>
        </w:rPr>
        <w:t>.</w:t>
      </w:r>
    </w:p>
    <w:p w14:paraId="629799E0" w14:textId="77777777" w:rsidR="0010771C" w:rsidRPr="00AC137A" w:rsidRDefault="0010771C">
      <w:pPr>
        <w:spacing w:line="341" w:lineRule="auto"/>
        <w:jc w:val="both"/>
        <w:rPr>
          <w:lang w:val="pt-PT"/>
        </w:rPr>
        <w:sectPr w:rsidR="0010771C" w:rsidRPr="00AC137A">
          <w:pgSz w:w="11910" w:h="16840"/>
          <w:pgMar w:top="1580" w:right="1420" w:bottom="1140" w:left="1480" w:header="0" w:footer="939" w:gutter="0"/>
          <w:cols w:space="720"/>
        </w:sectPr>
      </w:pPr>
    </w:p>
    <w:p w14:paraId="6CF708D4" w14:textId="77777777" w:rsidR="0010771C" w:rsidRPr="00AC137A" w:rsidRDefault="0010771C">
      <w:pPr>
        <w:spacing w:before="5" w:line="140" w:lineRule="exact"/>
        <w:rPr>
          <w:sz w:val="14"/>
          <w:szCs w:val="14"/>
          <w:lang w:val="pt-PT"/>
        </w:rPr>
      </w:pPr>
    </w:p>
    <w:p w14:paraId="5C1AA0C7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0496E490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2BCB1BDD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29F8C5ED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47CDEA5E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41A4E6C0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6E351BFA" w14:textId="77777777" w:rsidR="0010771C" w:rsidRPr="00AC137A" w:rsidRDefault="00AC137A">
      <w:pPr>
        <w:spacing w:before="33"/>
        <w:ind w:left="101"/>
        <w:rPr>
          <w:rFonts w:ascii="Georgia" w:eastAsia="Georgia" w:hAnsi="Georgia" w:cs="Georgia"/>
          <w:sz w:val="41"/>
          <w:szCs w:val="41"/>
          <w:lang w:val="pt-PT"/>
        </w:rPr>
      </w:pPr>
      <w:r w:rsidRPr="00AC137A">
        <w:rPr>
          <w:rFonts w:ascii="Georgia" w:eastAsia="Georgia" w:hAnsi="Georgia" w:cs="Georgia"/>
          <w:b/>
          <w:bCs/>
          <w:w w:val="95"/>
          <w:sz w:val="41"/>
          <w:szCs w:val="41"/>
          <w:lang w:val="pt-PT"/>
        </w:rPr>
        <w:t>Ca</w:t>
      </w:r>
      <w:r w:rsidRPr="00AC137A">
        <w:rPr>
          <w:rFonts w:ascii="Georgia" w:eastAsia="Georgia" w:hAnsi="Georgia" w:cs="Georgia"/>
          <w:b/>
          <w:bCs/>
          <w:spacing w:val="-53"/>
          <w:w w:val="95"/>
          <w:sz w:val="41"/>
          <w:szCs w:val="41"/>
          <w:lang w:val="pt-PT"/>
        </w:rPr>
        <w:t>p</w:t>
      </w:r>
      <w:r w:rsidRPr="00AC137A">
        <w:rPr>
          <w:rFonts w:ascii="Georgia" w:eastAsia="Georgia" w:hAnsi="Georgia" w:cs="Georgia"/>
          <w:b/>
          <w:bCs/>
          <w:spacing w:val="-153"/>
          <w:w w:val="95"/>
          <w:sz w:val="41"/>
          <w:szCs w:val="41"/>
          <w:lang w:val="pt-PT"/>
        </w:rPr>
        <w:t>´</w:t>
      </w:r>
      <w:r w:rsidRPr="00AC137A">
        <w:rPr>
          <w:rFonts w:ascii="Georgia" w:eastAsia="Georgia" w:hAnsi="Georgia" w:cs="Georgia"/>
          <w:b/>
          <w:bCs/>
          <w:w w:val="95"/>
          <w:sz w:val="41"/>
          <w:szCs w:val="41"/>
          <w:lang w:val="pt-PT"/>
        </w:rPr>
        <w:t xml:space="preserve">ıtulo </w:t>
      </w:r>
      <w:r w:rsidRPr="00AC137A">
        <w:rPr>
          <w:rFonts w:ascii="Georgia" w:eastAsia="Georgia" w:hAnsi="Georgia" w:cs="Georgia"/>
          <w:b/>
          <w:bCs/>
          <w:spacing w:val="1"/>
          <w:w w:val="95"/>
          <w:sz w:val="41"/>
          <w:szCs w:val="41"/>
          <w:lang w:val="pt-PT"/>
        </w:rPr>
        <w:t xml:space="preserve"> </w:t>
      </w:r>
      <w:r w:rsidRPr="00AC137A">
        <w:rPr>
          <w:rFonts w:ascii="Georgia" w:eastAsia="Georgia" w:hAnsi="Georgia" w:cs="Georgia"/>
          <w:b/>
          <w:bCs/>
          <w:w w:val="95"/>
          <w:sz w:val="41"/>
          <w:szCs w:val="41"/>
          <w:lang w:val="pt-PT"/>
        </w:rPr>
        <w:t>5</w:t>
      </w:r>
    </w:p>
    <w:p w14:paraId="067F49EC" w14:textId="77777777" w:rsidR="0010771C" w:rsidRPr="00AC137A" w:rsidRDefault="0010771C">
      <w:pPr>
        <w:spacing w:before="17" w:line="440" w:lineRule="exact"/>
        <w:rPr>
          <w:sz w:val="44"/>
          <w:szCs w:val="44"/>
          <w:lang w:val="pt-PT"/>
        </w:rPr>
      </w:pPr>
    </w:p>
    <w:p w14:paraId="5C439F33" w14:textId="77777777" w:rsidR="0010771C" w:rsidRPr="00AC137A" w:rsidRDefault="00AC137A">
      <w:pPr>
        <w:ind w:left="101"/>
        <w:rPr>
          <w:rFonts w:ascii="Georgia" w:eastAsia="Georgia" w:hAnsi="Georgia" w:cs="Georgia"/>
          <w:sz w:val="49"/>
          <w:szCs w:val="49"/>
          <w:lang w:val="pt-PT"/>
        </w:rPr>
      </w:pPr>
      <w:r w:rsidRPr="00AC137A">
        <w:rPr>
          <w:rFonts w:ascii="Georgia"/>
          <w:b/>
          <w:spacing w:val="-39"/>
          <w:w w:val="95"/>
          <w:sz w:val="49"/>
          <w:lang w:val="pt-PT"/>
        </w:rPr>
        <w:t>T</w:t>
      </w:r>
      <w:r w:rsidRPr="00AC137A">
        <w:rPr>
          <w:rFonts w:ascii="Georgia"/>
          <w:b/>
          <w:w w:val="95"/>
          <w:sz w:val="49"/>
          <w:lang w:val="pt-PT"/>
        </w:rPr>
        <w:t>estes</w:t>
      </w:r>
    </w:p>
    <w:p w14:paraId="293F57C6" w14:textId="77777777" w:rsidR="0010771C" w:rsidRPr="00AC137A" w:rsidRDefault="0010771C">
      <w:pPr>
        <w:spacing w:before="6" w:line="340" w:lineRule="exact"/>
        <w:rPr>
          <w:sz w:val="34"/>
          <w:szCs w:val="34"/>
          <w:lang w:val="pt-PT"/>
        </w:rPr>
      </w:pPr>
    </w:p>
    <w:p w14:paraId="7E16FE26" w14:textId="77777777" w:rsidR="0010771C" w:rsidRPr="00AC137A" w:rsidRDefault="0010771C">
      <w:pPr>
        <w:spacing w:line="500" w:lineRule="exact"/>
        <w:rPr>
          <w:sz w:val="50"/>
          <w:szCs w:val="50"/>
          <w:lang w:val="pt-PT"/>
        </w:rPr>
      </w:pPr>
    </w:p>
    <w:p w14:paraId="5320F2FC" w14:textId="77777777" w:rsidR="0010771C" w:rsidRPr="00AC137A" w:rsidRDefault="00AC137A">
      <w:pPr>
        <w:pStyle w:val="BodyText"/>
        <w:rPr>
          <w:lang w:val="pt-PT"/>
        </w:rPr>
      </w:pPr>
      <w:r w:rsidRPr="00AC137A">
        <w:rPr>
          <w:w w:val="95"/>
          <w:lang w:val="pt-PT"/>
        </w:rPr>
        <w:t>Este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ca</w:t>
      </w:r>
      <w:r w:rsidRPr="00AC137A">
        <w:rPr>
          <w:spacing w:val="-25"/>
          <w:w w:val="95"/>
          <w:lang w:val="pt-PT"/>
        </w:rPr>
        <w:t>p</w:t>
      </w:r>
      <w:r w:rsidRPr="00AC137A">
        <w:rPr>
          <w:spacing w:val="-82"/>
          <w:w w:val="95"/>
          <w:lang w:val="pt-PT"/>
        </w:rPr>
        <w:t>´</w:t>
      </w:r>
      <w:r w:rsidRPr="00AC137A">
        <w:rPr>
          <w:w w:val="95"/>
          <w:lang w:val="pt-PT"/>
        </w:rPr>
        <w:t>ıtulo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5"/>
          <w:w w:val="95"/>
          <w:lang w:val="pt-PT"/>
        </w:rPr>
        <w:t>b</w:t>
      </w:r>
      <w:r w:rsidRPr="00AC137A">
        <w:rPr>
          <w:w w:val="95"/>
          <w:lang w:val="pt-PT"/>
        </w:rPr>
        <w:t>orda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os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testes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execu</w:t>
      </w:r>
      <w:r w:rsidRPr="00AC137A">
        <w:rPr>
          <w:spacing w:val="-1"/>
          <w:w w:val="95"/>
          <w:lang w:val="pt-PT"/>
        </w:rPr>
        <w:t>t</w:t>
      </w:r>
      <w:r w:rsidRPr="00AC137A">
        <w:rPr>
          <w:w w:val="95"/>
          <w:lang w:val="pt-PT"/>
        </w:rPr>
        <w:t>ados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</w:t>
      </w:r>
      <w:r w:rsidRPr="00AC137A">
        <w:rPr>
          <w:spacing w:val="12"/>
          <w:w w:val="95"/>
          <w:lang w:val="pt-PT"/>
        </w:rPr>
        <w:t>o</w:t>
      </w:r>
      <w:r w:rsidRPr="00AC137A">
        <w:rPr>
          <w:w w:val="95"/>
          <w:lang w:val="pt-PT"/>
        </w:rPr>
        <w:t>jeto.</w:t>
      </w:r>
    </w:p>
    <w:p w14:paraId="32169F10" w14:textId="77777777" w:rsidR="0010771C" w:rsidRPr="00AC137A" w:rsidRDefault="0010771C">
      <w:pPr>
        <w:spacing w:before="2" w:line="150" w:lineRule="exact"/>
        <w:rPr>
          <w:sz w:val="15"/>
          <w:szCs w:val="15"/>
          <w:lang w:val="pt-PT"/>
        </w:rPr>
      </w:pPr>
    </w:p>
    <w:p w14:paraId="28E109C5" w14:textId="77777777" w:rsidR="0010771C" w:rsidRPr="00AC137A" w:rsidRDefault="0010771C">
      <w:pPr>
        <w:spacing w:line="220" w:lineRule="exact"/>
        <w:rPr>
          <w:lang w:val="pt-PT"/>
        </w:rPr>
      </w:pPr>
    </w:p>
    <w:p w14:paraId="5C40A60D" w14:textId="77777777" w:rsidR="0010771C" w:rsidRDefault="00AC137A">
      <w:pPr>
        <w:pStyle w:val="Heading1"/>
        <w:numPr>
          <w:ilvl w:val="1"/>
          <w:numId w:val="2"/>
        </w:numPr>
        <w:tabs>
          <w:tab w:val="left" w:pos="837"/>
        </w:tabs>
        <w:rPr>
          <w:b w:val="0"/>
          <w:bCs w:val="0"/>
        </w:rPr>
      </w:pPr>
      <w:bookmarkStart w:id="80" w:name="_TOC_250005"/>
      <w:r>
        <w:rPr>
          <w:w w:val="95"/>
        </w:rPr>
        <w:t>Aplic</w:t>
      </w:r>
      <w:r>
        <w:rPr>
          <w:spacing w:val="-1"/>
          <w:w w:val="95"/>
        </w:rPr>
        <w:t>a</w:t>
      </w:r>
      <w:r>
        <w:rPr>
          <w:spacing w:val="-136"/>
          <w:w w:val="95"/>
        </w:rPr>
        <w:t>c</w:t>
      </w:r>
      <w:r>
        <w:rPr>
          <w:spacing w:val="-4"/>
          <w:w w:val="95"/>
        </w:rPr>
        <w:t>¸</w:t>
      </w:r>
      <w:r>
        <w:rPr>
          <w:spacing w:val="-133"/>
          <w:w w:val="95"/>
        </w:rPr>
        <w:t>˜</w:t>
      </w:r>
      <w:r>
        <w:rPr>
          <w:w w:val="95"/>
        </w:rPr>
        <w:t xml:space="preserve">ao </w:t>
      </w:r>
      <w:r>
        <w:rPr>
          <w:spacing w:val="1"/>
          <w:w w:val="95"/>
        </w:rPr>
        <w:t xml:space="preserve"> </w:t>
      </w:r>
      <w:r>
        <w:rPr>
          <w:w w:val="95"/>
        </w:rPr>
        <w:t>Servidor</w:t>
      </w:r>
      <w:bookmarkEnd w:id="80"/>
    </w:p>
    <w:p w14:paraId="372F389C" w14:textId="77777777" w:rsidR="0010771C" w:rsidRDefault="0010771C">
      <w:pPr>
        <w:spacing w:before="12" w:line="300" w:lineRule="exact"/>
        <w:rPr>
          <w:sz w:val="30"/>
          <w:szCs w:val="30"/>
        </w:rPr>
      </w:pPr>
    </w:p>
    <w:p w14:paraId="299B8420" w14:textId="77777777" w:rsidR="0010771C" w:rsidRPr="00AC137A" w:rsidRDefault="00AC137A">
      <w:pPr>
        <w:pStyle w:val="BodyText"/>
        <w:spacing w:line="344" w:lineRule="auto"/>
        <w:ind w:right="137"/>
        <w:rPr>
          <w:lang w:val="pt-PT"/>
        </w:rPr>
      </w:pPr>
      <w:r w:rsidRPr="00AC137A">
        <w:rPr>
          <w:w w:val="95"/>
          <w:lang w:val="pt-PT"/>
        </w:rPr>
        <w:t>Nesta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f</w:t>
      </w:r>
      <w:r w:rsidRPr="00AC137A">
        <w:rPr>
          <w:w w:val="95"/>
          <w:lang w:val="pt-PT"/>
        </w:rPr>
        <w:t>ase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</w:t>
      </w:r>
      <w:r w:rsidRPr="00AC137A">
        <w:rPr>
          <w:spacing w:val="12"/>
          <w:w w:val="95"/>
          <w:lang w:val="pt-PT"/>
        </w:rPr>
        <w:t>o</w:t>
      </w:r>
      <w:r w:rsidRPr="00AC137A">
        <w:rPr>
          <w:w w:val="95"/>
          <w:lang w:val="pt-PT"/>
        </w:rPr>
        <w:t>jeto,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os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testes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f</w:t>
      </w:r>
      <w:r w:rsidRPr="00AC137A">
        <w:rPr>
          <w:w w:val="95"/>
          <w:lang w:val="pt-PT"/>
        </w:rPr>
        <w:t>eitos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spacing w:val="-104"/>
          <w:w w:val="95"/>
          <w:lang w:val="pt-PT"/>
        </w:rPr>
        <w:t>`</w:t>
      </w:r>
      <w:r w:rsidRPr="00AC137A">
        <w:rPr>
          <w:w w:val="95"/>
          <w:lang w:val="pt-PT"/>
        </w:rPr>
        <w:t>a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p</w:t>
      </w:r>
      <w:r w:rsidRPr="00AC137A">
        <w:rPr>
          <w:w w:val="95"/>
          <w:lang w:val="pt-PT"/>
        </w:rPr>
        <w:t>arti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d</w:t>
      </w:r>
      <w:r w:rsidRPr="00AC137A">
        <w:rPr>
          <w:w w:val="95"/>
          <w:lang w:val="pt-PT"/>
        </w:rPr>
        <w:t>a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servidor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foram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executados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sem</w:t>
      </w:r>
      <w:r w:rsidRPr="00AC137A">
        <w:rPr>
          <w:w w:val="93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particip</w:t>
      </w:r>
      <w:r w:rsidRPr="00AC137A">
        <w:rPr>
          <w:spacing w:val="-1"/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3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3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3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clie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te.</w:t>
      </w:r>
    </w:p>
    <w:p w14:paraId="4E289617" w14:textId="77777777" w:rsidR="0010771C" w:rsidRPr="00AC137A" w:rsidRDefault="00AC137A">
      <w:pPr>
        <w:pStyle w:val="BodyText"/>
        <w:ind w:left="440"/>
        <w:rPr>
          <w:lang w:val="pt-PT"/>
        </w:rPr>
      </w:pPr>
      <w:r w:rsidRPr="00AC137A">
        <w:rPr>
          <w:spacing w:val="-6"/>
          <w:w w:val="95"/>
          <w:lang w:val="pt-PT"/>
        </w:rPr>
        <w:t>P</w:t>
      </w:r>
      <w:r w:rsidRPr="00AC137A">
        <w:rPr>
          <w:w w:val="95"/>
          <w:lang w:val="pt-PT"/>
        </w:rPr>
        <w:t>ara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exec</w:t>
      </w:r>
      <w:r w:rsidRPr="00AC137A">
        <w:rPr>
          <w:spacing w:val="-1"/>
          <w:w w:val="95"/>
          <w:lang w:val="pt-PT"/>
        </w:rPr>
        <w:t>u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destes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testes,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foram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usadas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duas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ferrame</w:t>
      </w:r>
      <w:r w:rsidRPr="00AC137A">
        <w:rPr>
          <w:spacing w:val="-8"/>
          <w:w w:val="95"/>
          <w:lang w:val="pt-PT"/>
        </w:rPr>
        <w:t>n</w:t>
      </w:r>
      <w:r w:rsidRPr="00AC137A">
        <w:rPr>
          <w:w w:val="95"/>
          <w:lang w:val="pt-PT"/>
        </w:rPr>
        <w:t>tas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disti</w:t>
      </w:r>
      <w:r w:rsidRPr="00AC137A">
        <w:rPr>
          <w:spacing w:val="-6"/>
          <w:w w:val="95"/>
          <w:lang w:val="pt-PT"/>
        </w:rPr>
        <w:t>n</w:t>
      </w:r>
      <w:r w:rsidRPr="00AC137A">
        <w:rPr>
          <w:w w:val="95"/>
          <w:lang w:val="pt-PT"/>
        </w:rPr>
        <w:t>tas:</w:t>
      </w:r>
    </w:p>
    <w:p w14:paraId="0612E1BA" w14:textId="77777777" w:rsidR="0010771C" w:rsidRPr="00AC137A" w:rsidRDefault="0010771C">
      <w:pPr>
        <w:spacing w:before="14" w:line="300" w:lineRule="exact"/>
        <w:rPr>
          <w:sz w:val="30"/>
          <w:szCs w:val="30"/>
          <w:lang w:val="pt-PT"/>
        </w:rPr>
      </w:pPr>
    </w:p>
    <w:p w14:paraId="1D6A493B" w14:textId="77777777" w:rsidR="0010771C" w:rsidRPr="00AC137A" w:rsidRDefault="00AC137A">
      <w:pPr>
        <w:tabs>
          <w:tab w:val="left" w:pos="1347"/>
        </w:tabs>
        <w:spacing w:line="259" w:lineRule="auto"/>
        <w:ind w:left="221" w:right="100"/>
        <w:rPr>
          <w:rFonts w:ascii="Georgia" w:eastAsia="Georgia" w:hAnsi="Georgia" w:cs="Georgia"/>
          <w:lang w:val="pt-PT"/>
        </w:rPr>
      </w:pPr>
      <w:r w:rsidRPr="00AC137A">
        <w:rPr>
          <w:rFonts w:ascii="Arial"/>
          <w:i/>
          <w:w w:val="95"/>
          <w:lang w:val="pt-PT"/>
        </w:rPr>
        <w:t>XAMMP</w:t>
      </w:r>
      <w:r w:rsidRPr="00AC137A">
        <w:rPr>
          <w:rFonts w:ascii="Arial"/>
          <w:i/>
          <w:w w:val="95"/>
          <w:lang w:val="pt-PT"/>
        </w:rPr>
        <w:tab/>
      </w:r>
      <w:r w:rsidRPr="00AC137A">
        <w:rPr>
          <w:rFonts w:ascii="Arial"/>
          <w:i/>
          <w:spacing w:val="-5"/>
          <w:w w:val="95"/>
          <w:lang w:val="pt-PT"/>
        </w:rPr>
        <w:t>fr</w:t>
      </w:r>
      <w:r w:rsidRPr="00AC137A">
        <w:rPr>
          <w:rFonts w:ascii="Arial"/>
          <w:i/>
          <w:spacing w:val="-7"/>
          <w:w w:val="95"/>
          <w:lang w:val="pt-PT"/>
        </w:rPr>
        <w:t>ee</w:t>
      </w:r>
      <w:r w:rsidRPr="00AC137A">
        <w:rPr>
          <w:rFonts w:ascii="Arial"/>
          <w:i/>
          <w:spacing w:val="14"/>
          <w:w w:val="95"/>
          <w:lang w:val="pt-PT"/>
        </w:rPr>
        <w:t xml:space="preserve"> </w:t>
      </w:r>
      <w:r w:rsidRPr="00AC137A">
        <w:rPr>
          <w:rFonts w:ascii="Arial"/>
          <w:i/>
          <w:spacing w:val="-5"/>
          <w:w w:val="95"/>
          <w:lang w:val="pt-PT"/>
        </w:rPr>
        <w:t>op</w:t>
      </w:r>
      <w:r w:rsidRPr="00AC137A">
        <w:rPr>
          <w:rFonts w:ascii="Arial"/>
          <w:i/>
          <w:spacing w:val="-4"/>
          <w:w w:val="95"/>
          <w:lang w:val="pt-PT"/>
        </w:rPr>
        <w:t>en-sour</w:t>
      </w:r>
      <w:r w:rsidRPr="00AC137A">
        <w:rPr>
          <w:rFonts w:ascii="Arial"/>
          <w:i/>
          <w:spacing w:val="-5"/>
          <w:w w:val="95"/>
          <w:lang w:val="pt-PT"/>
        </w:rPr>
        <w:t>ce</w:t>
      </w:r>
      <w:r w:rsidRPr="00AC137A">
        <w:rPr>
          <w:rFonts w:ascii="Arial"/>
          <w:i/>
          <w:spacing w:val="14"/>
          <w:w w:val="95"/>
          <w:lang w:val="pt-PT"/>
        </w:rPr>
        <w:t xml:space="preserve"> </w:t>
      </w:r>
      <w:r w:rsidRPr="00AC137A">
        <w:rPr>
          <w:rFonts w:ascii="Arial"/>
          <w:i/>
          <w:spacing w:val="-1"/>
          <w:w w:val="95"/>
          <w:lang w:val="pt-PT"/>
        </w:rPr>
        <w:t>cross-platform</w:t>
      </w:r>
      <w:r w:rsidRPr="00AC137A">
        <w:rPr>
          <w:rFonts w:ascii="Arial"/>
          <w:i/>
          <w:spacing w:val="17"/>
          <w:w w:val="95"/>
          <w:lang w:val="pt-PT"/>
        </w:rPr>
        <w:t xml:space="preserve"> </w:t>
      </w:r>
      <w:r w:rsidRPr="00AC137A">
        <w:rPr>
          <w:rFonts w:ascii="Arial"/>
          <w:i/>
          <w:w w:val="95"/>
          <w:lang w:val="pt-PT"/>
        </w:rPr>
        <w:t>web</w:t>
      </w:r>
      <w:r w:rsidRPr="00AC137A">
        <w:rPr>
          <w:rFonts w:ascii="Arial"/>
          <w:i/>
          <w:spacing w:val="14"/>
          <w:w w:val="95"/>
          <w:lang w:val="pt-PT"/>
        </w:rPr>
        <w:t xml:space="preserve"> </w:t>
      </w:r>
      <w:r w:rsidRPr="00AC137A">
        <w:rPr>
          <w:rFonts w:ascii="Arial"/>
          <w:i/>
          <w:w w:val="95"/>
          <w:lang w:val="pt-PT"/>
        </w:rPr>
        <w:t>server</w:t>
      </w:r>
      <w:r w:rsidRPr="00AC137A">
        <w:rPr>
          <w:rFonts w:ascii="Arial"/>
          <w:i/>
          <w:spacing w:val="15"/>
          <w:w w:val="95"/>
          <w:lang w:val="pt-PT"/>
        </w:rPr>
        <w:t xml:space="preserve"> </w:t>
      </w:r>
      <w:r w:rsidRPr="00AC137A">
        <w:rPr>
          <w:rFonts w:ascii="Arial"/>
          <w:i/>
          <w:w w:val="95"/>
          <w:lang w:val="pt-PT"/>
        </w:rPr>
        <w:t>solution</w:t>
      </w:r>
      <w:r w:rsidRPr="00AC137A">
        <w:rPr>
          <w:rFonts w:ascii="Arial"/>
          <w:i/>
          <w:spacing w:val="14"/>
          <w:w w:val="95"/>
          <w:lang w:val="pt-PT"/>
        </w:rPr>
        <w:t xml:space="preserve"> </w:t>
      </w:r>
      <w:r w:rsidRPr="00AC137A">
        <w:rPr>
          <w:rFonts w:ascii="Arial"/>
          <w:i/>
          <w:w w:val="95"/>
          <w:lang w:val="pt-PT"/>
        </w:rPr>
        <w:t>stack</w:t>
      </w:r>
      <w:r w:rsidRPr="00AC137A">
        <w:rPr>
          <w:rFonts w:ascii="Arial"/>
          <w:i/>
          <w:spacing w:val="32"/>
          <w:w w:val="95"/>
          <w:lang w:val="pt-PT"/>
        </w:rPr>
        <w:t xml:space="preserve"> </w:t>
      </w:r>
      <w:r w:rsidRPr="00AC137A">
        <w:rPr>
          <w:rFonts w:ascii="Georgia"/>
          <w:w w:val="95"/>
          <w:lang w:val="pt-PT"/>
        </w:rPr>
        <w:t>para</w:t>
      </w:r>
      <w:r w:rsidRPr="00AC137A">
        <w:rPr>
          <w:rFonts w:ascii="Georgia"/>
          <w:spacing w:val="17"/>
          <w:w w:val="95"/>
          <w:lang w:val="pt-PT"/>
        </w:rPr>
        <w:t xml:space="preserve"> </w:t>
      </w:r>
      <w:r w:rsidRPr="00AC137A">
        <w:rPr>
          <w:rFonts w:ascii="Georgia"/>
          <w:w w:val="95"/>
          <w:lang w:val="pt-PT"/>
        </w:rPr>
        <w:t>criar</w:t>
      </w:r>
      <w:r w:rsidRPr="00AC137A">
        <w:rPr>
          <w:rFonts w:ascii="Georgia"/>
          <w:spacing w:val="19"/>
          <w:w w:val="95"/>
          <w:lang w:val="pt-PT"/>
        </w:rPr>
        <w:t xml:space="preserve"> </w:t>
      </w:r>
      <w:r w:rsidRPr="00AC137A">
        <w:rPr>
          <w:rFonts w:ascii="Georgia"/>
          <w:w w:val="95"/>
          <w:lang w:val="pt-PT"/>
        </w:rPr>
        <w:t>um</w:t>
      </w:r>
      <w:r w:rsidRPr="00AC137A">
        <w:rPr>
          <w:rFonts w:ascii="Georgia"/>
          <w:spacing w:val="17"/>
          <w:w w:val="95"/>
          <w:lang w:val="pt-PT"/>
        </w:rPr>
        <w:t xml:space="preserve"> </w:t>
      </w:r>
      <w:r w:rsidRPr="00AC137A">
        <w:rPr>
          <w:rFonts w:ascii="Georgia"/>
          <w:w w:val="95"/>
          <w:lang w:val="pt-PT"/>
        </w:rPr>
        <w:t>servidor</w:t>
      </w:r>
      <w:r w:rsidRPr="00AC137A">
        <w:rPr>
          <w:rFonts w:ascii="Georgia"/>
          <w:spacing w:val="27"/>
          <w:w w:val="94"/>
          <w:lang w:val="pt-PT"/>
        </w:rPr>
        <w:t xml:space="preserve"> </w:t>
      </w:r>
      <w:r w:rsidRPr="00AC137A">
        <w:rPr>
          <w:rFonts w:ascii="Georgia"/>
          <w:w w:val="95"/>
          <w:lang w:val="pt-PT"/>
        </w:rPr>
        <w:t>de</w:t>
      </w:r>
      <w:r w:rsidRPr="00AC137A">
        <w:rPr>
          <w:rFonts w:ascii="Georgia"/>
          <w:spacing w:val="26"/>
          <w:w w:val="95"/>
          <w:lang w:val="pt-PT"/>
        </w:rPr>
        <w:t xml:space="preserve"> </w:t>
      </w:r>
      <w:r w:rsidRPr="00AC137A">
        <w:rPr>
          <w:rFonts w:ascii="Georgia"/>
          <w:spacing w:val="-1"/>
          <w:w w:val="95"/>
          <w:lang w:val="pt-PT"/>
        </w:rPr>
        <w:t>testes.</w:t>
      </w:r>
    </w:p>
    <w:p w14:paraId="118819CE" w14:textId="77777777" w:rsidR="0010771C" w:rsidRPr="00AC137A" w:rsidRDefault="0010771C">
      <w:pPr>
        <w:spacing w:before="7" w:line="260" w:lineRule="exact"/>
        <w:rPr>
          <w:sz w:val="26"/>
          <w:szCs w:val="26"/>
          <w:lang w:val="pt-PT"/>
        </w:rPr>
      </w:pPr>
    </w:p>
    <w:p w14:paraId="2D529E3F" w14:textId="77777777" w:rsidR="0010771C" w:rsidRPr="00AC137A" w:rsidRDefault="00AC137A">
      <w:pPr>
        <w:pStyle w:val="BodyText"/>
        <w:tabs>
          <w:tab w:val="left" w:pos="1347"/>
        </w:tabs>
        <w:ind w:left="221"/>
        <w:rPr>
          <w:lang w:val="pt-PT"/>
        </w:rPr>
      </w:pPr>
      <w:r w:rsidRPr="00AC137A">
        <w:rPr>
          <w:rFonts w:ascii="Arial"/>
          <w:i/>
          <w:w w:val="95"/>
          <w:lang w:val="pt-PT"/>
        </w:rPr>
        <w:t>Postman</w:t>
      </w:r>
      <w:r w:rsidRPr="00AC137A">
        <w:rPr>
          <w:rFonts w:ascii="Arial"/>
          <w:i/>
          <w:w w:val="95"/>
          <w:lang w:val="pt-PT"/>
        </w:rPr>
        <w:tab/>
      </w:r>
      <w:r w:rsidRPr="00AC137A">
        <w:rPr>
          <w:w w:val="95"/>
          <w:lang w:val="pt-PT"/>
        </w:rPr>
        <w:t>API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cliente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para</w:t>
      </w:r>
      <w:r w:rsidRPr="00AC137A">
        <w:rPr>
          <w:spacing w:val="4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gerar</w:t>
      </w:r>
      <w:r w:rsidRPr="00AC137A">
        <w:rPr>
          <w:spacing w:val="4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pedidos</w:t>
      </w:r>
      <w:r w:rsidRPr="00AC137A">
        <w:rPr>
          <w:spacing w:val="44"/>
          <w:w w:val="95"/>
          <w:lang w:val="pt-PT"/>
        </w:rPr>
        <w:t xml:space="preserve"> </w:t>
      </w:r>
      <w:r w:rsidRPr="00AC137A">
        <w:rPr>
          <w:spacing w:val="-4"/>
          <w:w w:val="95"/>
          <w:lang w:val="pt-PT"/>
        </w:rPr>
        <w:t>HTTP.</w:t>
      </w:r>
    </w:p>
    <w:p w14:paraId="558DA962" w14:textId="77777777" w:rsidR="0010771C" w:rsidRPr="00AC137A" w:rsidRDefault="0010771C">
      <w:pPr>
        <w:spacing w:before="9" w:line="260" w:lineRule="exact"/>
        <w:rPr>
          <w:sz w:val="26"/>
          <w:szCs w:val="26"/>
          <w:lang w:val="pt-PT"/>
        </w:rPr>
      </w:pPr>
    </w:p>
    <w:p w14:paraId="36A7EDEB" w14:textId="77777777" w:rsidR="0010771C" w:rsidRPr="00AC137A" w:rsidRDefault="00AC137A">
      <w:pPr>
        <w:spacing w:line="338" w:lineRule="auto"/>
        <w:ind w:left="101" w:firstLine="338"/>
        <w:rPr>
          <w:rFonts w:ascii="Georgia" w:eastAsia="Georgia" w:hAnsi="Georgia" w:cs="Georgia"/>
          <w:lang w:val="pt-PT"/>
        </w:rPr>
      </w:pPr>
      <w:r w:rsidRPr="00AC137A">
        <w:rPr>
          <w:rFonts w:ascii="Georgia" w:hAnsi="Georgia"/>
          <w:w w:val="95"/>
          <w:lang w:val="pt-PT"/>
        </w:rPr>
        <w:t>No</w:t>
      </w:r>
      <w:r w:rsidRPr="00AC137A">
        <w:rPr>
          <w:rFonts w:ascii="Georgia" w:hAnsi="Georgia"/>
          <w:spacing w:val="21"/>
          <w:w w:val="95"/>
          <w:lang w:val="pt-PT"/>
        </w:rPr>
        <w:t xml:space="preserve"> </w:t>
      </w:r>
      <w:r w:rsidRPr="00AC137A">
        <w:rPr>
          <w:rFonts w:ascii="Georgia" w:hAnsi="Georgia"/>
          <w:spacing w:val="-2"/>
          <w:w w:val="95"/>
          <w:lang w:val="pt-PT"/>
        </w:rPr>
        <w:t>fic</w:t>
      </w:r>
      <w:r w:rsidRPr="00AC137A">
        <w:rPr>
          <w:rFonts w:ascii="Georgia" w:hAnsi="Georgia"/>
          <w:spacing w:val="-1"/>
          <w:w w:val="95"/>
          <w:lang w:val="pt-PT"/>
        </w:rPr>
        <w:t>heiro</w:t>
      </w:r>
      <w:r w:rsidRPr="00AC137A">
        <w:rPr>
          <w:rFonts w:ascii="Georgia" w:hAnsi="Georgia"/>
          <w:spacing w:val="21"/>
          <w:w w:val="95"/>
          <w:lang w:val="pt-PT"/>
        </w:rPr>
        <w:t xml:space="preserve"> </w:t>
      </w:r>
      <w:r w:rsidRPr="00AC137A">
        <w:rPr>
          <w:rFonts w:ascii="Arial" w:hAnsi="Arial"/>
          <w:i/>
          <w:spacing w:val="-3"/>
          <w:w w:val="95"/>
          <w:lang w:val="pt-PT"/>
        </w:rPr>
        <w:t>aplic</w:t>
      </w:r>
      <w:r w:rsidRPr="00AC137A">
        <w:rPr>
          <w:rFonts w:ascii="Arial" w:hAnsi="Arial"/>
          <w:i/>
          <w:spacing w:val="-4"/>
          <w:w w:val="95"/>
          <w:lang w:val="pt-PT"/>
        </w:rPr>
        <w:t>c</w:t>
      </w:r>
      <w:r w:rsidRPr="00AC137A">
        <w:rPr>
          <w:rFonts w:ascii="Arial" w:hAnsi="Arial"/>
          <w:i/>
          <w:spacing w:val="-3"/>
          <w:w w:val="95"/>
          <w:lang w:val="pt-PT"/>
        </w:rPr>
        <w:t>ation.pr</w:t>
      </w:r>
      <w:r w:rsidRPr="00AC137A">
        <w:rPr>
          <w:rFonts w:ascii="Arial" w:hAnsi="Arial"/>
          <w:i/>
          <w:spacing w:val="-4"/>
          <w:w w:val="95"/>
          <w:lang w:val="pt-PT"/>
        </w:rPr>
        <w:t>op</w:t>
      </w:r>
      <w:r w:rsidRPr="00AC137A">
        <w:rPr>
          <w:rFonts w:ascii="Arial" w:hAnsi="Arial"/>
          <w:i/>
          <w:spacing w:val="-3"/>
          <w:w w:val="95"/>
          <w:lang w:val="pt-PT"/>
        </w:rPr>
        <w:t>erties</w:t>
      </w:r>
      <w:r w:rsidRPr="00AC137A">
        <w:rPr>
          <w:rFonts w:ascii="Arial" w:hAnsi="Arial"/>
          <w:i/>
          <w:spacing w:val="33"/>
          <w:w w:val="95"/>
          <w:lang w:val="pt-PT"/>
        </w:rPr>
        <w:t xml:space="preserve"> </w:t>
      </w:r>
      <w:r w:rsidRPr="00AC137A">
        <w:rPr>
          <w:rFonts w:ascii="Georgia" w:hAnsi="Georgia"/>
          <w:spacing w:val="-1"/>
          <w:w w:val="95"/>
          <w:lang w:val="pt-PT"/>
        </w:rPr>
        <w:t>existente</w:t>
      </w:r>
      <w:r w:rsidRPr="00AC137A">
        <w:rPr>
          <w:rFonts w:ascii="Georgia" w:hAnsi="Georgia"/>
          <w:spacing w:val="21"/>
          <w:w w:val="95"/>
          <w:lang w:val="pt-PT"/>
        </w:rPr>
        <w:t xml:space="preserve"> </w:t>
      </w:r>
      <w:r w:rsidRPr="00AC137A">
        <w:rPr>
          <w:rFonts w:ascii="Georgia" w:hAnsi="Georgia"/>
          <w:w w:val="95"/>
          <w:lang w:val="pt-PT"/>
        </w:rPr>
        <w:t>na</w:t>
      </w:r>
      <w:r w:rsidRPr="00AC137A">
        <w:rPr>
          <w:rFonts w:ascii="Georgia" w:hAnsi="Georgia"/>
          <w:spacing w:val="21"/>
          <w:w w:val="95"/>
          <w:lang w:val="pt-PT"/>
        </w:rPr>
        <w:t xml:space="preserve"> </w:t>
      </w:r>
      <w:r w:rsidRPr="00AC137A">
        <w:rPr>
          <w:rFonts w:ascii="Arial" w:hAnsi="Arial"/>
          <w:i/>
          <w:spacing w:val="-2"/>
          <w:w w:val="95"/>
          <w:lang w:val="pt-PT"/>
        </w:rPr>
        <w:t>fr</w:t>
      </w:r>
      <w:r w:rsidRPr="00AC137A">
        <w:rPr>
          <w:rFonts w:ascii="Arial" w:hAnsi="Arial"/>
          <w:i/>
          <w:spacing w:val="-3"/>
          <w:w w:val="95"/>
          <w:lang w:val="pt-PT"/>
        </w:rPr>
        <w:t>amework</w:t>
      </w:r>
      <w:r w:rsidRPr="00AC137A">
        <w:rPr>
          <w:rFonts w:ascii="Arial" w:hAnsi="Arial"/>
          <w:i/>
          <w:spacing w:val="21"/>
          <w:w w:val="95"/>
          <w:lang w:val="pt-PT"/>
        </w:rPr>
        <w:t xml:space="preserve"> </w:t>
      </w:r>
      <w:r w:rsidRPr="00AC137A">
        <w:rPr>
          <w:rFonts w:ascii="Arial" w:hAnsi="Arial"/>
          <w:i/>
          <w:w w:val="95"/>
          <w:lang w:val="pt-PT"/>
        </w:rPr>
        <w:t>Spring</w:t>
      </w:r>
      <w:r w:rsidRPr="00AC137A">
        <w:rPr>
          <w:rFonts w:ascii="Arial" w:hAnsi="Arial"/>
          <w:i/>
          <w:spacing w:val="34"/>
          <w:w w:val="95"/>
          <w:lang w:val="pt-PT"/>
        </w:rPr>
        <w:t xml:space="preserve"> </w:t>
      </w:r>
      <w:r w:rsidRPr="00AC137A">
        <w:rPr>
          <w:rFonts w:ascii="Georgia" w:hAnsi="Georgia"/>
          <w:w w:val="95"/>
          <w:lang w:val="pt-PT"/>
        </w:rPr>
        <w:t>foram</w:t>
      </w:r>
      <w:r w:rsidRPr="00AC137A">
        <w:rPr>
          <w:rFonts w:ascii="Georgia" w:hAnsi="Georgia"/>
          <w:spacing w:val="21"/>
          <w:w w:val="95"/>
          <w:lang w:val="pt-PT"/>
        </w:rPr>
        <w:t xml:space="preserve"> </w:t>
      </w:r>
      <w:r w:rsidRPr="00AC137A">
        <w:rPr>
          <w:rFonts w:ascii="Georgia" w:hAnsi="Georgia"/>
          <w:w w:val="95"/>
          <w:lang w:val="pt-PT"/>
        </w:rPr>
        <w:t>escritas</w:t>
      </w:r>
      <w:r w:rsidRPr="00AC137A">
        <w:rPr>
          <w:rFonts w:ascii="Georgia" w:hAnsi="Georgia"/>
          <w:spacing w:val="21"/>
          <w:w w:val="95"/>
          <w:lang w:val="pt-PT"/>
        </w:rPr>
        <w:t xml:space="preserve"> </w:t>
      </w:r>
      <w:r w:rsidRPr="00AC137A">
        <w:rPr>
          <w:rFonts w:ascii="Georgia" w:hAnsi="Georgia"/>
          <w:w w:val="95"/>
          <w:lang w:val="pt-PT"/>
        </w:rPr>
        <w:t>as</w:t>
      </w:r>
      <w:r w:rsidRPr="00AC137A">
        <w:rPr>
          <w:rFonts w:ascii="Georgia" w:hAnsi="Georgia"/>
          <w:spacing w:val="21"/>
          <w:w w:val="95"/>
          <w:lang w:val="pt-PT"/>
        </w:rPr>
        <w:t xml:space="preserve"> </w:t>
      </w:r>
      <w:r w:rsidRPr="00AC137A">
        <w:rPr>
          <w:rFonts w:ascii="Georgia" w:hAnsi="Georgia"/>
          <w:spacing w:val="-1"/>
          <w:w w:val="95"/>
          <w:lang w:val="pt-PT"/>
        </w:rPr>
        <w:t>prop</w:t>
      </w:r>
      <w:r w:rsidRPr="00AC137A">
        <w:rPr>
          <w:rFonts w:ascii="Georgia" w:hAnsi="Georgia"/>
          <w:spacing w:val="-2"/>
          <w:w w:val="95"/>
          <w:lang w:val="pt-PT"/>
        </w:rPr>
        <w:t>ri-</w:t>
      </w:r>
      <w:r w:rsidRPr="00AC137A">
        <w:rPr>
          <w:rFonts w:ascii="Georgia" w:hAnsi="Georgia"/>
          <w:spacing w:val="75"/>
          <w:w w:val="92"/>
          <w:lang w:val="pt-PT"/>
        </w:rPr>
        <w:t xml:space="preserve"> </w:t>
      </w:r>
      <w:r w:rsidRPr="00AC137A">
        <w:rPr>
          <w:rFonts w:ascii="Georgia" w:hAnsi="Georgia"/>
          <w:w w:val="95"/>
          <w:lang w:val="pt-PT"/>
        </w:rPr>
        <w:t>edades</w:t>
      </w:r>
      <w:r w:rsidRPr="00AC137A">
        <w:rPr>
          <w:rFonts w:ascii="Georgia" w:hAnsi="Georgia"/>
          <w:spacing w:val="28"/>
          <w:w w:val="95"/>
          <w:lang w:val="pt-PT"/>
        </w:rPr>
        <w:t xml:space="preserve"> </w:t>
      </w:r>
      <w:r w:rsidRPr="00AC137A">
        <w:rPr>
          <w:rFonts w:ascii="Georgia" w:hAnsi="Georgia"/>
          <w:w w:val="95"/>
          <w:lang w:val="pt-PT"/>
        </w:rPr>
        <w:t>esse</w:t>
      </w:r>
      <w:r w:rsidRPr="00AC137A">
        <w:rPr>
          <w:rFonts w:ascii="Georgia" w:hAnsi="Georgia"/>
          <w:spacing w:val="-1"/>
          <w:w w:val="95"/>
          <w:lang w:val="pt-PT"/>
        </w:rPr>
        <w:t>n</w:t>
      </w:r>
      <w:r w:rsidRPr="00AC137A">
        <w:rPr>
          <w:rFonts w:ascii="Georgia" w:hAnsi="Georgia"/>
          <w:w w:val="95"/>
          <w:lang w:val="pt-PT"/>
        </w:rPr>
        <w:t>c</w:t>
      </w:r>
      <w:r w:rsidRPr="00AC137A">
        <w:rPr>
          <w:rFonts w:ascii="Georgia" w:hAnsi="Georgia"/>
          <w:spacing w:val="-1"/>
          <w:w w:val="95"/>
          <w:lang w:val="pt-PT"/>
        </w:rPr>
        <w:t>i</w:t>
      </w:r>
      <w:r w:rsidRPr="00AC137A">
        <w:rPr>
          <w:rFonts w:ascii="Georgia" w:hAnsi="Georgia"/>
          <w:w w:val="95"/>
          <w:lang w:val="pt-PT"/>
        </w:rPr>
        <w:t>ais</w:t>
      </w:r>
      <w:r w:rsidRPr="00AC137A">
        <w:rPr>
          <w:rFonts w:ascii="Georgia" w:hAnsi="Georgia"/>
          <w:spacing w:val="29"/>
          <w:w w:val="95"/>
          <w:lang w:val="pt-PT"/>
        </w:rPr>
        <w:t xml:space="preserve"> </w:t>
      </w:r>
      <w:r w:rsidRPr="00AC137A">
        <w:rPr>
          <w:rFonts w:ascii="Georgia" w:hAnsi="Georgia"/>
          <w:w w:val="95"/>
          <w:lang w:val="pt-PT"/>
        </w:rPr>
        <w:t>para</w:t>
      </w:r>
      <w:r w:rsidRPr="00AC137A">
        <w:rPr>
          <w:rFonts w:ascii="Georgia" w:hAnsi="Georgia"/>
          <w:spacing w:val="29"/>
          <w:w w:val="95"/>
          <w:lang w:val="pt-PT"/>
        </w:rPr>
        <w:t xml:space="preserve"> </w:t>
      </w:r>
      <w:r w:rsidRPr="00AC137A">
        <w:rPr>
          <w:rFonts w:ascii="Georgia" w:hAnsi="Georgia"/>
          <w:w w:val="95"/>
          <w:lang w:val="pt-PT"/>
        </w:rPr>
        <w:t>gara</w:t>
      </w:r>
      <w:r w:rsidRPr="00AC137A">
        <w:rPr>
          <w:rFonts w:ascii="Georgia" w:hAnsi="Georgia"/>
          <w:spacing w:val="-6"/>
          <w:w w:val="95"/>
          <w:lang w:val="pt-PT"/>
        </w:rPr>
        <w:t>n</w:t>
      </w:r>
      <w:r w:rsidRPr="00AC137A">
        <w:rPr>
          <w:rFonts w:ascii="Georgia" w:hAnsi="Georgia"/>
          <w:w w:val="95"/>
          <w:lang w:val="pt-PT"/>
        </w:rPr>
        <w:t>tir</w:t>
      </w:r>
      <w:r w:rsidRPr="00AC137A">
        <w:rPr>
          <w:rFonts w:ascii="Georgia" w:hAnsi="Georgia"/>
          <w:spacing w:val="29"/>
          <w:w w:val="95"/>
          <w:lang w:val="pt-PT"/>
        </w:rPr>
        <w:t xml:space="preserve"> </w:t>
      </w:r>
      <w:r w:rsidRPr="00AC137A">
        <w:rPr>
          <w:rFonts w:ascii="Georgia" w:hAnsi="Georgia"/>
          <w:w w:val="95"/>
          <w:lang w:val="pt-PT"/>
        </w:rPr>
        <w:t>a</w:t>
      </w:r>
      <w:r w:rsidRPr="00AC137A">
        <w:rPr>
          <w:rFonts w:ascii="Georgia" w:hAnsi="Georgia"/>
          <w:spacing w:val="28"/>
          <w:w w:val="95"/>
          <w:lang w:val="pt-PT"/>
        </w:rPr>
        <w:t xml:space="preserve"> </w:t>
      </w:r>
      <w:r w:rsidRPr="00AC137A">
        <w:rPr>
          <w:rFonts w:ascii="Georgia" w:hAnsi="Georgia"/>
          <w:w w:val="95"/>
          <w:lang w:val="pt-PT"/>
        </w:rPr>
        <w:t>lig</w:t>
      </w:r>
      <w:r w:rsidRPr="00AC137A">
        <w:rPr>
          <w:rFonts w:ascii="Georgia" w:hAnsi="Georgia"/>
          <w:spacing w:val="-1"/>
          <w:w w:val="95"/>
          <w:lang w:val="pt-PT"/>
        </w:rPr>
        <w:t>a</w:t>
      </w:r>
      <w:r w:rsidRPr="00AC137A">
        <w:rPr>
          <w:rFonts w:ascii="Georgia" w:hAnsi="Georgia"/>
          <w:spacing w:val="-92"/>
          <w:w w:val="95"/>
          <w:lang w:val="pt-PT"/>
        </w:rPr>
        <w:t>c</w:t>
      </w:r>
      <w:r w:rsidRPr="00AC137A">
        <w:rPr>
          <w:rFonts w:ascii="Georgia" w:hAnsi="Georgia"/>
          <w:spacing w:val="-2"/>
          <w:w w:val="95"/>
          <w:lang w:val="pt-PT"/>
        </w:rPr>
        <w:t>¸</w:t>
      </w:r>
      <w:r w:rsidRPr="00AC137A">
        <w:rPr>
          <w:rFonts w:ascii="Georgia" w:hAnsi="Georgia"/>
          <w:spacing w:val="-104"/>
          <w:w w:val="95"/>
          <w:lang w:val="pt-PT"/>
        </w:rPr>
        <w:t>a</w:t>
      </w:r>
      <w:r w:rsidRPr="00AC137A">
        <w:rPr>
          <w:rFonts w:ascii="Georgia" w:hAnsi="Georgia"/>
          <w:spacing w:val="-1"/>
          <w:w w:val="95"/>
          <w:lang w:val="pt-PT"/>
        </w:rPr>
        <w:t>˜</w:t>
      </w:r>
      <w:r w:rsidRPr="00AC137A">
        <w:rPr>
          <w:rFonts w:ascii="Georgia" w:hAnsi="Georgia"/>
          <w:w w:val="95"/>
          <w:lang w:val="pt-PT"/>
        </w:rPr>
        <w:t>o</w:t>
      </w:r>
      <w:r w:rsidRPr="00AC137A">
        <w:rPr>
          <w:rFonts w:ascii="Georgia" w:hAnsi="Georgia"/>
          <w:spacing w:val="29"/>
          <w:w w:val="95"/>
          <w:lang w:val="pt-PT"/>
        </w:rPr>
        <w:t xml:space="preserve"> </w:t>
      </w:r>
      <w:r w:rsidRPr="00AC137A">
        <w:rPr>
          <w:rFonts w:ascii="Georgia" w:hAnsi="Georgia"/>
          <w:w w:val="95"/>
          <w:lang w:val="pt-PT"/>
        </w:rPr>
        <w:t>e</w:t>
      </w:r>
      <w:r w:rsidRPr="00AC137A">
        <w:rPr>
          <w:rFonts w:ascii="Georgia" w:hAnsi="Georgia"/>
          <w:spacing w:val="-7"/>
          <w:w w:val="95"/>
          <w:lang w:val="pt-PT"/>
        </w:rPr>
        <w:t>n</w:t>
      </w:r>
      <w:r w:rsidRPr="00AC137A">
        <w:rPr>
          <w:rFonts w:ascii="Georgia" w:hAnsi="Georgia"/>
          <w:w w:val="95"/>
          <w:lang w:val="pt-PT"/>
        </w:rPr>
        <w:t>tre</w:t>
      </w:r>
      <w:r w:rsidRPr="00AC137A">
        <w:rPr>
          <w:rFonts w:ascii="Georgia" w:hAnsi="Georgia"/>
          <w:spacing w:val="28"/>
          <w:w w:val="95"/>
          <w:lang w:val="pt-PT"/>
        </w:rPr>
        <w:t xml:space="preserve"> </w:t>
      </w:r>
      <w:r w:rsidRPr="00AC137A">
        <w:rPr>
          <w:rFonts w:ascii="Georgia" w:hAnsi="Georgia"/>
          <w:w w:val="95"/>
          <w:lang w:val="pt-PT"/>
        </w:rPr>
        <w:t>a</w:t>
      </w:r>
      <w:r w:rsidRPr="00AC137A">
        <w:rPr>
          <w:rFonts w:ascii="Georgia" w:hAnsi="Georgia"/>
          <w:spacing w:val="28"/>
          <w:w w:val="95"/>
          <w:lang w:val="pt-PT"/>
        </w:rPr>
        <w:t xml:space="preserve"> </w:t>
      </w:r>
      <w:r w:rsidRPr="00AC137A">
        <w:rPr>
          <w:rFonts w:ascii="Georgia" w:hAnsi="Georgia"/>
          <w:w w:val="95"/>
          <w:lang w:val="pt-PT"/>
        </w:rPr>
        <w:t>aplica</w:t>
      </w:r>
      <w:r w:rsidRPr="00AC137A">
        <w:rPr>
          <w:rFonts w:ascii="Georgia" w:hAnsi="Georgia"/>
          <w:spacing w:val="-92"/>
          <w:w w:val="95"/>
          <w:lang w:val="pt-PT"/>
        </w:rPr>
        <w:t>¸</w:t>
      </w:r>
      <w:r w:rsidRPr="00AC137A">
        <w:rPr>
          <w:rFonts w:ascii="Georgia" w:hAnsi="Georgia"/>
          <w:w w:val="95"/>
          <w:lang w:val="pt-PT"/>
        </w:rPr>
        <w:t>c</w:t>
      </w:r>
      <w:r w:rsidRPr="00AC137A">
        <w:rPr>
          <w:rFonts w:ascii="Georgia" w:hAnsi="Georgia"/>
          <w:spacing w:val="-104"/>
          <w:w w:val="95"/>
          <w:lang w:val="pt-PT"/>
        </w:rPr>
        <w:t>˜</w:t>
      </w:r>
      <w:r w:rsidRPr="00AC137A">
        <w:rPr>
          <w:rFonts w:ascii="Georgia" w:hAnsi="Georgia"/>
          <w:w w:val="95"/>
          <w:lang w:val="pt-PT"/>
        </w:rPr>
        <w:t>ao</w:t>
      </w:r>
      <w:r w:rsidRPr="00AC137A">
        <w:rPr>
          <w:rFonts w:ascii="Georgia" w:hAnsi="Georgia"/>
          <w:spacing w:val="28"/>
          <w:w w:val="95"/>
          <w:lang w:val="pt-PT"/>
        </w:rPr>
        <w:t xml:space="preserve"> </w:t>
      </w:r>
      <w:r w:rsidRPr="00AC137A">
        <w:rPr>
          <w:rFonts w:ascii="Georgia" w:hAnsi="Georgia"/>
          <w:w w:val="95"/>
          <w:lang w:val="pt-PT"/>
        </w:rPr>
        <w:t>e</w:t>
      </w:r>
      <w:r w:rsidRPr="00AC137A">
        <w:rPr>
          <w:rFonts w:ascii="Georgia" w:hAnsi="Georgia"/>
          <w:spacing w:val="29"/>
          <w:w w:val="95"/>
          <w:lang w:val="pt-PT"/>
        </w:rPr>
        <w:t xml:space="preserve"> </w:t>
      </w:r>
      <w:r w:rsidRPr="00AC137A">
        <w:rPr>
          <w:rFonts w:ascii="Georgia" w:hAnsi="Georgia"/>
          <w:w w:val="95"/>
          <w:lang w:val="pt-PT"/>
        </w:rPr>
        <w:t>o</w:t>
      </w:r>
      <w:r w:rsidRPr="00AC137A">
        <w:rPr>
          <w:rFonts w:ascii="Georgia" w:hAnsi="Georgia"/>
          <w:spacing w:val="28"/>
          <w:w w:val="95"/>
          <w:lang w:val="pt-PT"/>
        </w:rPr>
        <w:t xml:space="preserve"> </w:t>
      </w:r>
      <w:r w:rsidRPr="00AC137A">
        <w:rPr>
          <w:rFonts w:ascii="Georgia" w:hAnsi="Georgia"/>
          <w:w w:val="95"/>
          <w:lang w:val="pt-PT"/>
        </w:rPr>
        <w:t>servidor</w:t>
      </w:r>
      <w:r w:rsidRPr="00AC137A">
        <w:rPr>
          <w:rFonts w:ascii="Georgia" w:hAnsi="Georgia"/>
          <w:spacing w:val="29"/>
          <w:w w:val="95"/>
          <w:lang w:val="pt-PT"/>
        </w:rPr>
        <w:t xml:space="preserve"> </w:t>
      </w:r>
      <w:r w:rsidRPr="00AC137A">
        <w:rPr>
          <w:rFonts w:ascii="Arial" w:hAnsi="Arial"/>
          <w:i/>
          <w:w w:val="95"/>
          <w:lang w:val="pt-PT"/>
        </w:rPr>
        <w:t>XAMMP</w:t>
      </w:r>
      <w:r w:rsidRPr="00AC137A">
        <w:rPr>
          <w:rFonts w:ascii="Georgia" w:hAnsi="Georgia"/>
          <w:w w:val="95"/>
          <w:lang w:val="pt-PT"/>
        </w:rPr>
        <w:t>.</w:t>
      </w:r>
    </w:p>
    <w:p w14:paraId="635F17A0" w14:textId="77777777" w:rsidR="0010771C" w:rsidRPr="00AC137A" w:rsidRDefault="00AC137A">
      <w:pPr>
        <w:pStyle w:val="BodyText"/>
        <w:spacing w:before="175" w:line="340" w:lineRule="auto"/>
        <w:ind w:right="100"/>
        <w:rPr>
          <w:rFonts w:ascii="Arial" w:eastAsia="Arial" w:hAnsi="Arial" w:cs="Arial"/>
          <w:lang w:val="pt-PT"/>
        </w:rPr>
      </w:pPr>
      <w:r w:rsidRPr="00AC137A">
        <w:rPr>
          <w:rFonts w:ascii="Arial"/>
          <w:w w:val="110"/>
          <w:lang w:val="pt-PT"/>
        </w:rPr>
        <w:t>spring.jpa.hibernate.ddl-auto=update</w:t>
      </w:r>
      <w:r w:rsidRPr="00AC137A">
        <w:rPr>
          <w:rFonts w:ascii="Arial"/>
          <w:w w:val="114"/>
          <w:lang w:val="pt-PT"/>
        </w:rPr>
        <w:t xml:space="preserve"> </w:t>
      </w:r>
      <w:r w:rsidRPr="00AC137A">
        <w:rPr>
          <w:rFonts w:ascii="Arial"/>
          <w:w w:val="110"/>
          <w:lang w:val="pt-PT"/>
        </w:rPr>
        <w:t>spring.datasource.url=jdbc:mysql://${MYSQL_HOST:localhost}:3306/test spring.datasource.username=root</w:t>
      </w:r>
    </w:p>
    <w:p w14:paraId="521A4B5C" w14:textId="77777777" w:rsidR="0010771C" w:rsidRDefault="00AC137A">
      <w:pPr>
        <w:pStyle w:val="BodyText"/>
        <w:spacing w:before="3"/>
        <w:rPr>
          <w:rFonts w:ascii="Arial" w:eastAsia="Arial" w:hAnsi="Arial" w:cs="Arial"/>
        </w:rPr>
      </w:pPr>
      <w:r>
        <w:rPr>
          <w:rFonts w:ascii="Arial"/>
          <w:w w:val="105"/>
        </w:rPr>
        <w:t>spring.datasource.password=</w:t>
      </w:r>
    </w:p>
    <w:p w14:paraId="55C9FA63" w14:textId="77777777" w:rsidR="0010771C" w:rsidRDefault="0010771C">
      <w:pPr>
        <w:spacing w:before="3" w:line="190" w:lineRule="exact"/>
        <w:rPr>
          <w:sz w:val="19"/>
          <w:szCs w:val="19"/>
        </w:rPr>
      </w:pPr>
    </w:p>
    <w:p w14:paraId="40978C5E" w14:textId="77777777" w:rsidR="0010771C" w:rsidRDefault="0010771C">
      <w:pPr>
        <w:spacing w:line="200" w:lineRule="exact"/>
        <w:rPr>
          <w:sz w:val="20"/>
          <w:szCs w:val="20"/>
        </w:rPr>
      </w:pPr>
    </w:p>
    <w:p w14:paraId="10F0DB47" w14:textId="77777777" w:rsidR="0010771C" w:rsidRDefault="00160C4F">
      <w:pPr>
        <w:ind w:left="1660" w:right="10406"/>
        <w:rPr>
          <w:rFonts w:ascii="Times New Roman" w:eastAsia="Times New Roman" w:hAnsi="Times New Roman" w:cs="Times New Roman"/>
          <w:sz w:val="20"/>
          <w:szCs w:val="20"/>
        </w:rPr>
      </w:pPr>
      <w:commentRangeStart w:id="81"/>
      <w:r>
        <w:rPr>
          <w:noProof/>
        </w:rPr>
        <w:drawing>
          <wp:inline distT="0" distB="0" distL="0" distR="0" wp14:anchorId="18D0B9FD" wp14:editId="1A7BE01A">
            <wp:extent cx="3619500" cy="1158240"/>
            <wp:effectExtent l="0" t="0" r="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1"/>
      <w:r w:rsidR="00313BC3">
        <w:rPr>
          <w:rStyle w:val="CommentReference"/>
        </w:rPr>
        <w:commentReference w:id="81"/>
      </w:r>
    </w:p>
    <w:p w14:paraId="0318E034" w14:textId="77777777" w:rsidR="0010771C" w:rsidRDefault="0010771C">
      <w:pPr>
        <w:spacing w:line="220" w:lineRule="exact"/>
      </w:pPr>
    </w:p>
    <w:p w14:paraId="6C5DE136" w14:textId="77777777" w:rsidR="0010771C" w:rsidRDefault="0010771C">
      <w:pPr>
        <w:spacing w:before="15" w:line="260" w:lineRule="exact"/>
        <w:rPr>
          <w:sz w:val="26"/>
          <w:szCs w:val="26"/>
        </w:rPr>
      </w:pPr>
    </w:p>
    <w:p w14:paraId="6895C8E8" w14:textId="77777777" w:rsidR="0010771C" w:rsidRPr="00AC137A" w:rsidRDefault="00AC137A">
      <w:pPr>
        <w:pStyle w:val="BodyText"/>
        <w:ind w:left="0" w:right="94"/>
        <w:jc w:val="center"/>
        <w:rPr>
          <w:lang w:val="pt-PT"/>
        </w:rPr>
      </w:pPr>
      <w:r w:rsidRPr="00AC137A">
        <w:rPr>
          <w:w w:val="95"/>
          <w:lang w:val="pt-PT"/>
        </w:rPr>
        <w:t>Figura</w:t>
      </w:r>
      <w:r w:rsidRPr="00AC137A">
        <w:rPr>
          <w:spacing w:val="37"/>
          <w:w w:val="95"/>
          <w:lang w:val="pt-PT"/>
        </w:rPr>
        <w:t xml:space="preserve"> </w:t>
      </w:r>
      <w:r w:rsidRPr="00AC137A">
        <w:rPr>
          <w:w w:val="95"/>
          <w:lang w:val="pt-PT"/>
        </w:rPr>
        <w:t xml:space="preserve">5.1: 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Figura</w:t>
      </w:r>
      <w:r w:rsidRPr="00AC137A">
        <w:rPr>
          <w:spacing w:val="3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3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painel</w:t>
      </w:r>
      <w:r w:rsidRPr="00AC137A">
        <w:rPr>
          <w:spacing w:val="3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37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controlo</w:t>
      </w:r>
      <w:r w:rsidRPr="00AC137A">
        <w:rPr>
          <w:spacing w:val="3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37"/>
          <w:w w:val="95"/>
          <w:lang w:val="pt-PT"/>
        </w:rPr>
        <w:t xml:space="preserve"> </w:t>
      </w:r>
      <w:r w:rsidRPr="00AC137A">
        <w:rPr>
          <w:rFonts w:ascii="Arial"/>
          <w:i/>
          <w:w w:val="95"/>
          <w:lang w:val="pt-PT"/>
        </w:rPr>
        <w:t>XAMMP</w:t>
      </w:r>
      <w:r w:rsidRPr="00AC137A">
        <w:rPr>
          <w:w w:val="95"/>
          <w:lang w:val="pt-PT"/>
        </w:rPr>
        <w:t>.</w:t>
      </w:r>
    </w:p>
    <w:p w14:paraId="5549599A" w14:textId="77777777" w:rsidR="0010771C" w:rsidRPr="00AC137A" w:rsidRDefault="0010771C">
      <w:pPr>
        <w:spacing w:before="15" w:line="300" w:lineRule="exact"/>
        <w:rPr>
          <w:sz w:val="30"/>
          <w:szCs w:val="30"/>
          <w:lang w:val="pt-PT"/>
        </w:rPr>
      </w:pPr>
    </w:p>
    <w:p w14:paraId="79FF434E" w14:textId="77777777" w:rsidR="0010771C" w:rsidRPr="00AC137A" w:rsidRDefault="00AC137A">
      <w:pPr>
        <w:pStyle w:val="BodyText"/>
        <w:ind w:left="440"/>
        <w:rPr>
          <w:lang w:val="pt-PT"/>
        </w:rPr>
      </w:pPr>
      <w:r w:rsidRPr="00AC137A">
        <w:rPr>
          <w:w w:val="95"/>
          <w:lang w:val="pt-PT"/>
        </w:rPr>
        <w:t>As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segui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tes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sub-se</w:t>
      </w:r>
      <w:r w:rsidRPr="00AC137A">
        <w:rPr>
          <w:spacing w:val="-1"/>
          <w:w w:val="95"/>
          <w:lang w:val="pt-PT"/>
        </w:rPr>
        <w:t>c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3"/>
          <w:w w:val="95"/>
          <w:lang w:val="pt-PT"/>
        </w:rPr>
        <w:t>o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es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demonstram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os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v</w:t>
      </w:r>
      <w:r w:rsidRPr="00AC137A">
        <w:rPr>
          <w:spacing w:val="-104"/>
          <w:w w:val="95"/>
          <w:lang w:val="pt-PT"/>
        </w:rPr>
        <w:t>´</w:t>
      </w:r>
      <w:r w:rsidRPr="00AC137A">
        <w:rPr>
          <w:w w:val="95"/>
          <w:lang w:val="pt-PT"/>
        </w:rPr>
        <w:t>arios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testes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aos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end</w:t>
      </w:r>
      <w:r w:rsidRPr="00AC137A">
        <w:rPr>
          <w:rFonts w:ascii="Arial" w:eastAsia="Arial" w:hAnsi="Arial" w:cs="Arial"/>
          <w:i/>
          <w:spacing w:val="-13"/>
          <w:w w:val="95"/>
          <w:lang w:val="pt-PT"/>
        </w:rPr>
        <w:t>p</w:t>
      </w:r>
      <w:r w:rsidRPr="00AC137A">
        <w:rPr>
          <w:rFonts w:ascii="Arial" w:eastAsia="Arial" w:hAnsi="Arial" w:cs="Arial"/>
          <w:i/>
          <w:w w:val="95"/>
          <w:lang w:val="pt-PT"/>
        </w:rPr>
        <w:t>oints</w:t>
      </w:r>
      <w:r w:rsidRPr="00AC137A">
        <w:rPr>
          <w:rFonts w:ascii="Arial" w:eastAsia="Arial" w:hAnsi="Arial" w:cs="Arial"/>
          <w:i/>
          <w:spacing w:val="3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classe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rFonts w:cs="Georgia"/>
          <w:b/>
          <w:bCs/>
          <w:w w:val="95"/>
          <w:lang w:val="pt-PT"/>
        </w:rPr>
        <w:t>E</w:t>
      </w:r>
      <w:r w:rsidRPr="00AC137A">
        <w:rPr>
          <w:rFonts w:cs="Georgia"/>
          <w:b/>
          <w:bCs/>
          <w:spacing w:val="-7"/>
          <w:w w:val="95"/>
          <w:lang w:val="pt-PT"/>
        </w:rPr>
        <w:t>v</w:t>
      </w:r>
      <w:r w:rsidRPr="00AC137A">
        <w:rPr>
          <w:rFonts w:cs="Georgia"/>
          <w:b/>
          <w:bCs/>
          <w:w w:val="95"/>
          <w:lang w:val="pt-PT"/>
        </w:rPr>
        <w:t>e</w:t>
      </w:r>
      <w:r w:rsidRPr="00AC137A">
        <w:rPr>
          <w:rFonts w:cs="Georgia"/>
          <w:b/>
          <w:bCs/>
          <w:spacing w:val="-8"/>
          <w:w w:val="95"/>
          <w:lang w:val="pt-PT"/>
        </w:rPr>
        <w:t>n</w:t>
      </w:r>
      <w:r w:rsidRPr="00AC137A">
        <w:rPr>
          <w:rFonts w:cs="Georgia"/>
          <w:b/>
          <w:bCs/>
          <w:w w:val="95"/>
          <w:lang w:val="pt-PT"/>
        </w:rPr>
        <w:t>to</w:t>
      </w:r>
      <w:r w:rsidRPr="00AC137A">
        <w:rPr>
          <w:w w:val="95"/>
          <w:lang w:val="pt-PT"/>
        </w:rPr>
        <w:t>.</w:t>
      </w:r>
    </w:p>
    <w:p w14:paraId="50C609C9" w14:textId="77777777" w:rsidR="0010771C" w:rsidRPr="00AC137A" w:rsidRDefault="0010771C">
      <w:pPr>
        <w:rPr>
          <w:lang w:val="pt-PT"/>
        </w:rPr>
        <w:sectPr w:rsidR="0010771C" w:rsidRPr="00AC137A">
          <w:pgSz w:w="11910" w:h="16840"/>
          <w:pgMar w:top="1580" w:right="1340" w:bottom="1140" w:left="1480" w:header="0" w:footer="939" w:gutter="0"/>
          <w:cols w:space="720"/>
        </w:sectPr>
      </w:pPr>
    </w:p>
    <w:p w14:paraId="58724700" w14:textId="77777777" w:rsidR="0010771C" w:rsidRDefault="00AC137A">
      <w:pPr>
        <w:pStyle w:val="Heading2"/>
        <w:numPr>
          <w:ilvl w:val="2"/>
          <w:numId w:val="2"/>
        </w:numPr>
        <w:tabs>
          <w:tab w:val="left" w:pos="924"/>
        </w:tabs>
        <w:jc w:val="both"/>
        <w:rPr>
          <w:b w:val="0"/>
          <w:bCs w:val="0"/>
        </w:rPr>
      </w:pPr>
      <w:bookmarkStart w:id="82" w:name="_TOC_250004"/>
      <w:r>
        <w:rPr>
          <w:spacing w:val="-4"/>
          <w:w w:val="95"/>
        </w:rPr>
        <w:lastRenderedPageBreak/>
        <w:t>T</w:t>
      </w:r>
      <w:r>
        <w:rPr>
          <w:spacing w:val="-5"/>
          <w:w w:val="95"/>
        </w:rPr>
        <w:t>estes</w:t>
      </w:r>
      <w:r>
        <w:rPr>
          <w:w w:val="95"/>
        </w:rPr>
        <w:t xml:space="preserve"> </w:t>
      </w:r>
      <w:r>
        <w:rPr>
          <w:spacing w:val="7"/>
          <w:w w:val="95"/>
        </w:rPr>
        <w:t xml:space="preserve"> </w:t>
      </w:r>
      <w:r>
        <w:rPr>
          <w:w w:val="95"/>
        </w:rPr>
        <w:t xml:space="preserve">de </w:t>
      </w:r>
      <w:r>
        <w:rPr>
          <w:spacing w:val="7"/>
          <w:w w:val="95"/>
        </w:rPr>
        <w:t xml:space="preserve"> </w:t>
      </w:r>
      <w:r>
        <w:rPr>
          <w:w w:val="95"/>
        </w:rPr>
        <w:t>GET</w:t>
      </w:r>
      <w:bookmarkEnd w:id="82"/>
    </w:p>
    <w:p w14:paraId="331AA2D1" w14:textId="77777777" w:rsidR="0010771C" w:rsidRDefault="0010771C">
      <w:pPr>
        <w:spacing w:before="1" w:line="240" w:lineRule="exact"/>
        <w:rPr>
          <w:sz w:val="24"/>
          <w:szCs w:val="24"/>
        </w:rPr>
      </w:pPr>
    </w:p>
    <w:p w14:paraId="1FE50145" w14:textId="77777777" w:rsidR="0010771C" w:rsidRPr="00AC137A" w:rsidRDefault="00AC137A">
      <w:pPr>
        <w:pStyle w:val="BodyText"/>
        <w:spacing w:line="343" w:lineRule="auto"/>
        <w:ind w:right="295"/>
        <w:jc w:val="both"/>
        <w:rPr>
          <w:lang w:val="pt-PT"/>
        </w:rPr>
      </w:pPr>
      <w:r w:rsidRPr="00AC137A">
        <w:rPr>
          <w:w w:val="95"/>
          <w:lang w:val="pt-PT"/>
        </w:rPr>
        <w:t>Os</w:t>
      </w:r>
      <w:r w:rsidRPr="00AC137A">
        <w:rPr>
          <w:spacing w:val="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testes</w:t>
      </w:r>
      <w:r w:rsidRPr="00AC137A">
        <w:rPr>
          <w:spacing w:val="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feitos</w:t>
      </w:r>
      <w:r w:rsidRPr="00AC137A">
        <w:rPr>
          <w:spacing w:val="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aos</w:t>
      </w:r>
      <w:r w:rsidRPr="00AC137A">
        <w:rPr>
          <w:spacing w:val="6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end</w:t>
      </w:r>
      <w:r w:rsidRPr="00AC137A">
        <w:rPr>
          <w:rFonts w:ascii="Arial" w:eastAsia="Arial" w:hAnsi="Arial" w:cs="Arial"/>
          <w:i/>
          <w:spacing w:val="-13"/>
          <w:w w:val="95"/>
          <w:lang w:val="pt-PT"/>
        </w:rPr>
        <w:t>p</w:t>
      </w:r>
      <w:r w:rsidRPr="00AC137A">
        <w:rPr>
          <w:rFonts w:ascii="Arial" w:eastAsia="Arial" w:hAnsi="Arial" w:cs="Arial"/>
          <w:i/>
          <w:w w:val="95"/>
          <w:lang w:val="pt-PT"/>
        </w:rPr>
        <w:t>oints</w:t>
      </w:r>
      <w:r w:rsidRPr="00AC137A">
        <w:rPr>
          <w:rFonts w:ascii="Arial" w:eastAsia="Arial" w:hAnsi="Arial" w:cs="Arial"/>
          <w:i/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5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GET</w:t>
      </w:r>
      <w:r w:rsidRPr="00AC137A">
        <w:rPr>
          <w:rFonts w:ascii="Arial" w:eastAsia="Arial" w:hAnsi="Arial" w:cs="Arial"/>
          <w:i/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foram</w:t>
      </w:r>
      <w:r w:rsidRPr="00AC137A">
        <w:rPr>
          <w:spacing w:val="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</w:t>
      </w:r>
      <w:r w:rsidRPr="00AC137A">
        <w:rPr>
          <w:spacing w:val="6"/>
          <w:w w:val="95"/>
          <w:lang w:val="pt-PT"/>
        </w:rPr>
        <w:t>p</w:t>
      </w:r>
      <w:r w:rsidRPr="00AC137A">
        <w:rPr>
          <w:w w:val="95"/>
          <w:lang w:val="pt-PT"/>
        </w:rPr>
        <w:t>etidos</w:t>
      </w:r>
      <w:r w:rsidRPr="00AC137A">
        <w:rPr>
          <w:spacing w:val="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ao</w:t>
      </w:r>
      <w:r w:rsidRPr="00AC137A">
        <w:rPr>
          <w:spacing w:val="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longo</w:t>
      </w:r>
      <w:r w:rsidRPr="00AC137A">
        <w:rPr>
          <w:spacing w:val="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dos</w:t>
      </w:r>
      <w:r w:rsidRPr="00AC137A">
        <w:rPr>
          <w:spacing w:val="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testes</w:t>
      </w:r>
      <w:r w:rsidRPr="00AC137A">
        <w:rPr>
          <w:spacing w:val="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dos</w:t>
      </w:r>
      <w:r w:rsidRPr="00AC137A">
        <w:rPr>
          <w:spacing w:val="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outros</w:t>
      </w:r>
      <w:r w:rsidRPr="00AC137A">
        <w:rPr>
          <w:spacing w:val="6"/>
          <w:w w:val="95"/>
          <w:lang w:val="pt-PT"/>
        </w:rPr>
        <w:t xml:space="preserve"> </w:t>
      </w:r>
      <w:r w:rsidRPr="00AC137A">
        <w:rPr>
          <w:spacing w:val="-8"/>
          <w:w w:val="95"/>
          <w:lang w:val="pt-PT"/>
        </w:rPr>
        <w:t>m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et</w:t>
      </w:r>
      <w:r w:rsidRPr="00AC137A">
        <w:rPr>
          <w:spacing w:val="5"/>
          <w:w w:val="95"/>
          <w:lang w:val="pt-PT"/>
        </w:rPr>
        <w:t>o</w:t>
      </w:r>
      <w:r w:rsidRPr="00AC137A">
        <w:rPr>
          <w:w w:val="95"/>
          <w:lang w:val="pt-PT"/>
        </w:rPr>
        <w:t>dos</w:t>
      </w:r>
      <w:r w:rsidRPr="00AC137A">
        <w:rPr>
          <w:w w:val="93"/>
          <w:lang w:val="pt-PT"/>
        </w:rPr>
        <w:t xml:space="preserve"> </w:t>
      </w:r>
      <w:r w:rsidRPr="00AC137A">
        <w:rPr>
          <w:w w:val="95"/>
          <w:lang w:val="pt-PT"/>
        </w:rPr>
        <w:t>para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fins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obser</w:t>
      </w:r>
      <w:r w:rsidRPr="00AC137A">
        <w:rPr>
          <w:spacing w:val="-12"/>
          <w:w w:val="95"/>
          <w:lang w:val="pt-PT"/>
        </w:rPr>
        <w:t>v</w:t>
      </w:r>
      <w:r w:rsidRPr="00AC137A">
        <w:rPr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resultados,</w:t>
      </w:r>
      <w:r w:rsidRPr="00AC137A">
        <w:rPr>
          <w:spacing w:val="9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elo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q</w:t>
      </w:r>
      <w:r w:rsidRPr="00AC137A">
        <w:rPr>
          <w:w w:val="95"/>
          <w:lang w:val="pt-PT"/>
        </w:rPr>
        <w:t>ue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nesta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sub-se</w:t>
      </w:r>
      <w:r w:rsidRPr="00AC137A">
        <w:rPr>
          <w:spacing w:val="-1"/>
          <w:w w:val="95"/>
          <w:lang w:val="pt-PT"/>
        </w:rPr>
        <w:t>c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enas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obser</w:t>
      </w:r>
      <w:r w:rsidRPr="00AC137A">
        <w:rPr>
          <w:spacing w:val="-12"/>
          <w:w w:val="95"/>
          <w:lang w:val="pt-PT"/>
        </w:rPr>
        <w:t>v</w:t>
      </w:r>
      <w:r w:rsidRPr="00AC137A">
        <w:rPr>
          <w:w w:val="95"/>
          <w:lang w:val="pt-PT"/>
        </w:rPr>
        <w:t>am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dois</w:t>
      </w:r>
      <w:r w:rsidRPr="00AC137A">
        <w:rPr>
          <w:spacing w:val="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tes-</w:t>
      </w:r>
      <w:r w:rsidRPr="00AC137A">
        <w:rPr>
          <w:w w:val="94"/>
          <w:lang w:val="pt-PT"/>
        </w:rPr>
        <w:t xml:space="preserve"> </w:t>
      </w:r>
      <w:r w:rsidRPr="00AC137A">
        <w:rPr>
          <w:w w:val="95"/>
          <w:lang w:val="pt-PT"/>
        </w:rPr>
        <w:t>tes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realizados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-6"/>
          <w:w w:val="95"/>
          <w:lang w:val="pt-PT"/>
        </w:rPr>
        <w:t>n</w:t>
      </w:r>
      <w:r w:rsidRPr="00AC137A">
        <w:rPr>
          <w:w w:val="95"/>
          <w:lang w:val="pt-PT"/>
        </w:rPr>
        <w:t>tes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gera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inform</w:t>
      </w:r>
      <w:r w:rsidRPr="00AC137A">
        <w:rPr>
          <w:spacing w:val="-2"/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3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teste.</w:t>
      </w:r>
    </w:p>
    <w:p w14:paraId="2F6E89A3" w14:textId="77777777" w:rsidR="0010771C" w:rsidRPr="00AC137A" w:rsidRDefault="0010771C">
      <w:pPr>
        <w:spacing w:before="6" w:line="200" w:lineRule="exact"/>
        <w:rPr>
          <w:sz w:val="20"/>
          <w:szCs w:val="20"/>
          <w:lang w:val="pt-PT"/>
        </w:rPr>
      </w:pPr>
    </w:p>
    <w:p w14:paraId="3EA2F653" w14:textId="77777777" w:rsidR="0010771C" w:rsidRDefault="00AC137A">
      <w:pPr>
        <w:tabs>
          <w:tab w:val="left" w:pos="1882"/>
        </w:tabs>
        <w:ind w:left="560"/>
        <w:rPr>
          <w:rFonts w:ascii="Arial" w:eastAsia="Arial" w:hAnsi="Arial" w:cs="Arial"/>
        </w:rPr>
      </w:pPr>
      <w:r>
        <w:rPr>
          <w:rFonts w:ascii="Georgia"/>
          <w:spacing w:val="-4"/>
        </w:rPr>
        <w:t>T</w:t>
      </w:r>
      <w:r>
        <w:rPr>
          <w:rFonts w:ascii="Georgia"/>
          <w:spacing w:val="-5"/>
        </w:rPr>
        <w:t>este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:</w:t>
      </w:r>
      <w:r>
        <w:rPr>
          <w:rFonts w:ascii="Georgia"/>
        </w:rPr>
        <w:tab/>
      </w:r>
      <w:r>
        <w:rPr>
          <w:rFonts w:ascii="Arial"/>
          <w:i/>
        </w:rPr>
        <w:t xml:space="preserve">GET </w:t>
      </w:r>
      <w:r>
        <w:rPr>
          <w:rFonts w:ascii="Arial"/>
          <w:i/>
          <w:spacing w:val="17"/>
        </w:rPr>
        <w:t xml:space="preserve"> </w:t>
      </w:r>
      <w:r>
        <w:rPr>
          <w:rFonts w:ascii="Arial"/>
          <w:i/>
        </w:rPr>
        <w:t>ALL</w:t>
      </w:r>
    </w:p>
    <w:p w14:paraId="0CD0AC44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3C6D6593" w14:textId="77777777" w:rsidR="0010771C" w:rsidRDefault="00AC137A">
      <w:pPr>
        <w:tabs>
          <w:tab w:val="left" w:pos="1882"/>
        </w:tabs>
        <w:ind w:left="560"/>
        <w:rPr>
          <w:rFonts w:ascii="Georgia" w:eastAsia="Georgia" w:hAnsi="Georgia" w:cs="Georgia"/>
        </w:rPr>
      </w:pPr>
      <w:r>
        <w:rPr>
          <w:rFonts w:ascii="Arial"/>
          <w:i/>
          <w:spacing w:val="-2"/>
          <w:w w:val="95"/>
        </w:rPr>
        <w:t>Endpoint</w:t>
      </w:r>
      <w:r>
        <w:rPr>
          <w:rFonts w:ascii="Arial"/>
          <w:i/>
          <w:spacing w:val="43"/>
          <w:w w:val="95"/>
        </w:rPr>
        <w:t xml:space="preserve"> </w:t>
      </w:r>
      <w:r>
        <w:rPr>
          <w:rFonts w:ascii="Georgia"/>
          <w:w w:val="95"/>
        </w:rPr>
        <w:t>:</w:t>
      </w:r>
      <w:r>
        <w:rPr>
          <w:rFonts w:ascii="Georgia"/>
          <w:w w:val="95"/>
        </w:rPr>
        <w:tab/>
      </w:r>
      <w:r>
        <w:rPr>
          <w:rFonts w:ascii="Georgia"/>
          <w:spacing w:val="-1"/>
          <w:w w:val="95"/>
        </w:rPr>
        <w:t>http://lo</w:t>
      </w:r>
      <w:r>
        <w:rPr>
          <w:rFonts w:ascii="Georgia"/>
          <w:spacing w:val="-2"/>
          <w:w w:val="95"/>
        </w:rPr>
        <w:t>calhost:8080/even</w:t>
      </w:r>
      <w:r>
        <w:rPr>
          <w:rFonts w:ascii="Georgia"/>
          <w:spacing w:val="-1"/>
          <w:w w:val="95"/>
        </w:rPr>
        <w:t>t/all</w:t>
      </w:r>
    </w:p>
    <w:p w14:paraId="4BDE8D12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33D6CF1F" w14:textId="77777777" w:rsidR="0010771C" w:rsidRPr="00AC137A" w:rsidRDefault="00AC137A">
      <w:pPr>
        <w:tabs>
          <w:tab w:val="left" w:pos="1882"/>
        </w:tabs>
        <w:ind w:left="560"/>
        <w:rPr>
          <w:rFonts w:ascii="Georgia" w:eastAsia="Georgia" w:hAnsi="Georgia" w:cs="Georgia"/>
          <w:lang w:val="pt-PT"/>
        </w:rPr>
      </w:pPr>
      <w:r w:rsidRPr="00AC137A">
        <w:rPr>
          <w:rFonts w:ascii="Arial"/>
          <w:i/>
          <w:spacing w:val="-3"/>
          <w:w w:val="95"/>
          <w:lang w:val="pt-PT"/>
        </w:rPr>
        <w:t>Bo</w:t>
      </w:r>
      <w:r w:rsidRPr="00AC137A">
        <w:rPr>
          <w:rFonts w:ascii="Arial"/>
          <w:i/>
          <w:spacing w:val="-4"/>
          <w:w w:val="95"/>
          <w:lang w:val="pt-PT"/>
        </w:rPr>
        <w:t>dy</w:t>
      </w:r>
      <w:r w:rsidRPr="00AC137A">
        <w:rPr>
          <w:rFonts w:ascii="Arial"/>
          <w:i/>
          <w:spacing w:val="33"/>
          <w:w w:val="95"/>
          <w:lang w:val="pt-PT"/>
        </w:rPr>
        <w:t xml:space="preserve"> </w:t>
      </w:r>
      <w:r w:rsidRPr="00AC137A">
        <w:rPr>
          <w:rFonts w:ascii="Georgia"/>
          <w:w w:val="95"/>
          <w:lang w:val="pt-PT"/>
        </w:rPr>
        <w:t>:</w:t>
      </w:r>
      <w:r w:rsidRPr="00AC137A">
        <w:rPr>
          <w:rFonts w:ascii="Georgia"/>
          <w:w w:val="95"/>
          <w:lang w:val="pt-PT"/>
        </w:rPr>
        <w:tab/>
      </w:r>
      <w:r w:rsidRPr="00AC137A">
        <w:rPr>
          <w:rFonts w:ascii="Georgia"/>
          <w:spacing w:val="-1"/>
          <w:w w:val="95"/>
          <w:lang w:val="pt-PT"/>
        </w:rPr>
        <w:t>Nenhum</w:t>
      </w:r>
    </w:p>
    <w:p w14:paraId="52D49B19" w14:textId="77777777" w:rsidR="0010771C" w:rsidRPr="00AC137A" w:rsidRDefault="0010771C">
      <w:pPr>
        <w:spacing w:before="7" w:line="280" w:lineRule="exact"/>
        <w:rPr>
          <w:sz w:val="28"/>
          <w:szCs w:val="28"/>
          <w:lang w:val="pt-PT"/>
        </w:rPr>
      </w:pPr>
    </w:p>
    <w:p w14:paraId="414EE8D2" w14:textId="77777777" w:rsidR="0010771C" w:rsidRPr="00AC137A" w:rsidRDefault="00AC137A">
      <w:pPr>
        <w:pStyle w:val="BodyText"/>
        <w:tabs>
          <w:tab w:val="left" w:pos="1882"/>
        </w:tabs>
        <w:ind w:left="560"/>
        <w:rPr>
          <w:lang w:val="pt-PT"/>
        </w:rPr>
      </w:pPr>
      <w:r w:rsidRPr="00AC137A">
        <w:rPr>
          <w:w w:val="95"/>
          <w:lang w:val="pt-PT"/>
        </w:rPr>
        <w:t>Resultado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:</w:t>
      </w:r>
      <w:r w:rsidRPr="00AC137A">
        <w:rPr>
          <w:w w:val="95"/>
          <w:lang w:val="pt-PT"/>
        </w:rPr>
        <w:tab/>
        <w:t>Lista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d</w:t>
      </w:r>
      <w:r w:rsidRPr="00AC137A">
        <w:rPr>
          <w:spacing w:val="-2"/>
          <w:w w:val="95"/>
          <w:lang w:val="pt-PT"/>
        </w:rPr>
        <w:t>e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spacing w:val="1"/>
          <w:w w:val="95"/>
          <w:lang w:val="pt-PT"/>
        </w:rPr>
        <w:t>objetos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rFonts w:ascii="Arial"/>
          <w:i/>
          <w:w w:val="95"/>
          <w:lang w:val="pt-PT"/>
        </w:rPr>
        <w:t xml:space="preserve">JSON  </w:t>
      </w:r>
      <w:r w:rsidRPr="00AC137A">
        <w:rPr>
          <w:w w:val="95"/>
          <w:lang w:val="pt-PT"/>
        </w:rPr>
        <w:t>de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to</w:t>
      </w:r>
      <w:r w:rsidRPr="00AC137A">
        <w:rPr>
          <w:spacing w:val="1"/>
          <w:w w:val="95"/>
          <w:lang w:val="pt-PT"/>
        </w:rPr>
        <w:t>dos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os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spacing w:val="-2"/>
          <w:w w:val="95"/>
          <w:lang w:val="pt-PT"/>
        </w:rPr>
        <w:t>Ev</w:t>
      </w:r>
      <w:r w:rsidRPr="00AC137A">
        <w:rPr>
          <w:spacing w:val="-3"/>
          <w:w w:val="95"/>
          <w:lang w:val="pt-PT"/>
        </w:rPr>
        <w:t>en</w:t>
      </w:r>
      <w:r w:rsidRPr="00AC137A">
        <w:rPr>
          <w:spacing w:val="-2"/>
          <w:w w:val="95"/>
          <w:lang w:val="pt-PT"/>
        </w:rPr>
        <w:t>tos.</w:t>
      </w:r>
    </w:p>
    <w:p w14:paraId="0B4698DC" w14:textId="77777777" w:rsidR="0010771C" w:rsidRPr="00AC137A" w:rsidRDefault="0010771C">
      <w:pPr>
        <w:spacing w:before="7" w:line="280" w:lineRule="exact"/>
        <w:rPr>
          <w:sz w:val="28"/>
          <w:szCs w:val="28"/>
          <w:lang w:val="pt-PT"/>
        </w:rPr>
      </w:pPr>
    </w:p>
    <w:p w14:paraId="2E62D7DC" w14:textId="77777777" w:rsidR="0010771C" w:rsidRPr="00AC137A" w:rsidRDefault="00AC137A">
      <w:pPr>
        <w:tabs>
          <w:tab w:val="left" w:pos="1882"/>
        </w:tabs>
        <w:ind w:left="560"/>
        <w:rPr>
          <w:rFonts w:ascii="Arial" w:eastAsia="Arial" w:hAnsi="Arial" w:cs="Arial"/>
          <w:lang w:val="pt-PT"/>
        </w:rPr>
      </w:pPr>
      <w:r w:rsidRPr="00AC137A">
        <w:rPr>
          <w:rFonts w:ascii="Arial"/>
          <w:i/>
          <w:w w:val="95"/>
          <w:lang w:val="pt-PT"/>
        </w:rPr>
        <w:t>Status</w:t>
      </w:r>
      <w:r w:rsidRPr="00AC137A">
        <w:rPr>
          <w:rFonts w:ascii="Arial"/>
          <w:i/>
          <w:spacing w:val="29"/>
          <w:w w:val="95"/>
          <w:lang w:val="pt-PT"/>
        </w:rPr>
        <w:t xml:space="preserve"> </w:t>
      </w:r>
      <w:r w:rsidRPr="00AC137A">
        <w:rPr>
          <w:rFonts w:ascii="Georgia"/>
          <w:w w:val="95"/>
          <w:lang w:val="pt-PT"/>
        </w:rPr>
        <w:t>:</w:t>
      </w:r>
      <w:r w:rsidRPr="00AC137A">
        <w:rPr>
          <w:rFonts w:ascii="Georgia"/>
          <w:w w:val="95"/>
          <w:lang w:val="pt-PT"/>
        </w:rPr>
        <w:tab/>
      </w:r>
      <w:r w:rsidRPr="00AC137A">
        <w:rPr>
          <w:rFonts w:ascii="Arial"/>
          <w:i/>
          <w:w w:val="95"/>
          <w:lang w:val="pt-PT"/>
        </w:rPr>
        <w:t>200</w:t>
      </w:r>
      <w:r w:rsidRPr="00AC137A">
        <w:rPr>
          <w:rFonts w:ascii="Arial"/>
          <w:i/>
          <w:spacing w:val="36"/>
          <w:w w:val="95"/>
          <w:lang w:val="pt-PT"/>
        </w:rPr>
        <w:t xml:space="preserve"> </w:t>
      </w:r>
      <w:r w:rsidRPr="00AC137A">
        <w:rPr>
          <w:rFonts w:ascii="Arial"/>
          <w:i/>
          <w:w w:val="95"/>
          <w:lang w:val="pt-PT"/>
        </w:rPr>
        <w:t>OK</w:t>
      </w:r>
    </w:p>
    <w:p w14:paraId="20FFE5A5" w14:textId="77777777" w:rsidR="0010771C" w:rsidRPr="00AC137A" w:rsidRDefault="0010771C">
      <w:pPr>
        <w:spacing w:before="12" w:line="280" w:lineRule="exact"/>
        <w:rPr>
          <w:sz w:val="28"/>
          <w:szCs w:val="28"/>
          <w:lang w:val="pt-PT"/>
        </w:rPr>
      </w:pPr>
    </w:p>
    <w:p w14:paraId="1419B2CD" w14:textId="77777777" w:rsidR="0010771C" w:rsidRPr="00AC137A" w:rsidRDefault="00AC137A">
      <w:pPr>
        <w:pStyle w:val="BodyText"/>
        <w:tabs>
          <w:tab w:val="left" w:pos="1882"/>
        </w:tabs>
        <w:ind w:left="560"/>
        <w:rPr>
          <w:lang w:val="pt-PT"/>
        </w:rPr>
      </w:pPr>
      <w:r w:rsidRPr="00AC137A">
        <w:rPr>
          <w:w w:val="95"/>
          <w:lang w:val="pt-PT"/>
        </w:rPr>
        <w:t>Nota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:</w:t>
      </w:r>
      <w:r w:rsidRPr="00AC137A">
        <w:rPr>
          <w:w w:val="95"/>
          <w:lang w:val="pt-PT"/>
        </w:rPr>
        <w:tab/>
      </w:r>
      <w:r w:rsidRPr="00AC137A">
        <w:rPr>
          <w:spacing w:val="-6"/>
          <w:w w:val="95"/>
          <w:lang w:val="pt-PT"/>
        </w:rPr>
        <w:t>P</w:t>
      </w:r>
      <w:r w:rsidRPr="00AC137A">
        <w:rPr>
          <w:w w:val="95"/>
          <w:lang w:val="pt-PT"/>
        </w:rPr>
        <w:t>ara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efeitos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teste,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foi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col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cado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previame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um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to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para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obser</w:t>
      </w:r>
      <w:r w:rsidRPr="00AC137A">
        <w:rPr>
          <w:spacing w:val="-12"/>
          <w:w w:val="95"/>
          <w:lang w:val="pt-PT"/>
        </w:rPr>
        <w:t>v</w:t>
      </w:r>
      <w:r w:rsidRPr="00AC137A">
        <w:rPr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ao.</w:t>
      </w:r>
    </w:p>
    <w:p w14:paraId="38ED1D5E" w14:textId="77777777" w:rsidR="0010771C" w:rsidRPr="00AC137A" w:rsidRDefault="0010771C">
      <w:pPr>
        <w:spacing w:before="12" w:line="260" w:lineRule="exact"/>
        <w:rPr>
          <w:sz w:val="26"/>
          <w:szCs w:val="26"/>
          <w:lang w:val="pt-PT"/>
        </w:rPr>
      </w:pPr>
    </w:p>
    <w:p w14:paraId="7B8C7025" w14:textId="77777777" w:rsidR="0010771C" w:rsidRDefault="00160C4F">
      <w:pPr>
        <w:ind w:left="243" w:right="10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D50F9F9" wp14:editId="46928598">
            <wp:extent cx="5372100" cy="3307080"/>
            <wp:effectExtent l="0" t="0" r="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22D7" w14:textId="77777777" w:rsidR="0010771C" w:rsidRDefault="0010771C">
      <w:pPr>
        <w:spacing w:line="220" w:lineRule="exact"/>
      </w:pPr>
    </w:p>
    <w:p w14:paraId="6DC0856B" w14:textId="77777777" w:rsidR="0010771C" w:rsidRDefault="0010771C">
      <w:pPr>
        <w:spacing w:before="6" w:line="300" w:lineRule="exact"/>
        <w:rPr>
          <w:sz w:val="30"/>
          <w:szCs w:val="30"/>
        </w:rPr>
      </w:pPr>
    </w:p>
    <w:p w14:paraId="0DCB489E" w14:textId="77777777" w:rsidR="0010771C" w:rsidRPr="00AC137A" w:rsidRDefault="00AC137A">
      <w:pPr>
        <w:pStyle w:val="BodyText"/>
        <w:ind w:left="2285"/>
        <w:rPr>
          <w:lang w:val="pt-PT"/>
        </w:rPr>
      </w:pPr>
      <w:r w:rsidRPr="00AC137A">
        <w:rPr>
          <w:w w:val="95"/>
          <w:lang w:val="pt-PT"/>
        </w:rPr>
        <w:t>Figura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 xml:space="preserve">5.2: </w:t>
      </w:r>
      <w:r w:rsidRPr="00AC137A">
        <w:rPr>
          <w:spacing w:val="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Resultado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observ</w:t>
      </w:r>
      <w:r w:rsidRPr="00AC137A">
        <w:rPr>
          <w:spacing w:val="-104"/>
          <w:w w:val="95"/>
          <w:lang w:val="pt-PT"/>
        </w:rPr>
        <w:t>´</w:t>
      </w:r>
      <w:r w:rsidRPr="00AC137A">
        <w:rPr>
          <w:w w:val="95"/>
          <w:lang w:val="pt-PT"/>
        </w:rPr>
        <w:t>a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el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Postman</w:t>
      </w:r>
      <w:r w:rsidRPr="00AC137A">
        <w:rPr>
          <w:w w:val="95"/>
          <w:lang w:val="pt-PT"/>
        </w:rPr>
        <w:t>.</w:t>
      </w:r>
    </w:p>
    <w:p w14:paraId="4AAD9ADB" w14:textId="77777777" w:rsidR="0010771C" w:rsidRPr="00AC137A" w:rsidRDefault="0010771C">
      <w:pPr>
        <w:rPr>
          <w:lang w:val="pt-PT"/>
        </w:rPr>
        <w:sectPr w:rsidR="0010771C" w:rsidRPr="00AC137A">
          <w:pgSz w:w="11910" w:h="16840"/>
          <w:pgMar w:top="1580" w:right="1240" w:bottom="1140" w:left="1480" w:header="0" w:footer="939" w:gutter="0"/>
          <w:cols w:space="720"/>
        </w:sectPr>
      </w:pPr>
    </w:p>
    <w:p w14:paraId="011AAC03" w14:textId="77777777" w:rsidR="0010771C" w:rsidRDefault="00AC137A">
      <w:pPr>
        <w:tabs>
          <w:tab w:val="left" w:pos="1742"/>
        </w:tabs>
        <w:spacing w:before="44"/>
        <w:ind w:left="420"/>
        <w:rPr>
          <w:rFonts w:ascii="Arial" w:eastAsia="Arial" w:hAnsi="Arial" w:cs="Arial"/>
        </w:rPr>
      </w:pPr>
      <w:r>
        <w:rPr>
          <w:rFonts w:ascii="Georgia"/>
          <w:spacing w:val="-4"/>
          <w:w w:val="105"/>
        </w:rPr>
        <w:lastRenderedPageBreak/>
        <w:t>T</w:t>
      </w:r>
      <w:r>
        <w:rPr>
          <w:rFonts w:ascii="Georgia"/>
          <w:spacing w:val="-5"/>
          <w:w w:val="105"/>
        </w:rPr>
        <w:t>este</w:t>
      </w:r>
      <w:r>
        <w:rPr>
          <w:rFonts w:ascii="Georgia"/>
          <w:spacing w:val="13"/>
          <w:w w:val="105"/>
        </w:rPr>
        <w:t xml:space="preserve"> </w:t>
      </w:r>
      <w:r>
        <w:rPr>
          <w:rFonts w:ascii="Georgia"/>
          <w:w w:val="105"/>
        </w:rPr>
        <w:t>:</w:t>
      </w:r>
      <w:r>
        <w:rPr>
          <w:rFonts w:ascii="Georgia"/>
          <w:w w:val="105"/>
        </w:rPr>
        <w:tab/>
      </w:r>
      <w:r>
        <w:rPr>
          <w:rFonts w:ascii="Arial"/>
          <w:i/>
          <w:w w:val="105"/>
        </w:rPr>
        <w:t>GET</w:t>
      </w:r>
      <w:r>
        <w:rPr>
          <w:rFonts w:ascii="Arial"/>
          <w:i/>
          <w:spacing w:val="20"/>
          <w:w w:val="105"/>
        </w:rPr>
        <w:t xml:space="preserve"> </w:t>
      </w:r>
      <w:r>
        <w:rPr>
          <w:rFonts w:ascii="Arial"/>
          <w:i/>
          <w:w w:val="105"/>
        </w:rPr>
        <w:t>BY</w:t>
      </w:r>
      <w:r>
        <w:rPr>
          <w:rFonts w:ascii="Arial"/>
          <w:i/>
          <w:spacing w:val="20"/>
          <w:w w:val="105"/>
        </w:rPr>
        <w:t xml:space="preserve"> </w:t>
      </w:r>
      <w:r>
        <w:rPr>
          <w:rFonts w:ascii="Arial"/>
          <w:i/>
          <w:w w:val="105"/>
        </w:rPr>
        <w:t>EXISTENT</w:t>
      </w:r>
      <w:r>
        <w:rPr>
          <w:rFonts w:ascii="Arial"/>
          <w:i/>
          <w:spacing w:val="20"/>
          <w:w w:val="105"/>
        </w:rPr>
        <w:t xml:space="preserve"> </w:t>
      </w:r>
      <w:r>
        <w:rPr>
          <w:rFonts w:ascii="Arial"/>
          <w:i/>
          <w:w w:val="105"/>
        </w:rPr>
        <w:t>ID</w:t>
      </w:r>
    </w:p>
    <w:p w14:paraId="7745AA81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46AB18A4" w14:textId="77777777" w:rsidR="0010771C" w:rsidRDefault="00AC137A">
      <w:pPr>
        <w:pStyle w:val="BodyText"/>
        <w:tabs>
          <w:tab w:val="left" w:pos="1742"/>
        </w:tabs>
        <w:ind w:left="420"/>
      </w:pPr>
      <w:r>
        <w:rPr>
          <w:rFonts w:ascii="Arial"/>
          <w:i/>
          <w:spacing w:val="-2"/>
          <w:w w:val="95"/>
        </w:rPr>
        <w:t>Endpoint</w:t>
      </w:r>
      <w:r>
        <w:rPr>
          <w:rFonts w:ascii="Arial"/>
          <w:i/>
          <w:spacing w:val="43"/>
          <w:w w:val="95"/>
        </w:rPr>
        <w:t xml:space="preserve"> </w:t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1"/>
          <w:w w:val="95"/>
        </w:rPr>
        <w:t>http://lo</w:t>
      </w:r>
      <w:r>
        <w:rPr>
          <w:spacing w:val="-2"/>
          <w:w w:val="95"/>
        </w:rPr>
        <w:t>calhost:8080/even</w:t>
      </w:r>
      <w:r>
        <w:rPr>
          <w:spacing w:val="-1"/>
          <w:w w:val="95"/>
        </w:rPr>
        <w:t>t/findById/3</w:t>
      </w:r>
    </w:p>
    <w:p w14:paraId="2CDD21AC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3A619203" w14:textId="77777777" w:rsidR="0010771C" w:rsidRPr="00AC137A" w:rsidRDefault="00AC137A">
      <w:pPr>
        <w:tabs>
          <w:tab w:val="left" w:pos="1742"/>
        </w:tabs>
        <w:ind w:left="420"/>
        <w:rPr>
          <w:rFonts w:ascii="Georgia" w:eastAsia="Georgia" w:hAnsi="Georgia" w:cs="Georgia"/>
          <w:lang w:val="pt-PT"/>
        </w:rPr>
      </w:pPr>
      <w:r w:rsidRPr="00AC137A">
        <w:rPr>
          <w:rFonts w:ascii="Arial"/>
          <w:i/>
          <w:spacing w:val="-3"/>
          <w:w w:val="95"/>
          <w:lang w:val="pt-PT"/>
        </w:rPr>
        <w:t>Bo</w:t>
      </w:r>
      <w:r w:rsidRPr="00AC137A">
        <w:rPr>
          <w:rFonts w:ascii="Arial"/>
          <w:i/>
          <w:spacing w:val="-4"/>
          <w:w w:val="95"/>
          <w:lang w:val="pt-PT"/>
        </w:rPr>
        <w:t>dy</w:t>
      </w:r>
      <w:r w:rsidRPr="00AC137A">
        <w:rPr>
          <w:rFonts w:ascii="Arial"/>
          <w:i/>
          <w:spacing w:val="33"/>
          <w:w w:val="95"/>
          <w:lang w:val="pt-PT"/>
        </w:rPr>
        <w:t xml:space="preserve"> </w:t>
      </w:r>
      <w:r w:rsidRPr="00AC137A">
        <w:rPr>
          <w:rFonts w:ascii="Georgia"/>
          <w:w w:val="95"/>
          <w:lang w:val="pt-PT"/>
        </w:rPr>
        <w:t>:</w:t>
      </w:r>
      <w:r w:rsidRPr="00AC137A">
        <w:rPr>
          <w:rFonts w:ascii="Georgia"/>
          <w:w w:val="95"/>
          <w:lang w:val="pt-PT"/>
        </w:rPr>
        <w:tab/>
      </w:r>
      <w:r w:rsidRPr="00AC137A">
        <w:rPr>
          <w:rFonts w:ascii="Georgia"/>
          <w:spacing w:val="-1"/>
          <w:w w:val="95"/>
          <w:lang w:val="pt-PT"/>
        </w:rPr>
        <w:t>Nenhum</w:t>
      </w:r>
    </w:p>
    <w:p w14:paraId="4C2B3E5A" w14:textId="77777777" w:rsidR="0010771C" w:rsidRPr="00AC137A" w:rsidRDefault="0010771C">
      <w:pPr>
        <w:spacing w:before="7" w:line="280" w:lineRule="exact"/>
        <w:rPr>
          <w:sz w:val="28"/>
          <w:szCs w:val="28"/>
          <w:lang w:val="pt-PT"/>
        </w:rPr>
      </w:pPr>
    </w:p>
    <w:p w14:paraId="3203E48E" w14:textId="77777777" w:rsidR="0010771C" w:rsidRPr="00AC137A" w:rsidRDefault="00AC137A">
      <w:pPr>
        <w:pStyle w:val="BodyText"/>
        <w:tabs>
          <w:tab w:val="left" w:pos="1742"/>
        </w:tabs>
        <w:ind w:left="420"/>
        <w:rPr>
          <w:lang w:val="pt-PT"/>
        </w:rPr>
      </w:pPr>
      <w:r w:rsidRPr="00AC137A">
        <w:rPr>
          <w:w w:val="95"/>
          <w:lang w:val="pt-PT"/>
        </w:rPr>
        <w:t>Resultado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:</w:t>
      </w:r>
      <w:r w:rsidRPr="00AC137A">
        <w:rPr>
          <w:w w:val="95"/>
          <w:lang w:val="pt-PT"/>
        </w:rPr>
        <w:tab/>
      </w:r>
      <w:r w:rsidRPr="00AC137A">
        <w:rPr>
          <w:spacing w:val="1"/>
          <w:w w:val="95"/>
          <w:lang w:val="pt-PT"/>
        </w:rPr>
        <w:t>Objeto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rFonts w:ascii="Arial"/>
          <w:i/>
          <w:w w:val="95"/>
          <w:lang w:val="pt-PT"/>
        </w:rPr>
        <w:t xml:space="preserve">JSON  </w:t>
      </w:r>
      <w:r w:rsidRPr="00AC137A">
        <w:rPr>
          <w:w w:val="95"/>
          <w:lang w:val="pt-PT"/>
        </w:rPr>
        <w:t>do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spacing w:val="-2"/>
          <w:w w:val="95"/>
          <w:lang w:val="pt-PT"/>
        </w:rPr>
        <w:t>ev</w:t>
      </w:r>
      <w:r w:rsidRPr="00AC137A">
        <w:rPr>
          <w:spacing w:val="-3"/>
          <w:w w:val="95"/>
          <w:lang w:val="pt-PT"/>
        </w:rPr>
        <w:t>en</w:t>
      </w:r>
      <w:r w:rsidRPr="00AC137A">
        <w:rPr>
          <w:spacing w:val="-2"/>
          <w:w w:val="95"/>
          <w:lang w:val="pt-PT"/>
        </w:rPr>
        <w:t>to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id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3.</w:t>
      </w:r>
    </w:p>
    <w:p w14:paraId="5A63D79A" w14:textId="77777777" w:rsidR="0010771C" w:rsidRPr="00AC137A" w:rsidRDefault="0010771C">
      <w:pPr>
        <w:spacing w:before="7" w:line="280" w:lineRule="exact"/>
        <w:rPr>
          <w:sz w:val="28"/>
          <w:szCs w:val="28"/>
          <w:lang w:val="pt-PT"/>
        </w:rPr>
      </w:pPr>
    </w:p>
    <w:p w14:paraId="43531BBE" w14:textId="77777777" w:rsidR="0010771C" w:rsidRPr="00AC137A" w:rsidRDefault="00AC137A">
      <w:pPr>
        <w:tabs>
          <w:tab w:val="left" w:pos="1742"/>
        </w:tabs>
        <w:ind w:left="420"/>
        <w:rPr>
          <w:rFonts w:ascii="Arial" w:eastAsia="Arial" w:hAnsi="Arial" w:cs="Arial"/>
          <w:lang w:val="pt-PT"/>
        </w:rPr>
      </w:pPr>
      <w:r w:rsidRPr="00AC137A">
        <w:rPr>
          <w:rFonts w:ascii="Arial"/>
          <w:i/>
          <w:w w:val="95"/>
          <w:lang w:val="pt-PT"/>
        </w:rPr>
        <w:t>Status</w:t>
      </w:r>
      <w:r w:rsidRPr="00AC137A">
        <w:rPr>
          <w:rFonts w:ascii="Arial"/>
          <w:i/>
          <w:spacing w:val="29"/>
          <w:w w:val="95"/>
          <w:lang w:val="pt-PT"/>
        </w:rPr>
        <w:t xml:space="preserve"> </w:t>
      </w:r>
      <w:r w:rsidRPr="00AC137A">
        <w:rPr>
          <w:rFonts w:ascii="Georgia"/>
          <w:w w:val="95"/>
          <w:lang w:val="pt-PT"/>
        </w:rPr>
        <w:t>:</w:t>
      </w:r>
      <w:r w:rsidRPr="00AC137A">
        <w:rPr>
          <w:rFonts w:ascii="Georgia"/>
          <w:w w:val="95"/>
          <w:lang w:val="pt-PT"/>
        </w:rPr>
        <w:tab/>
      </w:r>
      <w:r w:rsidRPr="00AC137A">
        <w:rPr>
          <w:rFonts w:ascii="Arial"/>
          <w:i/>
          <w:w w:val="95"/>
          <w:lang w:val="pt-PT"/>
        </w:rPr>
        <w:t>200</w:t>
      </w:r>
      <w:r w:rsidRPr="00AC137A">
        <w:rPr>
          <w:rFonts w:ascii="Arial"/>
          <w:i/>
          <w:spacing w:val="36"/>
          <w:w w:val="95"/>
          <w:lang w:val="pt-PT"/>
        </w:rPr>
        <w:t xml:space="preserve"> </w:t>
      </w:r>
      <w:r w:rsidRPr="00AC137A">
        <w:rPr>
          <w:rFonts w:ascii="Arial"/>
          <w:i/>
          <w:w w:val="95"/>
          <w:lang w:val="pt-PT"/>
        </w:rPr>
        <w:t>OK</w:t>
      </w:r>
    </w:p>
    <w:p w14:paraId="665C17F8" w14:textId="77777777" w:rsidR="0010771C" w:rsidRPr="00AC137A" w:rsidRDefault="0010771C">
      <w:pPr>
        <w:spacing w:before="12" w:line="280" w:lineRule="exact"/>
        <w:rPr>
          <w:sz w:val="28"/>
          <w:szCs w:val="28"/>
          <w:lang w:val="pt-PT"/>
        </w:rPr>
      </w:pPr>
    </w:p>
    <w:p w14:paraId="76107E06" w14:textId="77777777" w:rsidR="0010771C" w:rsidRPr="00AC137A" w:rsidRDefault="00AC137A">
      <w:pPr>
        <w:pStyle w:val="BodyText"/>
        <w:tabs>
          <w:tab w:val="left" w:pos="1742"/>
        </w:tabs>
        <w:ind w:left="420"/>
        <w:rPr>
          <w:lang w:val="pt-PT"/>
        </w:rPr>
      </w:pPr>
      <w:r w:rsidRPr="00AC137A">
        <w:rPr>
          <w:w w:val="95"/>
          <w:lang w:val="pt-PT"/>
        </w:rPr>
        <w:t>Nota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:</w:t>
      </w:r>
      <w:r w:rsidRPr="00AC137A">
        <w:rPr>
          <w:w w:val="95"/>
          <w:lang w:val="pt-PT"/>
        </w:rPr>
        <w:tab/>
      </w:r>
      <w:r w:rsidRPr="00AC137A">
        <w:rPr>
          <w:spacing w:val="-6"/>
          <w:w w:val="95"/>
          <w:lang w:val="pt-PT"/>
        </w:rPr>
        <w:t>P</w:t>
      </w:r>
      <w:r w:rsidRPr="00AC137A">
        <w:rPr>
          <w:w w:val="95"/>
          <w:lang w:val="pt-PT"/>
        </w:rPr>
        <w:t>ara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efeitos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teste,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foi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col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cado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previame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um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to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id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3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para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obser</w:t>
      </w:r>
      <w:r w:rsidRPr="00AC137A">
        <w:rPr>
          <w:spacing w:val="-12"/>
          <w:w w:val="95"/>
          <w:lang w:val="pt-PT"/>
        </w:rPr>
        <w:t>v</w:t>
      </w:r>
      <w:r w:rsidRPr="00AC137A">
        <w:rPr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ao.</w:t>
      </w:r>
    </w:p>
    <w:p w14:paraId="71BFB2D3" w14:textId="77777777" w:rsidR="0010771C" w:rsidRPr="00AC137A" w:rsidRDefault="0010771C">
      <w:pPr>
        <w:spacing w:before="12" w:line="260" w:lineRule="exact"/>
        <w:rPr>
          <w:sz w:val="26"/>
          <w:szCs w:val="26"/>
          <w:lang w:val="pt-PT"/>
        </w:rPr>
      </w:pPr>
    </w:p>
    <w:p w14:paraId="623C3239" w14:textId="77777777" w:rsidR="0010771C" w:rsidRDefault="00160C4F">
      <w:pPr>
        <w:ind w:left="103" w:right="102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E1C04A3" wp14:editId="13EADB0D">
            <wp:extent cx="5372100" cy="3307080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B25D" w14:textId="77777777" w:rsidR="0010771C" w:rsidRDefault="0010771C">
      <w:pPr>
        <w:spacing w:line="220" w:lineRule="exact"/>
      </w:pPr>
    </w:p>
    <w:p w14:paraId="044A64B8" w14:textId="77777777" w:rsidR="0010771C" w:rsidRDefault="0010771C">
      <w:pPr>
        <w:spacing w:before="6" w:line="300" w:lineRule="exact"/>
        <w:rPr>
          <w:sz w:val="30"/>
          <w:szCs w:val="30"/>
        </w:rPr>
      </w:pPr>
    </w:p>
    <w:p w14:paraId="35068C89" w14:textId="77777777" w:rsidR="0010771C" w:rsidRPr="00AC137A" w:rsidRDefault="00AC137A">
      <w:pPr>
        <w:pStyle w:val="BodyText"/>
        <w:ind w:left="2145"/>
        <w:rPr>
          <w:lang w:val="pt-PT"/>
        </w:rPr>
      </w:pPr>
      <w:r w:rsidRPr="00AC137A">
        <w:rPr>
          <w:w w:val="95"/>
          <w:lang w:val="pt-PT"/>
        </w:rPr>
        <w:t>Figura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 xml:space="preserve">5.3: </w:t>
      </w:r>
      <w:r w:rsidRPr="00AC137A">
        <w:rPr>
          <w:spacing w:val="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Resultado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observ</w:t>
      </w:r>
      <w:r w:rsidRPr="00AC137A">
        <w:rPr>
          <w:spacing w:val="-104"/>
          <w:w w:val="95"/>
          <w:lang w:val="pt-PT"/>
        </w:rPr>
        <w:t>´</w:t>
      </w:r>
      <w:r w:rsidRPr="00AC137A">
        <w:rPr>
          <w:w w:val="95"/>
          <w:lang w:val="pt-PT"/>
        </w:rPr>
        <w:t>a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el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Postman</w:t>
      </w:r>
      <w:r w:rsidRPr="00AC137A">
        <w:rPr>
          <w:w w:val="95"/>
          <w:lang w:val="pt-PT"/>
        </w:rPr>
        <w:t>.</w:t>
      </w:r>
    </w:p>
    <w:p w14:paraId="574A2541" w14:textId="77777777" w:rsidR="0010771C" w:rsidRPr="00AC137A" w:rsidRDefault="0010771C">
      <w:pPr>
        <w:rPr>
          <w:lang w:val="pt-PT"/>
        </w:rPr>
        <w:sectPr w:rsidR="0010771C" w:rsidRPr="00AC137A">
          <w:pgSz w:w="11910" w:h="16840"/>
          <w:pgMar w:top="1560" w:right="340" w:bottom="1140" w:left="1620" w:header="0" w:footer="939" w:gutter="0"/>
          <w:cols w:space="720"/>
        </w:sectPr>
      </w:pPr>
    </w:p>
    <w:p w14:paraId="52842560" w14:textId="77777777" w:rsidR="0010771C" w:rsidRDefault="00AC137A">
      <w:pPr>
        <w:tabs>
          <w:tab w:val="left" w:pos="1742"/>
        </w:tabs>
        <w:spacing w:before="44"/>
        <w:ind w:left="420"/>
        <w:rPr>
          <w:rFonts w:ascii="Arial" w:eastAsia="Arial" w:hAnsi="Arial" w:cs="Arial"/>
        </w:rPr>
      </w:pPr>
      <w:r>
        <w:rPr>
          <w:rFonts w:ascii="Georgia"/>
          <w:spacing w:val="-4"/>
          <w:w w:val="105"/>
        </w:rPr>
        <w:lastRenderedPageBreak/>
        <w:t>T</w:t>
      </w:r>
      <w:r>
        <w:rPr>
          <w:rFonts w:ascii="Georgia"/>
          <w:spacing w:val="-5"/>
          <w:w w:val="105"/>
        </w:rPr>
        <w:t>este</w:t>
      </w:r>
      <w:r>
        <w:rPr>
          <w:rFonts w:ascii="Georgia"/>
          <w:spacing w:val="13"/>
          <w:w w:val="105"/>
        </w:rPr>
        <w:t xml:space="preserve"> </w:t>
      </w:r>
      <w:r>
        <w:rPr>
          <w:rFonts w:ascii="Georgia"/>
          <w:w w:val="105"/>
        </w:rPr>
        <w:t>:</w:t>
      </w:r>
      <w:r>
        <w:rPr>
          <w:rFonts w:ascii="Georgia"/>
          <w:w w:val="105"/>
        </w:rPr>
        <w:tab/>
      </w:r>
      <w:r>
        <w:rPr>
          <w:rFonts w:ascii="Arial"/>
          <w:i/>
          <w:w w:val="105"/>
        </w:rPr>
        <w:t>GET</w:t>
      </w:r>
      <w:r>
        <w:rPr>
          <w:rFonts w:ascii="Arial"/>
          <w:i/>
          <w:spacing w:val="15"/>
          <w:w w:val="105"/>
        </w:rPr>
        <w:t xml:space="preserve"> </w:t>
      </w:r>
      <w:r>
        <w:rPr>
          <w:rFonts w:ascii="Arial"/>
          <w:i/>
          <w:w w:val="105"/>
        </w:rPr>
        <w:t>BY</w:t>
      </w:r>
      <w:r>
        <w:rPr>
          <w:rFonts w:ascii="Arial"/>
          <w:i/>
          <w:spacing w:val="15"/>
          <w:w w:val="105"/>
        </w:rPr>
        <w:t xml:space="preserve"> </w:t>
      </w:r>
      <w:r>
        <w:rPr>
          <w:rFonts w:ascii="Arial"/>
          <w:i/>
          <w:w w:val="105"/>
        </w:rPr>
        <w:t>NONEXISTENT</w:t>
      </w:r>
      <w:r>
        <w:rPr>
          <w:rFonts w:ascii="Arial"/>
          <w:i/>
          <w:spacing w:val="15"/>
          <w:w w:val="105"/>
        </w:rPr>
        <w:t xml:space="preserve"> </w:t>
      </w:r>
      <w:r>
        <w:rPr>
          <w:rFonts w:ascii="Arial"/>
          <w:i/>
          <w:w w:val="105"/>
        </w:rPr>
        <w:t>ID</w:t>
      </w:r>
    </w:p>
    <w:p w14:paraId="329AA9E5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72747DBF" w14:textId="77777777" w:rsidR="0010771C" w:rsidRDefault="00AC137A">
      <w:pPr>
        <w:pStyle w:val="BodyText"/>
        <w:tabs>
          <w:tab w:val="left" w:pos="1742"/>
        </w:tabs>
        <w:ind w:left="420"/>
      </w:pPr>
      <w:r>
        <w:rPr>
          <w:rFonts w:ascii="Arial"/>
          <w:i/>
          <w:spacing w:val="-2"/>
          <w:w w:val="95"/>
        </w:rPr>
        <w:t>Endpoint</w:t>
      </w:r>
      <w:r>
        <w:rPr>
          <w:rFonts w:ascii="Arial"/>
          <w:i/>
          <w:spacing w:val="43"/>
          <w:w w:val="95"/>
        </w:rPr>
        <w:t xml:space="preserve"> </w:t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1"/>
          <w:w w:val="95"/>
        </w:rPr>
        <w:t>http://lo</w:t>
      </w:r>
      <w:r>
        <w:rPr>
          <w:spacing w:val="-2"/>
          <w:w w:val="95"/>
        </w:rPr>
        <w:t>calhost:8080/even</w:t>
      </w:r>
      <w:r>
        <w:rPr>
          <w:spacing w:val="-1"/>
          <w:w w:val="95"/>
        </w:rPr>
        <w:t>t/findById/4</w:t>
      </w:r>
    </w:p>
    <w:p w14:paraId="7A08F421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448A9DFC" w14:textId="77777777" w:rsidR="0010771C" w:rsidRPr="00AC137A" w:rsidRDefault="00AC137A">
      <w:pPr>
        <w:pStyle w:val="BodyText"/>
        <w:tabs>
          <w:tab w:val="left" w:pos="1742"/>
        </w:tabs>
        <w:spacing w:line="515" w:lineRule="auto"/>
        <w:ind w:left="420" w:right="6363"/>
        <w:rPr>
          <w:lang w:val="pt-PT"/>
        </w:rPr>
      </w:pPr>
      <w:r w:rsidRPr="00AC137A">
        <w:rPr>
          <w:rFonts w:ascii="Arial"/>
          <w:i/>
          <w:spacing w:val="-3"/>
          <w:w w:val="95"/>
          <w:lang w:val="pt-PT"/>
        </w:rPr>
        <w:t>Bo</w:t>
      </w:r>
      <w:r w:rsidRPr="00AC137A">
        <w:rPr>
          <w:rFonts w:ascii="Arial"/>
          <w:i/>
          <w:spacing w:val="-4"/>
          <w:w w:val="95"/>
          <w:lang w:val="pt-PT"/>
        </w:rPr>
        <w:t>dy</w:t>
      </w:r>
      <w:r w:rsidRPr="00AC137A">
        <w:rPr>
          <w:rFonts w:ascii="Arial"/>
          <w:i/>
          <w:spacing w:val="3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:</w:t>
      </w:r>
      <w:r w:rsidRPr="00AC137A">
        <w:rPr>
          <w:w w:val="95"/>
          <w:lang w:val="pt-PT"/>
        </w:rPr>
        <w:tab/>
      </w:r>
      <w:r w:rsidRPr="00AC137A">
        <w:rPr>
          <w:spacing w:val="-1"/>
          <w:w w:val="90"/>
          <w:lang w:val="pt-PT"/>
        </w:rPr>
        <w:t>Nenhum</w:t>
      </w:r>
      <w:r w:rsidRPr="00AC137A">
        <w:rPr>
          <w:spacing w:val="20"/>
          <w:w w:val="94"/>
          <w:lang w:val="pt-PT"/>
        </w:rPr>
        <w:t xml:space="preserve"> </w:t>
      </w:r>
      <w:r w:rsidRPr="00AC137A">
        <w:rPr>
          <w:w w:val="95"/>
          <w:lang w:val="pt-PT"/>
        </w:rPr>
        <w:t>Resultado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:</w:t>
      </w:r>
      <w:r w:rsidRPr="00AC137A">
        <w:rPr>
          <w:w w:val="95"/>
          <w:lang w:val="pt-PT"/>
        </w:rPr>
        <w:tab/>
        <w:t>Erro</w:t>
      </w:r>
    </w:p>
    <w:p w14:paraId="14DB9A1A" w14:textId="77777777" w:rsidR="0010771C" w:rsidRPr="00AC137A" w:rsidRDefault="00AC137A">
      <w:pPr>
        <w:tabs>
          <w:tab w:val="left" w:pos="1742"/>
        </w:tabs>
        <w:ind w:left="420"/>
        <w:rPr>
          <w:rFonts w:ascii="Arial" w:eastAsia="Arial" w:hAnsi="Arial" w:cs="Arial"/>
          <w:lang w:val="pt-PT"/>
        </w:rPr>
      </w:pPr>
      <w:r w:rsidRPr="00AC137A">
        <w:rPr>
          <w:rFonts w:ascii="Arial"/>
          <w:i/>
          <w:w w:val="95"/>
          <w:lang w:val="pt-PT"/>
        </w:rPr>
        <w:t>Status</w:t>
      </w:r>
      <w:r w:rsidRPr="00AC137A">
        <w:rPr>
          <w:rFonts w:ascii="Arial"/>
          <w:i/>
          <w:spacing w:val="29"/>
          <w:w w:val="95"/>
          <w:lang w:val="pt-PT"/>
        </w:rPr>
        <w:t xml:space="preserve"> </w:t>
      </w:r>
      <w:r w:rsidRPr="00AC137A">
        <w:rPr>
          <w:rFonts w:ascii="Georgia"/>
          <w:w w:val="95"/>
          <w:lang w:val="pt-PT"/>
        </w:rPr>
        <w:t>:</w:t>
      </w:r>
      <w:r w:rsidRPr="00AC137A">
        <w:rPr>
          <w:rFonts w:ascii="Georgia"/>
          <w:w w:val="95"/>
          <w:lang w:val="pt-PT"/>
        </w:rPr>
        <w:tab/>
      </w:r>
      <w:r w:rsidRPr="00AC137A">
        <w:rPr>
          <w:rFonts w:ascii="Arial"/>
          <w:i/>
          <w:w w:val="95"/>
          <w:lang w:val="pt-PT"/>
        </w:rPr>
        <w:t xml:space="preserve">404 </w:t>
      </w:r>
      <w:r w:rsidRPr="00AC137A">
        <w:rPr>
          <w:rFonts w:ascii="Arial"/>
          <w:i/>
          <w:spacing w:val="1"/>
          <w:w w:val="95"/>
          <w:lang w:val="pt-PT"/>
        </w:rPr>
        <w:t xml:space="preserve"> </w:t>
      </w:r>
      <w:r w:rsidRPr="00AC137A">
        <w:rPr>
          <w:rFonts w:ascii="Arial"/>
          <w:i/>
          <w:w w:val="95"/>
          <w:lang w:val="pt-PT"/>
        </w:rPr>
        <w:t xml:space="preserve">NOT </w:t>
      </w:r>
      <w:r w:rsidRPr="00AC137A">
        <w:rPr>
          <w:rFonts w:ascii="Arial"/>
          <w:i/>
          <w:spacing w:val="2"/>
          <w:w w:val="95"/>
          <w:lang w:val="pt-PT"/>
        </w:rPr>
        <w:t xml:space="preserve"> </w:t>
      </w:r>
      <w:r w:rsidRPr="00AC137A">
        <w:rPr>
          <w:rFonts w:ascii="Arial"/>
          <w:i/>
          <w:spacing w:val="-2"/>
          <w:w w:val="95"/>
          <w:lang w:val="pt-PT"/>
        </w:rPr>
        <w:t>FOUND</w:t>
      </w:r>
    </w:p>
    <w:p w14:paraId="47B38AD9" w14:textId="77777777" w:rsidR="0010771C" w:rsidRPr="00AC137A" w:rsidRDefault="0010771C">
      <w:pPr>
        <w:spacing w:before="12" w:line="280" w:lineRule="exact"/>
        <w:rPr>
          <w:sz w:val="28"/>
          <w:szCs w:val="28"/>
          <w:lang w:val="pt-PT"/>
        </w:rPr>
      </w:pPr>
    </w:p>
    <w:p w14:paraId="4DE27189" w14:textId="77777777" w:rsidR="0010771C" w:rsidRPr="00AC137A" w:rsidRDefault="00AC137A">
      <w:pPr>
        <w:pStyle w:val="BodyText"/>
        <w:tabs>
          <w:tab w:val="left" w:pos="1742"/>
        </w:tabs>
        <w:ind w:left="420"/>
        <w:rPr>
          <w:lang w:val="pt-PT"/>
        </w:rPr>
      </w:pPr>
      <w:r w:rsidRPr="00AC137A">
        <w:rPr>
          <w:w w:val="95"/>
          <w:lang w:val="pt-PT"/>
        </w:rPr>
        <w:t>Nota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:</w:t>
      </w:r>
      <w:r w:rsidRPr="00AC137A">
        <w:rPr>
          <w:w w:val="95"/>
          <w:lang w:val="pt-PT"/>
        </w:rPr>
        <w:tab/>
      </w:r>
      <w:r w:rsidRPr="00AC137A">
        <w:rPr>
          <w:spacing w:val="-6"/>
          <w:w w:val="95"/>
          <w:lang w:val="pt-PT"/>
        </w:rPr>
        <w:t>P</w:t>
      </w:r>
      <w:r w:rsidRPr="00AC137A">
        <w:rPr>
          <w:w w:val="95"/>
          <w:lang w:val="pt-PT"/>
        </w:rPr>
        <w:t>ara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efeitos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teste,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foi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escolhido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um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id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que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ex</w:t>
      </w:r>
      <w:r w:rsidRPr="00AC137A">
        <w:rPr>
          <w:spacing w:val="-1"/>
          <w:w w:val="95"/>
          <w:lang w:val="pt-PT"/>
        </w:rPr>
        <w:t>i</w:t>
      </w:r>
      <w:r w:rsidRPr="00AC137A">
        <w:rPr>
          <w:w w:val="95"/>
          <w:lang w:val="pt-PT"/>
        </w:rPr>
        <w:t>ste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na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base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dados.</w:t>
      </w:r>
    </w:p>
    <w:p w14:paraId="032A7249" w14:textId="77777777" w:rsidR="0010771C" w:rsidRPr="00AC137A" w:rsidRDefault="0010771C">
      <w:pPr>
        <w:spacing w:before="12" w:line="260" w:lineRule="exact"/>
        <w:rPr>
          <w:sz w:val="26"/>
          <w:szCs w:val="26"/>
          <w:lang w:val="pt-PT"/>
        </w:rPr>
      </w:pPr>
    </w:p>
    <w:p w14:paraId="0E6F0203" w14:textId="77777777" w:rsidR="0010771C" w:rsidRDefault="00160C4F">
      <w:pPr>
        <w:ind w:left="103" w:right="102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3E242B0" wp14:editId="0A251FED">
            <wp:extent cx="5372100" cy="3208020"/>
            <wp:effectExtent l="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D601" w14:textId="77777777" w:rsidR="0010771C" w:rsidRDefault="0010771C">
      <w:pPr>
        <w:spacing w:line="220" w:lineRule="exact"/>
      </w:pPr>
    </w:p>
    <w:p w14:paraId="289AB596" w14:textId="77777777" w:rsidR="0010771C" w:rsidRDefault="0010771C">
      <w:pPr>
        <w:spacing w:before="10" w:line="300" w:lineRule="exact"/>
        <w:rPr>
          <w:sz w:val="30"/>
          <w:szCs w:val="30"/>
        </w:rPr>
      </w:pPr>
    </w:p>
    <w:p w14:paraId="5235116F" w14:textId="77777777" w:rsidR="0010771C" w:rsidRPr="00AC137A" w:rsidRDefault="00AC137A">
      <w:pPr>
        <w:pStyle w:val="BodyText"/>
        <w:ind w:left="2145"/>
        <w:rPr>
          <w:lang w:val="pt-PT"/>
        </w:rPr>
      </w:pPr>
      <w:r w:rsidRPr="00AC137A">
        <w:rPr>
          <w:w w:val="95"/>
          <w:lang w:val="pt-PT"/>
        </w:rPr>
        <w:t>Figura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 xml:space="preserve">5.4: </w:t>
      </w:r>
      <w:r w:rsidRPr="00AC137A">
        <w:rPr>
          <w:spacing w:val="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Resultado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observ</w:t>
      </w:r>
      <w:r w:rsidRPr="00AC137A">
        <w:rPr>
          <w:spacing w:val="-104"/>
          <w:w w:val="95"/>
          <w:lang w:val="pt-PT"/>
        </w:rPr>
        <w:t>´</w:t>
      </w:r>
      <w:r w:rsidRPr="00AC137A">
        <w:rPr>
          <w:w w:val="95"/>
          <w:lang w:val="pt-PT"/>
        </w:rPr>
        <w:t>a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el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Postman</w:t>
      </w:r>
      <w:r w:rsidRPr="00AC137A">
        <w:rPr>
          <w:w w:val="95"/>
          <w:lang w:val="pt-PT"/>
        </w:rPr>
        <w:t>.</w:t>
      </w:r>
    </w:p>
    <w:p w14:paraId="58EAB646" w14:textId="77777777" w:rsidR="0010771C" w:rsidRPr="00AC137A" w:rsidRDefault="0010771C">
      <w:pPr>
        <w:rPr>
          <w:lang w:val="pt-PT"/>
        </w:rPr>
        <w:sectPr w:rsidR="0010771C" w:rsidRPr="00AC137A">
          <w:pgSz w:w="11910" w:h="16840"/>
          <w:pgMar w:top="1560" w:right="1380" w:bottom="1140" w:left="1620" w:header="0" w:footer="939" w:gutter="0"/>
          <w:cols w:space="720"/>
        </w:sectPr>
      </w:pPr>
    </w:p>
    <w:p w14:paraId="3F5F8B4C" w14:textId="77777777" w:rsidR="0010771C" w:rsidRDefault="00AC137A">
      <w:pPr>
        <w:pStyle w:val="Heading2"/>
        <w:numPr>
          <w:ilvl w:val="2"/>
          <w:numId w:val="2"/>
        </w:numPr>
        <w:tabs>
          <w:tab w:val="left" w:pos="944"/>
        </w:tabs>
        <w:ind w:left="943"/>
        <w:rPr>
          <w:b w:val="0"/>
          <w:bCs w:val="0"/>
        </w:rPr>
      </w:pPr>
      <w:bookmarkStart w:id="83" w:name="_TOC_250003"/>
      <w:r>
        <w:rPr>
          <w:spacing w:val="-4"/>
          <w:w w:val="95"/>
        </w:rPr>
        <w:lastRenderedPageBreak/>
        <w:t>T</w:t>
      </w:r>
      <w:r>
        <w:rPr>
          <w:spacing w:val="-5"/>
          <w:w w:val="95"/>
        </w:rPr>
        <w:t>estes</w:t>
      </w:r>
      <w:r>
        <w:rPr>
          <w:w w:val="95"/>
        </w:rPr>
        <w:t xml:space="preserve"> </w:t>
      </w:r>
      <w:r>
        <w:rPr>
          <w:spacing w:val="7"/>
          <w:w w:val="95"/>
        </w:rPr>
        <w:t xml:space="preserve"> </w:t>
      </w:r>
      <w:r>
        <w:rPr>
          <w:w w:val="95"/>
        </w:rPr>
        <w:t xml:space="preserve">de </w:t>
      </w:r>
      <w:r>
        <w:rPr>
          <w:spacing w:val="6"/>
          <w:w w:val="95"/>
        </w:rPr>
        <w:t xml:space="preserve"> </w:t>
      </w:r>
      <w:r>
        <w:rPr>
          <w:w w:val="95"/>
        </w:rPr>
        <w:t>POST</w:t>
      </w:r>
      <w:bookmarkEnd w:id="83"/>
    </w:p>
    <w:p w14:paraId="4F6FC3B7" w14:textId="77777777" w:rsidR="0010771C" w:rsidRDefault="0010771C">
      <w:pPr>
        <w:spacing w:before="1" w:line="240" w:lineRule="exact"/>
        <w:rPr>
          <w:sz w:val="24"/>
          <w:szCs w:val="24"/>
        </w:rPr>
      </w:pPr>
    </w:p>
    <w:p w14:paraId="0DB42CE8" w14:textId="77777777" w:rsidR="0010771C" w:rsidRPr="00AC137A" w:rsidRDefault="00AC137A">
      <w:pPr>
        <w:pStyle w:val="BodyText"/>
        <w:spacing w:line="342" w:lineRule="auto"/>
        <w:ind w:left="121"/>
        <w:rPr>
          <w:lang w:val="pt-PT"/>
        </w:rPr>
      </w:pPr>
      <w:r w:rsidRPr="00AC137A">
        <w:rPr>
          <w:w w:val="95"/>
          <w:lang w:val="pt-PT"/>
        </w:rPr>
        <w:t>Os</w:t>
      </w:r>
      <w:r w:rsidRPr="00AC137A">
        <w:rPr>
          <w:spacing w:val="3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testes</w:t>
      </w:r>
      <w:r w:rsidRPr="00AC137A">
        <w:rPr>
          <w:spacing w:val="3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feitos</w:t>
      </w:r>
      <w:r w:rsidRPr="00AC137A">
        <w:rPr>
          <w:spacing w:val="3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ao</w:t>
      </w:r>
      <w:r w:rsidRPr="00AC137A">
        <w:rPr>
          <w:spacing w:val="39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end</w:t>
      </w:r>
      <w:r w:rsidRPr="00AC137A">
        <w:rPr>
          <w:rFonts w:ascii="Arial" w:eastAsia="Arial" w:hAnsi="Arial" w:cs="Arial"/>
          <w:i/>
          <w:spacing w:val="-13"/>
          <w:w w:val="95"/>
          <w:lang w:val="pt-PT"/>
        </w:rPr>
        <w:t>p</w:t>
      </w:r>
      <w:r w:rsidRPr="00AC137A">
        <w:rPr>
          <w:rFonts w:ascii="Arial" w:eastAsia="Arial" w:hAnsi="Arial" w:cs="Arial"/>
          <w:i/>
          <w:w w:val="95"/>
          <w:lang w:val="pt-PT"/>
        </w:rPr>
        <w:t>oints</w:t>
      </w:r>
      <w:r w:rsidRPr="00AC137A">
        <w:rPr>
          <w:rFonts w:ascii="Arial" w:eastAsia="Arial" w:hAnsi="Arial" w:cs="Arial"/>
          <w:i/>
          <w:spacing w:val="5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39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 xml:space="preserve">POST </w:t>
      </w:r>
      <w:r w:rsidRPr="00AC137A">
        <w:rPr>
          <w:rFonts w:ascii="Arial" w:eastAsia="Arial" w:hAnsi="Arial" w:cs="Arial"/>
          <w:i/>
          <w:spacing w:val="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3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executados</w:t>
      </w:r>
      <w:r w:rsidRPr="00AC137A">
        <w:rPr>
          <w:spacing w:val="4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</w:t>
      </w:r>
      <w:r w:rsidRPr="00AC137A">
        <w:rPr>
          <w:spacing w:val="3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um</w:t>
      </w:r>
      <w:r w:rsidRPr="00AC137A">
        <w:rPr>
          <w:spacing w:val="3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12"/>
          <w:w w:val="95"/>
          <w:lang w:val="pt-PT"/>
        </w:rPr>
        <w:t>b</w:t>
      </w:r>
      <w:r w:rsidRPr="00AC137A">
        <w:rPr>
          <w:w w:val="95"/>
          <w:lang w:val="pt-PT"/>
        </w:rPr>
        <w:t>jecto</w:t>
      </w:r>
      <w:r w:rsidRPr="00AC137A">
        <w:rPr>
          <w:spacing w:val="39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 xml:space="preserve">JSON </w:t>
      </w:r>
      <w:r w:rsidRPr="00AC137A">
        <w:rPr>
          <w:rFonts w:ascii="Arial" w:eastAsia="Arial" w:hAnsi="Arial" w:cs="Arial"/>
          <w:i/>
          <w:spacing w:val="1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viado</w:t>
      </w:r>
      <w:r w:rsidRPr="00AC137A">
        <w:rPr>
          <w:spacing w:val="3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w w:val="92"/>
          <w:lang w:val="pt-PT"/>
        </w:rPr>
        <w:t xml:space="preserve"> </w:t>
      </w:r>
      <w:r w:rsidRPr="00AC137A">
        <w:rPr>
          <w:w w:val="95"/>
          <w:lang w:val="pt-PT"/>
        </w:rPr>
        <w:t>cor</w:t>
      </w:r>
      <w:r w:rsidRPr="00AC137A">
        <w:rPr>
          <w:spacing w:val="6"/>
          <w:w w:val="95"/>
          <w:lang w:val="pt-PT"/>
        </w:rPr>
        <w:t>p</w:t>
      </w:r>
      <w:r w:rsidRPr="00AC137A">
        <w:rPr>
          <w:w w:val="95"/>
          <w:lang w:val="pt-PT"/>
        </w:rPr>
        <w:t>o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 xml:space="preserve">edido. </w:t>
      </w:r>
      <w:r w:rsidRPr="00AC137A">
        <w:rPr>
          <w:spacing w:val="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id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viado</w:t>
      </w:r>
      <w:r w:rsidRPr="00AC137A">
        <w:rPr>
          <w:spacing w:val="2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ju</w:t>
      </w:r>
      <w:r w:rsidRPr="00AC137A">
        <w:rPr>
          <w:spacing w:val="-6"/>
          <w:w w:val="95"/>
          <w:lang w:val="pt-PT"/>
        </w:rPr>
        <w:t>n</w:t>
      </w:r>
      <w:r w:rsidRPr="00AC137A">
        <w:rPr>
          <w:w w:val="95"/>
          <w:lang w:val="pt-PT"/>
        </w:rPr>
        <w:t>tame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resto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inform</w:t>
      </w:r>
      <w:r w:rsidRPr="00AC137A">
        <w:rPr>
          <w:spacing w:val="-1"/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3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12"/>
          <w:w w:val="95"/>
          <w:lang w:val="pt-PT"/>
        </w:rPr>
        <w:t>b</w:t>
      </w:r>
      <w:r w:rsidRPr="00AC137A">
        <w:rPr>
          <w:w w:val="95"/>
          <w:lang w:val="pt-PT"/>
        </w:rPr>
        <w:t>jeto,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ois</w:t>
      </w:r>
    </w:p>
    <w:p w14:paraId="542B898F" w14:textId="77777777" w:rsidR="0010771C" w:rsidRDefault="00AC137A">
      <w:pPr>
        <w:pStyle w:val="BodyText"/>
        <w:tabs>
          <w:tab w:val="left" w:pos="1563"/>
        </w:tabs>
        <w:spacing w:before="2" w:line="252" w:lineRule="exact"/>
        <w:ind w:left="241" w:right="1856" w:hanging="126"/>
        <w:rPr>
          <w:rFonts w:ascii="Arial" w:eastAsia="Arial" w:hAnsi="Arial" w:cs="Arial"/>
        </w:rPr>
      </w:pP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um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cam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o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gerado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automaticame</w:t>
      </w:r>
      <w:r w:rsidRPr="00AC137A">
        <w:rPr>
          <w:spacing w:val="-5"/>
          <w:w w:val="95"/>
          <w:lang w:val="pt-PT"/>
        </w:rPr>
        <w:t>n</w:t>
      </w:r>
      <w:r w:rsidRPr="00AC137A">
        <w:rPr>
          <w:w w:val="95"/>
          <w:lang w:val="pt-PT"/>
        </w:rPr>
        <w:t>te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14"/>
          <w:w w:val="95"/>
          <w:lang w:val="pt-PT"/>
        </w:rPr>
        <w:t xml:space="preserve"> 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retornado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cor</w:t>
      </w:r>
      <w:r w:rsidRPr="00AC137A">
        <w:rPr>
          <w:spacing w:val="6"/>
          <w:w w:val="95"/>
          <w:lang w:val="pt-PT"/>
        </w:rPr>
        <w:t>p</w:t>
      </w:r>
      <w:r w:rsidRPr="00AC137A">
        <w:rPr>
          <w:w w:val="95"/>
          <w:lang w:val="pt-PT"/>
        </w:rPr>
        <w:t>o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res</w:t>
      </w:r>
      <w:r w:rsidRPr="00AC137A">
        <w:rPr>
          <w:spacing w:val="6"/>
          <w:w w:val="95"/>
          <w:lang w:val="pt-PT"/>
        </w:rPr>
        <w:t>p</w:t>
      </w:r>
      <w:r w:rsidRPr="00AC137A">
        <w:rPr>
          <w:w w:val="95"/>
          <w:lang w:val="pt-PT"/>
        </w:rPr>
        <w:t>osta.</w:t>
      </w:r>
      <w:r w:rsidRPr="00AC137A">
        <w:rPr>
          <w:w w:val="97"/>
          <w:lang w:val="pt-PT"/>
        </w:rPr>
        <w:t xml:space="preserve"> </w:t>
      </w:r>
      <w:r>
        <w:rPr>
          <w:spacing w:val="-4"/>
          <w:w w:val="95"/>
        </w:rPr>
        <w:t>Teste</w:t>
      </w:r>
      <w:r>
        <w:rPr>
          <w:spacing w:val="23"/>
          <w:w w:val="95"/>
        </w:rPr>
        <w:t xml:space="preserve"> </w:t>
      </w:r>
      <w:r>
        <w:rPr>
          <w:w w:val="95"/>
        </w:rPr>
        <w:t>:</w:t>
      </w:r>
      <w:r>
        <w:rPr>
          <w:w w:val="95"/>
        </w:rPr>
        <w:tab/>
      </w:r>
      <w:r>
        <w:rPr>
          <w:rFonts w:ascii="Arial" w:eastAsia="Arial" w:hAnsi="Arial" w:cs="Arial"/>
          <w:i/>
          <w:w w:val="95"/>
        </w:rPr>
        <w:t>POST</w:t>
      </w:r>
    </w:p>
    <w:p w14:paraId="25492584" w14:textId="77777777" w:rsidR="0010771C" w:rsidRDefault="0010771C">
      <w:pPr>
        <w:spacing w:before="5" w:line="280" w:lineRule="exact"/>
        <w:rPr>
          <w:sz w:val="28"/>
          <w:szCs w:val="28"/>
        </w:rPr>
      </w:pPr>
    </w:p>
    <w:p w14:paraId="02310862" w14:textId="77777777" w:rsidR="0010771C" w:rsidRDefault="00AC137A">
      <w:pPr>
        <w:tabs>
          <w:tab w:val="left" w:pos="1563"/>
        </w:tabs>
        <w:ind w:left="241"/>
        <w:rPr>
          <w:rFonts w:ascii="Georgia" w:eastAsia="Georgia" w:hAnsi="Georgia" w:cs="Georgia"/>
        </w:rPr>
      </w:pPr>
      <w:r>
        <w:rPr>
          <w:rFonts w:ascii="Arial"/>
          <w:i/>
          <w:spacing w:val="-2"/>
          <w:w w:val="95"/>
        </w:rPr>
        <w:t>Endpoint</w:t>
      </w:r>
      <w:r>
        <w:rPr>
          <w:rFonts w:ascii="Arial"/>
          <w:i/>
          <w:spacing w:val="43"/>
          <w:w w:val="95"/>
        </w:rPr>
        <w:t xml:space="preserve"> </w:t>
      </w:r>
      <w:r>
        <w:rPr>
          <w:rFonts w:ascii="Georgia"/>
          <w:w w:val="95"/>
        </w:rPr>
        <w:t>:</w:t>
      </w:r>
      <w:r>
        <w:rPr>
          <w:rFonts w:ascii="Georgia"/>
          <w:w w:val="95"/>
        </w:rPr>
        <w:tab/>
      </w:r>
      <w:r>
        <w:rPr>
          <w:rFonts w:ascii="Georgia"/>
          <w:spacing w:val="-1"/>
          <w:w w:val="95"/>
        </w:rPr>
        <w:t>http://lo</w:t>
      </w:r>
      <w:r>
        <w:rPr>
          <w:rFonts w:ascii="Georgia"/>
          <w:spacing w:val="-2"/>
          <w:w w:val="95"/>
        </w:rPr>
        <w:t>calhost:8080/even</w:t>
      </w:r>
      <w:r>
        <w:rPr>
          <w:rFonts w:ascii="Georgia"/>
          <w:spacing w:val="-1"/>
          <w:w w:val="95"/>
        </w:rPr>
        <w:t>t/post</w:t>
      </w:r>
    </w:p>
    <w:p w14:paraId="2E1B3965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6575AE75" w14:textId="77777777" w:rsidR="0010771C" w:rsidRDefault="00AC137A">
      <w:pPr>
        <w:tabs>
          <w:tab w:val="left" w:pos="1563"/>
        </w:tabs>
        <w:ind w:left="241"/>
        <w:rPr>
          <w:rFonts w:ascii="Trebuchet MS" w:eastAsia="Trebuchet MS" w:hAnsi="Trebuchet MS" w:cs="Trebuchet MS"/>
        </w:rPr>
      </w:pPr>
      <w:r>
        <w:rPr>
          <w:rFonts w:ascii="Arial"/>
          <w:i/>
          <w:spacing w:val="-4"/>
          <w:w w:val="105"/>
        </w:rPr>
        <w:t>Body</w:t>
      </w:r>
      <w:r>
        <w:rPr>
          <w:rFonts w:ascii="Arial"/>
          <w:i/>
          <w:spacing w:val="20"/>
          <w:w w:val="105"/>
        </w:rPr>
        <w:t xml:space="preserve"> </w:t>
      </w:r>
      <w:r>
        <w:rPr>
          <w:rFonts w:ascii="Georgia"/>
          <w:w w:val="105"/>
        </w:rPr>
        <w:t>:</w:t>
      </w:r>
      <w:r>
        <w:rPr>
          <w:rFonts w:ascii="Georgia"/>
          <w:w w:val="105"/>
        </w:rPr>
        <w:tab/>
      </w:r>
      <w:r>
        <w:rPr>
          <w:rFonts w:ascii="Trebuchet MS"/>
          <w:i/>
          <w:w w:val="105"/>
        </w:rPr>
        <w:t>{</w:t>
      </w:r>
    </w:p>
    <w:p w14:paraId="6EB2BC62" w14:textId="77777777" w:rsidR="0010771C" w:rsidRDefault="00AC137A">
      <w:pPr>
        <w:pStyle w:val="BodyText"/>
        <w:spacing w:before="20"/>
        <w:ind w:left="1563"/>
      </w:pPr>
      <w:r>
        <w:t xml:space="preserve">”name”: </w:t>
      </w:r>
      <w:r>
        <w:rPr>
          <w:spacing w:val="31"/>
        </w:rPr>
        <w:t xml:space="preserve"> </w:t>
      </w:r>
      <w:r>
        <w:rPr>
          <w:spacing w:val="-3"/>
        </w:rPr>
        <w:t>”TestEv</w:t>
      </w:r>
      <w:r>
        <w:rPr>
          <w:spacing w:val="-4"/>
        </w:rPr>
        <w:t>en</w:t>
      </w:r>
      <w:r>
        <w:rPr>
          <w:spacing w:val="-3"/>
        </w:rPr>
        <w:t>t”,</w:t>
      </w:r>
    </w:p>
    <w:p w14:paraId="59F1DB6F" w14:textId="77777777" w:rsidR="0010771C" w:rsidRDefault="00AC137A">
      <w:pPr>
        <w:pStyle w:val="BodyText"/>
        <w:spacing w:before="21" w:line="260" w:lineRule="auto"/>
        <w:ind w:left="1563" w:right="3329"/>
      </w:pPr>
      <w:r>
        <w:t>”description”:</w:t>
      </w:r>
      <w:r>
        <w:rPr>
          <w:spacing w:val="31"/>
        </w:rPr>
        <w:t xml:space="preserve"> </w:t>
      </w:r>
      <w:r>
        <w:t>”Description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3"/>
        </w:rPr>
        <w:t>TestEv</w:t>
      </w:r>
      <w:r>
        <w:rPr>
          <w:spacing w:val="-4"/>
        </w:rPr>
        <w:t>en</w:t>
      </w:r>
      <w:r>
        <w:rPr>
          <w:spacing w:val="-3"/>
        </w:rPr>
        <w:t>t”,</w:t>
      </w:r>
      <w:r>
        <w:rPr>
          <w:spacing w:val="23"/>
          <w:w w:val="112"/>
        </w:rPr>
        <w:t xml:space="preserve"> </w:t>
      </w:r>
      <w:r>
        <w:rPr>
          <w:w w:val="90"/>
        </w:rPr>
        <w:t xml:space="preserve">”date”: </w:t>
      </w:r>
      <w:r>
        <w:rPr>
          <w:spacing w:val="26"/>
          <w:w w:val="90"/>
        </w:rPr>
        <w:t xml:space="preserve"> </w:t>
      </w:r>
      <w:r>
        <w:rPr>
          <w:w w:val="90"/>
        </w:rPr>
        <w:t>”2020-05-04T00:00:00.000Z”,</w:t>
      </w:r>
    </w:p>
    <w:p w14:paraId="2E7C1774" w14:textId="77777777" w:rsidR="0010771C" w:rsidRPr="00AC137A" w:rsidRDefault="00AC137A">
      <w:pPr>
        <w:pStyle w:val="BodyText"/>
        <w:ind w:left="1563"/>
        <w:rPr>
          <w:lang w:val="pt-PT"/>
        </w:rPr>
      </w:pPr>
      <w:r w:rsidRPr="00AC137A">
        <w:rPr>
          <w:lang w:val="pt-PT"/>
        </w:rPr>
        <w:t xml:space="preserve">”local”: </w:t>
      </w:r>
      <w:r w:rsidRPr="00AC137A">
        <w:rPr>
          <w:spacing w:val="26"/>
          <w:lang w:val="pt-PT"/>
        </w:rPr>
        <w:t xml:space="preserve"> </w:t>
      </w:r>
      <w:r w:rsidRPr="00AC137A">
        <w:rPr>
          <w:spacing w:val="-1"/>
          <w:lang w:val="pt-PT"/>
        </w:rPr>
        <w:t>”Portugal”,</w:t>
      </w:r>
    </w:p>
    <w:p w14:paraId="699C86B8" w14:textId="77777777" w:rsidR="0010771C" w:rsidRPr="00AC137A" w:rsidRDefault="00AC137A">
      <w:pPr>
        <w:pStyle w:val="BodyText"/>
        <w:spacing w:before="21"/>
        <w:ind w:left="1563"/>
        <w:rPr>
          <w:lang w:val="pt-PT"/>
        </w:rPr>
      </w:pPr>
      <w:r w:rsidRPr="00AC137A">
        <w:rPr>
          <w:w w:val="90"/>
          <w:lang w:val="pt-PT"/>
        </w:rPr>
        <w:t xml:space="preserve">”profiles”: </w:t>
      </w:r>
      <w:r w:rsidRPr="00AC137A">
        <w:rPr>
          <w:spacing w:val="42"/>
          <w:w w:val="90"/>
          <w:lang w:val="pt-PT"/>
        </w:rPr>
        <w:t xml:space="preserve"> </w:t>
      </w:r>
      <w:r w:rsidRPr="00AC137A">
        <w:rPr>
          <w:w w:val="90"/>
          <w:lang w:val="pt-PT"/>
        </w:rPr>
        <w:t>[]</w:t>
      </w:r>
    </w:p>
    <w:p w14:paraId="34E928EC" w14:textId="77777777" w:rsidR="0010771C" w:rsidRPr="00AC137A" w:rsidRDefault="00AC137A">
      <w:pPr>
        <w:spacing w:before="16"/>
        <w:ind w:left="1563"/>
        <w:rPr>
          <w:rFonts w:ascii="Trebuchet MS" w:eastAsia="Trebuchet MS" w:hAnsi="Trebuchet MS" w:cs="Trebuchet MS"/>
          <w:lang w:val="pt-PT"/>
        </w:rPr>
      </w:pPr>
      <w:r w:rsidRPr="00AC137A">
        <w:rPr>
          <w:rFonts w:ascii="Trebuchet MS"/>
          <w:i/>
          <w:w w:val="135"/>
          <w:lang w:val="pt-PT"/>
        </w:rPr>
        <w:t>}</w:t>
      </w:r>
    </w:p>
    <w:p w14:paraId="6FD3A4AC" w14:textId="77777777" w:rsidR="0010771C" w:rsidRPr="00AC137A" w:rsidRDefault="0010771C">
      <w:pPr>
        <w:spacing w:before="11" w:line="280" w:lineRule="exact"/>
        <w:rPr>
          <w:sz w:val="28"/>
          <w:szCs w:val="28"/>
          <w:lang w:val="pt-PT"/>
        </w:rPr>
      </w:pPr>
    </w:p>
    <w:p w14:paraId="25614A81" w14:textId="77777777" w:rsidR="0010771C" w:rsidRPr="00AC137A" w:rsidRDefault="00AC137A">
      <w:pPr>
        <w:pStyle w:val="BodyText"/>
        <w:tabs>
          <w:tab w:val="left" w:pos="1563"/>
        </w:tabs>
        <w:ind w:left="241"/>
        <w:rPr>
          <w:lang w:val="pt-PT"/>
        </w:rPr>
      </w:pPr>
      <w:r w:rsidRPr="00AC137A">
        <w:rPr>
          <w:w w:val="95"/>
          <w:lang w:val="pt-PT"/>
        </w:rPr>
        <w:t>Resultado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:</w:t>
      </w:r>
      <w:r w:rsidRPr="00AC137A">
        <w:rPr>
          <w:w w:val="95"/>
          <w:lang w:val="pt-PT"/>
        </w:rPr>
        <w:tab/>
        <w:t>id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2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12"/>
          <w:w w:val="95"/>
          <w:lang w:val="pt-PT"/>
        </w:rPr>
        <w:t>b</w:t>
      </w:r>
      <w:r w:rsidRPr="00AC137A">
        <w:rPr>
          <w:w w:val="95"/>
          <w:lang w:val="pt-PT"/>
        </w:rPr>
        <w:t>jeto</w:t>
      </w:r>
      <w:r w:rsidRPr="00AC137A">
        <w:rPr>
          <w:spacing w:val="2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criado.</w:t>
      </w:r>
    </w:p>
    <w:p w14:paraId="2073FF9F" w14:textId="77777777" w:rsidR="0010771C" w:rsidRPr="00AC137A" w:rsidRDefault="0010771C">
      <w:pPr>
        <w:spacing w:before="7" w:line="280" w:lineRule="exact"/>
        <w:rPr>
          <w:sz w:val="28"/>
          <w:szCs w:val="28"/>
          <w:lang w:val="pt-PT"/>
        </w:rPr>
      </w:pPr>
    </w:p>
    <w:p w14:paraId="1D22388D" w14:textId="77777777" w:rsidR="0010771C" w:rsidRDefault="00AC137A">
      <w:pPr>
        <w:tabs>
          <w:tab w:val="left" w:pos="1563"/>
        </w:tabs>
        <w:ind w:left="241"/>
        <w:rPr>
          <w:rFonts w:ascii="Arial" w:eastAsia="Arial" w:hAnsi="Arial" w:cs="Arial"/>
        </w:rPr>
      </w:pPr>
      <w:r>
        <w:rPr>
          <w:rFonts w:ascii="Arial"/>
          <w:i/>
          <w:w w:val="95"/>
        </w:rPr>
        <w:t>Status</w:t>
      </w:r>
      <w:r>
        <w:rPr>
          <w:rFonts w:ascii="Arial"/>
          <w:i/>
          <w:spacing w:val="29"/>
          <w:w w:val="95"/>
        </w:rPr>
        <w:t xml:space="preserve"> </w:t>
      </w:r>
      <w:r>
        <w:rPr>
          <w:rFonts w:ascii="Georgia"/>
          <w:w w:val="95"/>
        </w:rPr>
        <w:t>:</w:t>
      </w:r>
      <w:r>
        <w:rPr>
          <w:rFonts w:ascii="Georgia"/>
          <w:w w:val="95"/>
        </w:rPr>
        <w:tab/>
      </w:r>
      <w:r>
        <w:rPr>
          <w:rFonts w:ascii="Arial"/>
          <w:i/>
          <w:w w:val="95"/>
        </w:rPr>
        <w:t>200</w:t>
      </w:r>
      <w:r>
        <w:rPr>
          <w:rFonts w:ascii="Arial"/>
          <w:i/>
          <w:spacing w:val="36"/>
          <w:w w:val="95"/>
        </w:rPr>
        <w:t xml:space="preserve"> </w:t>
      </w:r>
      <w:r>
        <w:rPr>
          <w:rFonts w:ascii="Arial"/>
          <w:i/>
          <w:w w:val="95"/>
        </w:rPr>
        <w:t>OK</w:t>
      </w:r>
    </w:p>
    <w:p w14:paraId="44E03F21" w14:textId="77777777" w:rsidR="0010771C" w:rsidRDefault="0010771C">
      <w:pPr>
        <w:spacing w:before="3" w:line="140" w:lineRule="exact"/>
        <w:rPr>
          <w:sz w:val="14"/>
          <w:szCs w:val="14"/>
        </w:rPr>
      </w:pPr>
    </w:p>
    <w:p w14:paraId="69E2C0E2" w14:textId="77777777" w:rsidR="0010771C" w:rsidRDefault="0010771C">
      <w:pPr>
        <w:spacing w:line="200" w:lineRule="exact"/>
        <w:rPr>
          <w:sz w:val="20"/>
          <w:szCs w:val="20"/>
        </w:rPr>
      </w:pPr>
    </w:p>
    <w:p w14:paraId="3B0E8D85" w14:textId="77777777" w:rsidR="0010771C" w:rsidRDefault="0010771C">
      <w:pPr>
        <w:spacing w:line="200" w:lineRule="exact"/>
        <w:rPr>
          <w:sz w:val="20"/>
          <w:szCs w:val="20"/>
        </w:rPr>
      </w:pPr>
    </w:p>
    <w:p w14:paraId="385804FA" w14:textId="77777777" w:rsidR="0010771C" w:rsidRDefault="00160C4F">
      <w:pPr>
        <w:ind w:left="26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D466D3C" wp14:editId="21D98219">
            <wp:extent cx="5387340" cy="3314700"/>
            <wp:effectExtent l="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C69C" w14:textId="77777777" w:rsidR="0010771C" w:rsidRDefault="0010771C">
      <w:pPr>
        <w:spacing w:line="200" w:lineRule="exact"/>
        <w:rPr>
          <w:sz w:val="20"/>
          <w:szCs w:val="20"/>
        </w:rPr>
      </w:pPr>
    </w:p>
    <w:p w14:paraId="28A715B5" w14:textId="77777777" w:rsidR="0010771C" w:rsidRDefault="0010771C">
      <w:pPr>
        <w:spacing w:before="19" w:line="240" w:lineRule="exact"/>
        <w:rPr>
          <w:sz w:val="24"/>
          <w:szCs w:val="24"/>
        </w:rPr>
      </w:pPr>
    </w:p>
    <w:p w14:paraId="2CF87BB9" w14:textId="77777777" w:rsidR="0010771C" w:rsidRPr="00AC137A" w:rsidRDefault="00AC137A">
      <w:pPr>
        <w:pStyle w:val="BodyText"/>
        <w:spacing w:before="57"/>
        <w:ind w:left="2305"/>
        <w:rPr>
          <w:lang w:val="pt-PT"/>
        </w:rPr>
      </w:pPr>
      <w:r w:rsidRPr="00AC137A">
        <w:rPr>
          <w:w w:val="95"/>
          <w:lang w:val="pt-PT"/>
        </w:rPr>
        <w:t>Figura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 xml:space="preserve">5.5: </w:t>
      </w:r>
      <w:r w:rsidRPr="00AC137A">
        <w:rPr>
          <w:spacing w:val="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Resultado</w:t>
      </w:r>
      <w:r w:rsidRPr="00AC137A">
        <w:rPr>
          <w:spacing w:val="3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observ</w:t>
      </w:r>
      <w:r w:rsidRPr="00AC137A">
        <w:rPr>
          <w:spacing w:val="-104"/>
          <w:w w:val="95"/>
          <w:lang w:val="pt-PT"/>
        </w:rPr>
        <w:t>´</w:t>
      </w:r>
      <w:r w:rsidRPr="00AC137A">
        <w:rPr>
          <w:w w:val="95"/>
          <w:lang w:val="pt-PT"/>
        </w:rPr>
        <w:t>a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el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Postman</w:t>
      </w:r>
      <w:r w:rsidRPr="00AC137A">
        <w:rPr>
          <w:w w:val="95"/>
          <w:lang w:val="pt-PT"/>
        </w:rPr>
        <w:t>.</w:t>
      </w:r>
    </w:p>
    <w:p w14:paraId="53AF402C" w14:textId="77777777" w:rsidR="0010771C" w:rsidRPr="00AC137A" w:rsidRDefault="0010771C">
      <w:pPr>
        <w:rPr>
          <w:lang w:val="pt-PT"/>
        </w:rPr>
        <w:sectPr w:rsidR="0010771C" w:rsidRPr="00AC137A">
          <w:pgSz w:w="11910" w:h="16840"/>
          <w:pgMar w:top="1580" w:right="1420" w:bottom="1140" w:left="1460" w:header="0" w:footer="939" w:gutter="0"/>
          <w:cols w:space="720"/>
        </w:sectPr>
      </w:pPr>
    </w:p>
    <w:p w14:paraId="053DBB45" w14:textId="77777777" w:rsidR="0010771C" w:rsidRDefault="00160C4F">
      <w:pPr>
        <w:spacing w:before="81"/>
        <w:ind w:left="103" w:right="102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060B0C1" wp14:editId="0869B462">
            <wp:extent cx="5387340" cy="3200400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ED08" w14:textId="77777777" w:rsidR="0010771C" w:rsidRDefault="0010771C">
      <w:pPr>
        <w:spacing w:line="200" w:lineRule="exact"/>
        <w:rPr>
          <w:sz w:val="20"/>
          <w:szCs w:val="20"/>
        </w:rPr>
      </w:pPr>
    </w:p>
    <w:p w14:paraId="11A310C5" w14:textId="77777777" w:rsidR="0010771C" w:rsidRDefault="0010771C">
      <w:pPr>
        <w:spacing w:before="18" w:line="240" w:lineRule="exact"/>
        <w:rPr>
          <w:sz w:val="24"/>
          <w:szCs w:val="24"/>
        </w:rPr>
      </w:pPr>
    </w:p>
    <w:p w14:paraId="37C70645" w14:textId="77777777" w:rsidR="0010771C" w:rsidRPr="00AC137A" w:rsidRDefault="00AC137A">
      <w:pPr>
        <w:spacing w:before="57"/>
        <w:ind w:left="446"/>
        <w:rPr>
          <w:rFonts w:ascii="Georgia" w:eastAsia="Georgia" w:hAnsi="Georgia" w:cs="Georgia"/>
          <w:lang w:val="pt-PT"/>
        </w:rPr>
      </w:pPr>
      <w:r w:rsidRPr="00AC137A">
        <w:rPr>
          <w:rFonts w:ascii="Georgia" w:eastAsia="Georgia" w:hAnsi="Georgia" w:cs="Georgia"/>
          <w:w w:val="95"/>
          <w:lang w:val="pt-PT"/>
        </w:rPr>
        <w:t>Figura</w:t>
      </w:r>
      <w:r w:rsidRPr="00AC137A">
        <w:rPr>
          <w:rFonts w:ascii="Georgia" w:eastAsia="Georgia" w:hAnsi="Georgia" w:cs="Georgia"/>
          <w:spacing w:val="31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 xml:space="preserve">5.6: </w:t>
      </w:r>
      <w:r w:rsidRPr="00AC137A">
        <w:rPr>
          <w:rFonts w:ascii="Georgia" w:eastAsia="Georgia" w:hAnsi="Georgia" w:cs="Georgia"/>
          <w:spacing w:val="10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Resultado</w:t>
      </w:r>
      <w:r w:rsidRPr="00AC137A">
        <w:rPr>
          <w:rFonts w:ascii="Georgia" w:eastAsia="Georgia" w:hAnsi="Georgia" w:cs="Georgia"/>
          <w:spacing w:val="33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de</w:t>
      </w:r>
      <w:r w:rsidRPr="00AC137A">
        <w:rPr>
          <w:rFonts w:ascii="Georgia" w:eastAsia="Georgia" w:hAnsi="Georgia" w:cs="Georgia"/>
          <w:spacing w:val="32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um</w:t>
      </w:r>
      <w:r w:rsidRPr="00AC137A">
        <w:rPr>
          <w:rFonts w:ascii="Georgia" w:eastAsia="Georgia" w:hAnsi="Georgia" w:cs="Georgia"/>
          <w:spacing w:val="32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GET</w:t>
      </w:r>
      <w:r w:rsidRPr="00AC137A">
        <w:rPr>
          <w:rFonts w:ascii="Arial" w:eastAsia="Arial" w:hAnsi="Arial" w:cs="Arial"/>
          <w:i/>
          <w:spacing w:val="31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ALL</w:t>
      </w:r>
      <w:r w:rsidRPr="00AC137A">
        <w:rPr>
          <w:rFonts w:ascii="Arial" w:eastAsia="Arial" w:hAnsi="Arial" w:cs="Arial"/>
          <w:i/>
          <w:spacing w:val="24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de</w:t>
      </w:r>
      <w:r w:rsidRPr="00AC137A">
        <w:rPr>
          <w:rFonts w:ascii="Georgia" w:eastAsia="Georgia" w:hAnsi="Georgia" w:cs="Georgia"/>
          <w:spacing w:val="6"/>
          <w:w w:val="95"/>
          <w:lang w:val="pt-PT"/>
        </w:rPr>
        <w:t>p</w:t>
      </w:r>
      <w:r w:rsidRPr="00AC137A">
        <w:rPr>
          <w:rFonts w:ascii="Georgia" w:eastAsia="Georgia" w:hAnsi="Georgia" w:cs="Georgia"/>
          <w:w w:val="95"/>
          <w:lang w:val="pt-PT"/>
        </w:rPr>
        <w:t>ois</w:t>
      </w:r>
      <w:r w:rsidRPr="00AC137A">
        <w:rPr>
          <w:rFonts w:ascii="Georgia" w:eastAsia="Georgia" w:hAnsi="Georgia" w:cs="Georgia"/>
          <w:spacing w:val="32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do</w:t>
      </w:r>
      <w:r w:rsidRPr="00AC137A">
        <w:rPr>
          <w:rFonts w:ascii="Georgia" w:eastAsia="Georgia" w:hAnsi="Georgia" w:cs="Georgia"/>
          <w:spacing w:val="32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POST</w:t>
      </w:r>
      <w:r w:rsidRPr="00AC137A">
        <w:rPr>
          <w:rFonts w:ascii="Arial" w:eastAsia="Arial" w:hAnsi="Arial" w:cs="Arial"/>
          <w:i/>
          <w:spacing w:val="57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observ</w:t>
      </w:r>
      <w:r w:rsidRPr="00AC137A">
        <w:rPr>
          <w:rFonts w:ascii="Georgia" w:eastAsia="Georgia" w:hAnsi="Georgia" w:cs="Georgia"/>
          <w:spacing w:val="-104"/>
          <w:w w:val="95"/>
          <w:lang w:val="pt-PT"/>
        </w:rPr>
        <w:t>´</w:t>
      </w:r>
      <w:r w:rsidRPr="00AC137A">
        <w:rPr>
          <w:rFonts w:ascii="Georgia" w:eastAsia="Georgia" w:hAnsi="Georgia" w:cs="Georgia"/>
          <w:w w:val="95"/>
          <w:lang w:val="pt-PT"/>
        </w:rPr>
        <w:t>a</w:t>
      </w:r>
      <w:r w:rsidRPr="00AC137A">
        <w:rPr>
          <w:rFonts w:ascii="Georgia" w:eastAsia="Georgia" w:hAnsi="Georgia" w:cs="Georgia"/>
          <w:spacing w:val="-6"/>
          <w:w w:val="95"/>
          <w:lang w:val="pt-PT"/>
        </w:rPr>
        <w:t>v</w:t>
      </w:r>
      <w:r w:rsidRPr="00AC137A">
        <w:rPr>
          <w:rFonts w:ascii="Georgia" w:eastAsia="Georgia" w:hAnsi="Georgia" w:cs="Georgia"/>
          <w:w w:val="95"/>
          <w:lang w:val="pt-PT"/>
        </w:rPr>
        <w:t>el</w:t>
      </w:r>
      <w:r w:rsidRPr="00AC137A">
        <w:rPr>
          <w:rFonts w:ascii="Georgia" w:eastAsia="Georgia" w:hAnsi="Georgia" w:cs="Georgia"/>
          <w:spacing w:val="33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no</w:t>
      </w:r>
      <w:r w:rsidRPr="00AC137A">
        <w:rPr>
          <w:rFonts w:ascii="Georgia" w:eastAsia="Georgia" w:hAnsi="Georgia" w:cs="Georgia"/>
          <w:spacing w:val="32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Postman</w:t>
      </w:r>
      <w:r w:rsidRPr="00AC137A">
        <w:rPr>
          <w:rFonts w:ascii="Georgia" w:eastAsia="Georgia" w:hAnsi="Georgia" w:cs="Georgia"/>
          <w:w w:val="95"/>
          <w:lang w:val="pt-PT"/>
        </w:rPr>
        <w:t>.</w:t>
      </w:r>
    </w:p>
    <w:p w14:paraId="69486173" w14:textId="77777777" w:rsidR="0010771C" w:rsidRPr="00AC137A" w:rsidRDefault="0010771C">
      <w:pPr>
        <w:rPr>
          <w:rFonts w:ascii="Georgia" w:eastAsia="Georgia" w:hAnsi="Georgia" w:cs="Georgia"/>
          <w:lang w:val="pt-PT"/>
        </w:rPr>
        <w:sectPr w:rsidR="0010771C" w:rsidRPr="00AC137A">
          <w:pgSz w:w="11910" w:h="16840"/>
          <w:pgMar w:top="1540" w:right="1560" w:bottom="1140" w:left="1620" w:header="0" w:footer="939" w:gutter="0"/>
          <w:cols w:space="720"/>
        </w:sectPr>
      </w:pPr>
    </w:p>
    <w:p w14:paraId="18CF778F" w14:textId="77777777" w:rsidR="0010771C" w:rsidRDefault="00AC137A">
      <w:pPr>
        <w:pStyle w:val="Heading2"/>
        <w:numPr>
          <w:ilvl w:val="2"/>
          <w:numId w:val="2"/>
        </w:numPr>
        <w:tabs>
          <w:tab w:val="left" w:pos="924"/>
        </w:tabs>
        <w:jc w:val="both"/>
        <w:rPr>
          <w:b w:val="0"/>
          <w:bCs w:val="0"/>
        </w:rPr>
      </w:pPr>
      <w:bookmarkStart w:id="84" w:name="_TOC_250002"/>
      <w:r>
        <w:rPr>
          <w:spacing w:val="-4"/>
        </w:rPr>
        <w:lastRenderedPageBreak/>
        <w:t>T</w:t>
      </w:r>
      <w:r>
        <w:rPr>
          <w:spacing w:val="-5"/>
        </w:rPr>
        <w:t>estes</w:t>
      </w:r>
      <w:r>
        <w:rPr>
          <w:spacing w:val="3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rPr>
          <w:spacing w:val="-6"/>
        </w:rPr>
        <w:t>UPDATE</w:t>
      </w:r>
      <w:bookmarkEnd w:id="84"/>
    </w:p>
    <w:p w14:paraId="6A2A694F" w14:textId="77777777" w:rsidR="0010771C" w:rsidRDefault="0010771C">
      <w:pPr>
        <w:spacing w:before="1" w:line="240" w:lineRule="exact"/>
        <w:rPr>
          <w:sz w:val="24"/>
          <w:szCs w:val="24"/>
        </w:rPr>
      </w:pPr>
    </w:p>
    <w:p w14:paraId="7816FD06" w14:textId="77777777" w:rsidR="0010771C" w:rsidRPr="00AC137A" w:rsidRDefault="00AC137A">
      <w:pPr>
        <w:pStyle w:val="BodyText"/>
        <w:spacing w:line="343" w:lineRule="auto"/>
        <w:ind w:right="116"/>
        <w:jc w:val="both"/>
        <w:rPr>
          <w:lang w:val="pt-PT"/>
        </w:rPr>
      </w:pPr>
      <w:r w:rsidRPr="00AC137A">
        <w:rPr>
          <w:w w:val="95"/>
          <w:lang w:val="pt-PT"/>
        </w:rPr>
        <w:t>Os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testes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feitos</w:t>
      </w:r>
      <w:r w:rsidRPr="00AC137A">
        <w:rPr>
          <w:spacing w:val="5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ao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rFonts w:ascii="Arial" w:hAnsi="Arial"/>
          <w:i/>
          <w:w w:val="95"/>
          <w:lang w:val="pt-PT"/>
        </w:rPr>
        <w:t>end</w:t>
      </w:r>
      <w:r w:rsidRPr="00AC137A">
        <w:rPr>
          <w:rFonts w:ascii="Arial" w:hAnsi="Arial"/>
          <w:i/>
          <w:spacing w:val="-13"/>
          <w:w w:val="95"/>
          <w:lang w:val="pt-PT"/>
        </w:rPr>
        <w:t>p</w:t>
      </w:r>
      <w:r w:rsidRPr="00AC137A">
        <w:rPr>
          <w:rFonts w:ascii="Arial" w:hAnsi="Arial"/>
          <w:i/>
          <w:w w:val="95"/>
          <w:lang w:val="pt-PT"/>
        </w:rPr>
        <w:t>oints</w:t>
      </w:r>
      <w:r w:rsidRPr="00AC137A">
        <w:rPr>
          <w:rFonts w:ascii="Arial" w:hAnsi="Arial"/>
          <w:i/>
          <w:spacing w:val="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50"/>
          <w:w w:val="95"/>
          <w:lang w:val="pt-PT"/>
        </w:rPr>
        <w:t xml:space="preserve"> </w:t>
      </w:r>
      <w:r w:rsidRPr="00AC137A">
        <w:rPr>
          <w:rFonts w:ascii="Arial" w:hAnsi="Arial"/>
          <w:i/>
          <w:w w:val="95"/>
          <w:lang w:val="pt-PT"/>
        </w:rPr>
        <w:t>PUT</w:t>
      </w:r>
      <w:r w:rsidRPr="00AC137A">
        <w:rPr>
          <w:rFonts w:ascii="Arial" w:hAnsi="Arial"/>
          <w:i/>
          <w:spacing w:val="1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executados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</w:t>
      </w:r>
      <w:r w:rsidRPr="00AC137A">
        <w:rPr>
          <w:spacing w:val="5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um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12"/>
          <w:w w:val="95"/>
          <w:lang w:val="pt-PT"/>
        </w:rPr>
        <w:t>b</w:t>
      </w:r>
      <w:r w:rsidRPr="00AC137A">
        <w:rPr>
          <w:w w:val="95"/>
          <w:lang w:val="pt-PT"/>
        </w:rPr>
        <w:t>jecto</w:t>
      </w:r>
      <w:r w:rsidRPr="00AC137A">
        <w:rPr>
          <w:spacing w:val="50"/>
          <w:w w:val="95"/>
          <w:lang w:val="pt-PT"/>
        </w:rPr>
        <w:t xml:space="preserve"> </w:t>
      </w:r>
      <w:r w:rsidRPr="00AC137A">
        <w:rPr>
          <w:rFonts w:ascii="Arial" w:hAnsi="Arial"/>
          <w:i/>
          <w:w w:val="95"/>
          <w:lang w:val="pt-PT"/>
        </w:rPr>
        <w:t>JSON</w:t>
      </w:r>
      <w:r w:rsidRPr="00AC137A">
        <w:rPr>
          <w:rFonts w:ascii="Arial" w:hAnsi="Arial"/>
          <w:i/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viado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w w:val="92"/>
          <w:lang w:val="pt-PT"/>
        </w:rPr>
        <w:t xml:space="preserve"> </w:t>
      </w:r>
      <w:r w:rsidRPr="00AC137A">
        <w:rPr>
          <w:spacing w:val="1"/>
          <w:w w:val="95"/>
          <w:lang w:val="pt-PT"/>
        </w:rPr>
        <w:t>corpo</w:t>
      </w:r>
      <w:r w:rsidRPr="00AC137A">
        <w:rPr>
          <w:spacing w:val="3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34"/>
          <w:w w:val="95"/>
          <w:lang w:val="pt-PT"/>
        </w:rPr>
        <w:t xml:space="preserve"> </w:t>
      </w:r>
      <w:r w:rsidRPr="00AC137A">
        <w:rPr>
          <w:spacing w:val="1"/>
          <w:w w:val="95"/>
          <w:lang w:val="pt-PT"/>
        </w:rPr>
        <w:t>pedido</w:t>
      </w:r>
      <w:r w:rsidRPr="00AC137A">
        <w:rPr>
          <w:spacing w:val="3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</w:t>
      </w:r>
      <w:r w:rsidRPr="00AC137A">
        <w:rPr>
          <w:spacing w:val="3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3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id</w:t>
      </w:r>
      <w:r w:rsidRPr="00AC137A">
        <w:rPr>
          <w:spacing w:val="33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d</w:t>
      </w:r>
      <w:r w:rsidRPr="00AC137A">
        <w:rPr>
          <w:spacing w:val="-2"/>
          <w:w w:val="95"/>
          <w:lang w:val="pt-PT"/>
        </w:rPr>
        <w:t>o</w:t>
      </w:r>
      <w:r w:rsidRPr="00AC137A">
        <w:rPr>
          <w:spacing w:val="34"/>
          <w:w w:val="95"/>
          <w:lang w:val="pt-PT"/>
        </w:rPr>
        <w:t xml:space="preserve"> </w:t>
      </w:r>
      <w:r w:rsidRPr="00AC137A">
        <w:rPr>
          <w:spacing w:val="1"/>
          <w:w w:val="95"/>
          <w:lang w:val="pt-PT"/>
        </w:rPr>
        <w:t>ob</w:t>
      </w:r>
      <w:r w:rsidRPr="00AC137A">
        <w:rPr>
          <w:w w:val="95"/>
          <w:lang w:val="pt-PT"/>
        </w:rPr>
        <w:t>j</w:t>
      </w:r>
      <w:r w:rsidRPr="00AC137A">
        <w:rPr>
          <w:spacing w:val="1"/>
          <w:w w:val="95"/>
          <w:lang w:val="pt-PT"/>
        </w:rPr>
        <w:t>e</w:t>
      </w:r>
      <w:r w:rsidRPr="00AC137A">
        <w:rPr>
          <w:w w:val="95"/>
          <w:lang w:val="pt-PT"/>
        </w:rPr>
        <w:t>t</w:t>
      </w:r>
      <w:r w:rsidRPr="00AC137A">
        <w:rPr>
          <w:spacing w:val="1"/>
          <w:w w:val="95"/>
          <w:lang w:val="pt-PT"/>
        </w:rPr>
        <w:t>o</w:t>
      </w:r>
      <w:r w:rsidRPr="00AC137A">
        <w:rPr>
          <w:spacing w:val="3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3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ser</w:t>
      </w:r>
      <w:r w:rsidRPr="00AC137A">
        <w:rPr>
          <w:spacing w:val="3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alterado,</w:t>
      </w:r>
      <w:r w:rsidRPr="00AC137A">
        <w:rPr>
          <w:spacing w:val="3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assim</w:t>
      </w:r>
      <w:r w:rsidRPr="00AC137A">
        <w:rPr>
          <w:spacing w:val="3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como</w:t>
      </w:r>
      <w:r w:rsidRPr="00AC137A">
        <w:rPr>
          <w:spacing w:val="3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os</w:t>
      </w:r>
      <w:r w:rsidRPr="00AC137A">
        <w:rPr>
          <w:spacing w:val="33"/>
          <w:w w:val="95"/>
          <w:lang w:val="pt-PT"/>
        </w:rPr>
        <w:t xml:space="preserve"> </w:t>
      </w:r>
      <w:r w:rsidRPr="00AC137A">
        <w:rPr>
          <w:spacing w:val="1"/>
          <w:w w:val="95"/>
          <w:lang w:val="pt-PT"/>
        </w:rPr>
        <w:t>campos</w:t>
      </w:r>
      <w:r w:rsidRPr="00AC137A">
        <w:rPr>
          <w:spacing w:val="3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3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alterar.</w:t>
      </w:r>
      <w:r w:rsidRPr="00AC137A">
        <w:rPr>
          <w:spacing w:val="3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3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id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spacing w:val="-3"/>
          <w:w w:val="95"/>
          <w:lang w:val="pt-PT"/>
        </w:rPr>
        <w:t>con</w:t>
      </w:r>
      <w:r w:rsidRPr="00AC137A">
        <w:rPr>
          <w:spacing w:val="-2"/>
          <w:w w:val="95"/>
          <w:lang w:val="pt-PT"/>
        </w:rPr>
        <w:t>tinua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ser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retornado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spacing w:val="1"/>
          <w:w w:val="95"/>
          <w:lang w:val="pt-PT"/>
        </w:rPr>
        <w:t>corpo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resposta.</w:t>
      </w:r>
    </w:p>
    <w:p w14:paraId="24F5BCA7" w14:textId="77777777" w:rsidR="0010771C" w:rsidRPr="00AC137A" w:rsidRDefault="0010771C">
      <w:pPr>
        <w:spacing w:before="6" w:line="200" w:lineRule="exact"/>
        <w:rPr>
          <w:sz w:val="20"/>
          <w:szCs w:val="20"/>
          <w:lang w:val="pt-PT"/>
        </w:rPr>
      </w:pPr>
    </w:p>
    <w:p w14:paraId="025314AF" w14:textId="77777777" w:rsidR="0010771C" w:rsidRDefault="00AC137A">
      <w:pPr>
        <w:tabs>
          <w:tab w:val="left" w:pos="1543"/>
        </w:tabs>
        <w:ind w:left="221"/>
        <w:rPr>
          <w:rFonts w:ascii="Arial" w:eastAsia="Arial" w:hAnsi="Arial" w:cs="Arial"/>
        </w:rPr>
      </w:pPr>
      <w:r>
        <w:rPr>
          <w:rFonts w:ascii="Georgia"/>
          <w:spacing w:val="-4"/>
        </w:rPr>
        <w:t>T</w:t>
      </w:r>
      <w:r>
        <w:rPr>
          <w:rFonts w:ascii="Georgia"/>
          <w:spacing w:val="-5"/>
        </w:rPr>
        <w:t>este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:</w:t>
      </w:r>
      <w:r>
        <w:rPr>
          <w:rFonts w:ascii="Georgia"/>
        </w:rPr>
        <w:tab/>
      </w:r>
      <w:r>
        <w:rPr>
          <w:rFonts w:ascii="Arial"/>
          <w:i/>
          <w:spacing w:val="-4"/>
        </w:rPr>
        <w:t>UPDATE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20"/>
        </w:rPr>
        <w:t xml:space="preserve"> </w:t>
      </w:r>
      <w:r>
        <w:rPr>
          <w:rFonts w:ascii="Arial"/>
          <w:i/>
        </w:rPr>
        <w:t xml:space="preserve">EXISTENT </w:t>
      </w:r>
      <w:r>
        <w:rPr>
          <w:rFonts w:ascii="Arial"/>
          <w:i/>
          <w:spacing w:val="17"/>
        </w:rPr>
        <w:t xml:space="preserve"> </w:t>
      </w:r>
      <w:r>
        <w:rPr>
          <w:rFonts w:ascii="Arial"/>
          <w:i/>
        </w:rPr>
        <w:t>OBJECT</w:t>
      </w:r>
    </w:p>
    <w:p w14:paraId="484D3206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5484EFB7" w14:textId="77777777" w:rsidR="0010771C" w:rsidRDefault="00AC137A">
      <w:pPr>
        <w:pStyle w:val="BodyText"/>
        <w:tabs>
          <w:tab w:val="left" w:pos="1543"/>
        </w:tabs>
        <w:ind w:left="221"/>
      </w:pPr>
      <w:r>
        <w:rPr>
          <w:rFonts w:ascii="Arial"/>
          <w:i/>
          <w:spacing w:val="-2"/>
          <w:w w:val="95"/>
        </w:rPr>
        <w:t>Endpoint</w:t>
      </w:r>
      <w:r>
        <w:rPr>
          <w:rFonts w:ascii="Arial"/>
          <w:i/>
          <w:spacing w:val="43"/>
          <w:w w:val="95"/>
        </w:rPr>
        <w:t xml:space="preserve"> </w:t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1"/>
          <w:w w:val="95"/>
        </w:rPr>
        <w:t>http://lo</w:t>
      </w:r>
      <w:r>
        <w:rPr>
          <w:spacing w:val="-2"/>
          <w:w w:val="95"/>
        </w:rPr>
        <w:t>calhost:8080/even</w:t>
      </w:r>
      <w:r>
        <w:rPr>
          <w:spacing w:val="-1"/>
          <w:w w:val="95"/>
        </w:rPr>
        <w:t>t/update</w:t>
      </w:r>
    </w:p>
    <w:p w14:paraId="0AED20AB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460AE3C9" w14:textId="77777777" w:rsidR="0010771C" w:rsidRDefault="00AC137A">
      <w:pPr>
        <w:tabs>
          <w:tab w:val="left" w:pos="1543"/>
        </w:tabs>
        <w:ind w:left="221"/>
        <w:rPr>
          <w:rFonts w:ascii="Trebuchet MS" w:eastAsia="Trebuchet MS" w:hAnsi="Trebuchet MS" w:cs="Trebuchet MS"/>
        </w:rPr>
      </w:pPr>
      <w:r>
        <w:rPr>
          <w:rFonts w:ascii="Arial"/>
          <w:i/>
          <w:spacing w:val="-4"/>
          <w:w w:val="105"/>
        </w:rPr>
        <w:t>Body</w:t>
      </w:r>
      <w:r>
        <w:rPr>
          <w:rFonts w:ascii="Arial"/>
          <w:i/>
          <w:spacing w:val="20"/>
          <w:w w:val="105"/>
        </w:rPr>
        <w:t xml:space="preserve"> </w:t>
      </w:r>
      <w:r>
        <w:rPr>
          <w:rFonts w:ascii="Georgia"/>
          <w:w w:val="105"/>
        </w:rPr>
        <w:t>:</w:t>
      </w:r>
      <w:r>
        <w:rPr>
          <w:rFonts w:ascii="Georgia"/>
          <w:w w:val="105"/>
        </w:rPr>
        <w:tab/>
      </w:r>
      <w:r>
        <w:rPr>
          <w:rFonts w:ascii="Trebuchet MS"/>
          <w:i/>
          <w:w w:val="105"/>
        </w:rPr>
        <w:t>{</w:t>
      </w:r>
    </w:p>
    <w:p w14:paraId="2AD1818B" w14:textId="77777777" w:rsidR="0010771C" w:rsidRDefault="00AC137A">
      <w:pPr>
        <w:pStyle w:val="BodyText"/>
        <w:spacing w:before="20"/>
        <w:ind w:left="1543"/>
      </w:pPr>
      <w:r>
        <w:t>”id”:</w:t>
      </w:r>
      <w:r>
        <w:rPr>
          <w:spacing w:val="50"/>
        </w:rPr>
        <w:t xml:space="preserve"> </w:t>
      </w:r>
      <w:r>
        <w:t>10,</w:t>
      </w:r>
    </w:p>
    <w:p w14:paraId="42637E13" w14:textId="77777777" w:rsidR="0010771C" w:rsidRDefault="00AC137A">
      <w:pPr>
        <w:pStyle w:val="BodyText"/>
        <w:spacing w:before="21"/>
        <w:ind w:left="1543"/>
      </w:pPr>
      <w:r>
        <w:t xml:space="preserve">”name”: </w:t>
      </w:r>
      <w:r>
        <w:rPr>
          <w:spacing w:val="11"/>
        </w:rPr>
        <w:t xml:space="preserve"> </w:t>
      </w:r>
      <w:r>
        <w:rPr>
          <w:spacing w:val="-2"/>
        </w:rPr>
        <w:t>”TestEv</w:t>
      </w:r>
      <w:r>
        <w:rPr>
          <w:spacing w:val="-3"/>
        </w:rPr>
        <w:t>en</w:t>
      </w:r>
      <w:r>
        <w:rPr>
          <w:spacing w:val="-2"/>
        </w:rPr>
        <w:t>tUpdated”,</w:t>
      </w:r>
    </w:p>
    <w:p w14:paraId="7DE86ACD" w14:textId="77777777" w:rsidR="0010771C" w:rsidRDefault="00AC137A">
      <w:pPr>
        <w:pStyle w:val="BodyText"/>
        <w:spacing w:before="21" w:line="260" w:lineRule="auto"/>
        <w:ind w:left="1543" w:right="2184"/>
      </w:pPr>
      <w:r>
        <w:t>”description”:</w:t>
      </w:r>
      <w:r>
        <w:rPr>
          <w:spacing w:val="26"/>
        </w:rPr>
        <w:t xml:space="preserve"> </w:t>
      </w:r>
      <w:r>
        <w:t>”Updated</w:t>
      </w:r>
      <w:r>
        <w:rPr>
          <w:spacing w:val="6"/>
        </w:rPr>
        <w:t xml:space="preserve"> </w:t>
      </w:r>
      <w:r>
        <w:t>Description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3"/>
        </w:rPr>
        <w:t>TestEv</w:t>
      </w:r>
      <w:r>
        <w:rPr>
          <w:spacing w:val="-4"/>
        </w:rPr>
        <w:t>en</w:t>
      </w:r>
      <w:r>
        <w:rPr>
          <w:spacing w:val="-3"/>
        </w:rPr>
        <w:t>t”,</w:t>
      </w:r>
      <w:r>
        <w:rPr>
          <w:spacing w:val="28"/>
          <w:w w:val="112"/>
        </w:rPr>
        <w:t xml:space="preserve"> </w:t>
      </w:r>
      <w:r>
        <w:rPr>
          <w:w w:val="90"/>
        </w:rPr>
        <w:t xml:space="preserve">”date”: </w:t>
      </w:r>
      <w:r>
        <w:rPr>
          <w:spacing w:val="26"/>
          <w:w w:val="90"/>
        </w:rPr>
        <w:t xml:space="preserve"> </w:t>
      </w:r>
      <w:r>
        <w:rPr>
          <w:w w:val="90"/>
        </w:rPr>
        <w:t>”2020-05-05T00:00:00.000Z”,</w:t>
      </w:r>
    </w:p>
    <w:p w14:paraId="58563AC0" w14:textId="77777777" w:rsidR="0010771C" w:rsidRPr="00AC137A" w:rsidRDefault="00AC137A">
      <w:pPr>
        <w:pStyle w:val="BodyText"/>
        <w:ind w:left="1543"/>
        <w:rPr>
          <w:lang w:val="pt-PT"/>
        </w:rPr>
      </w:pPr>
      <w:r w:rsidRPr="00AC137A">
        <w:rPr>
          <w:lang w:val="pt-PT"/>
        </w:rPr>
        <w:t xml:space="preserve">”local”: </w:t>
      </w:r>
      <w:r w:rsidRPr="00AC137A">
        <w:rPr>
          <w:spacing w:val="11"/>
          <w:lang w:val="pt-PT"/>
        </w:rPr>
        <w:t xml:space="preserve"> </w:t>
      </w:r>
      <w:r w:rsidRPr="00AC137A">
        <w:rPr>
          <w:lang w:val="pt-PT"/>
        </w:rPr>
        <w:t>”Spain”,</w:t>
      </w:r>
    </w:p>
    <w:p w14:paraId="7F18B063" w14:textId="77777777" w:rsidR="0010771C" w:rsidRPr="00AC137A" w:rsidRDefault="00AC137A">
      <w:pPr>
        <w:pStyle w:val="BodyText"/>
        <w:spacing w:before="21"/>
        <w:ind w:left="1543"/>
        <w:rPr>
          <w:lang w:val="pt-PT"/>
        </w:rPr>
      </w:pPr>
      <w:r w:rsidRPr="00AC137A">
        <w:rPr>
          <w:w w:val="90"/>
          <w:lang w:val="pt-PT"/>
        </w:rPr>
        <w:t xml:space="preserve">”profiles”: </w:t>
      </w:r>
      <w:r w:rsidRPr="00AC137A">
        <w:rPr>
          <w:spacing w:val="42"/>
          <w:w w:val="90"/>
          <w:lang w:val="pt-PT"/>
        </w:rPr>
        <w:t xml:space="preserve"> </w:t>
      </w:r>
      <w:r w:rsidRPr="00AC137A">
        <w:rPr>
          <w:w w:val="90"/>
          <w:lang w:val="pt-PT"/>
        </w:rPr>
        <w:t>[]</w:t>
      </w:r>
    </w:p>
    <w:p w14:paraId="7133C198" w14:textId="77777777" w:rsidR="0010771C" w:rsidRPr="00AC137A" w:rsidRDefault="00AC137A">
      <w:pPr>
        <w:spacing w:before="16"/>
        <w:ind w:left="1543"/>
        <w:rPr>
          <w:rFonts w:ascii="Trebuchet MS" w:eastAsia="Trebuchet MS" w:hAnsi="Trebuchet MS" w:cs="Trebuchet MS"/>
          <w:lang w:val="pt-PT"/>
        </w:rPr>
      </w:pPr>
      <w:r w:rsidRPr="00AC137A">
        <w:rPr>
          <w:rFonts w:ascii="Trebuchet MS"/>
          <w:i/>
          <w:w w:val="135"/>
          <w:lang w:val="pt-PT"/>
        </w:rPr>
        <w:t>}</w:t>
      </w:r>
    </w:p>
    <w:p w14:paraId="6996D954" w14:textId="77777777" w:rsidR="0010771C" w:rsidRPr="00AC137A" w:rsidRDefault="0010771C">
      <w:pPr>
        <w:spacing w:before="11" w:line="280" w:lineRule="exact"/>
        <w:rPr>
          <w:sz w:val="28"/>
          <w:szCs w:val="28"/>
          <w:lang w:val="pt-PT"/>
        </w:rPr>
      </w:pPr>
    </w:p>
    <w:p w14:paraId="5B1C681F" w14:textId="77777777" w:rsidR="0010771C" w:rsidRPr="00AC137A" w:rsidRDefault="00AC137A">
      <w:pPr>
        <w:pStyle w:val="BodyText"/>
        <w:tabs>
          <w:tab w:val="left" w:pos="1543"/>
        </w:tabs>
        <w:ind w:left="221"/>
        <w:rPr>
          <w:lang w:val="pt-PT"/>
        </w:rPr>
      </w:pPr>
      <w:r w:rsidRPr="00AC137A">
        <w:rPr>
          <w:w w:val="95"/>
          <w:lang w:val="pt-PT"/>
        </w:rPr>
        <w:t>Resultado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:</w:t>
      </w:r>
      <w:r w:rsidRPr="00AC137A">
        <w:rPr>
          <w:w w:val="95"/>
          <w:lang w:val="pt-PT"/>
        </w:rPr>
        <w:tab/>
        <w:t>id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12"/>
          <w:w w:val="95"/>
          <w:lang w:val="pt-PT"/>
        </w:rPr>
        <w:t>b</w:t>
      </w:r>
      <w:r w:rsidRPr="00AC137A">
        <w:rPr>
          <w:w w:val="95"/>
          <w:lang w:val="pt-PT"/>
        </w:rPr>
        <w:t>jeto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alterado.</w:t>
      </w:r>
    </w:p>
    <w:p w14:paraId="6BD349B9" w14:textId="77777777" w:rsidR="0010771C" w:rsidRPr="00AC137A" w:rsidRDefault="0010771C">
      <w:pPr>
        <w:spacing w:before="7" w:line="280" w:lineRule="exact"/>
        <w:rPr>
          <w:sz w:val="28"/>
          <w:szCs w:val="28"/>
          <w:lang w:val="pt-PT"/>
        </w:rPr>
      </w:pPr>
    </w:p>
    <w:p w14:paraId="23C01D98" w14:textId="77777777" w:rsidR="0010771C" w:rsidRDefault="00AC137A">
      <w:pPr>
        <w:tabs>
          <w:tab w:val="left" w:pos="1543"/>
        </w:tabs>
        <w:ind w:left="221"/>
        <w:rPr>
          <w:rFonts w:ascii="Arial" w:eastAsia="Arial" w:hAnsi="Arial" w:cs="Arial"/>
        </w:rPr>
      </w:pPr>
      <w:r>
        <w:rPr>
          <w:rFonts w:ascii="Arial"/>
          <w:i/>
          <w:w w:val="95"/>
        </w:rPr>
        <w:t>Status</w:t>
      </w:r>
      <w:r>
        <w:rPr>
          <w:rFonts w:ascii="Arial"/>
          <w:i/>
          <w:spacing w:val="29"/>
          <w:w w:val="95"/>
        </w:rPr>
        <w:t xml:space="preserve"> </w:t>
      </w:r>
      <w:r>
        <w:rPr>
          <w:rFonts w:ascii="Georgia"/>
          <w:w w:val="95"/>
        </w:rPr>
        <w:t>:</w:t>
      </w:r>
      <w:r>
        <w:rPr>
          <w:rFonts w:ascii="Georgia"/>
          <w:w w:val="95"/>
        </w:rPr>
        <w:tab/>
      </w:r>
      <w:r>
        <w:rPr>
          <w:rFonts w:ascii="Arial"/>
          <w:i/>
          <w:w w:val="95"/>
        </w:rPr>
        <w:t>200</w:t>
      </w:r>
      <w:r>
        <w:rPr>
          <w:rFonts w:ascii="Arial"/>
          <w:i/>
          <w:spacing w:val="36"/>
          <w:w w:val="95"/>
        </w:rPr>
        <w:t xml:space="preserve"> </w:t>
      </w:r>
      <w:r>
        <w:rPr>
          <w:rFonts w:ascii="Arial"/>
          <w:i/>
          <w:w w:val="95"/>
        </w:rPr>
        <w:t>OK</w:t>
      </w:r>
    </w:p>
    <w:p w14:paraId="1C3C0C8A" w14:textId="77777777" w:rsidR="0010771C" w:rsidRDefault="0010771C">
      <w:pPr>
        <w:spacing w:before="3" w:line="140" w:lineRule="exact"/>
        <w:rPr>
          <w:sz w:val="14"/>
          <w:szCs w:val="14"/>
        </w:rPr>
      </w:pPr>
    </w:p>
    <w:p w14:paraId="46B9C613" w14:textId="77777777" w:rsidR="0010771C" w:rsidRDefault="0010771C">
      <w:pPr>
        <w:spacing w:line="200" w:lineRule="exact"/>
        <w:rPr>
          <w:sz w:val="20"/>
          <w:szCs w:val="20"/>
        </w:rPr>
      </w:pPr>
    </w:p>
    <w:p w14:paraId="5FF0ACBA" w14:textId="77777777" w:rsidR="0010771C" w:rsidRDefault="0010771C">
      <w:pPr>
        <w:spacing w:line="200" w:lineRule="exact"/>
        <w:rPr>
          <w:sz w:val="20"/>
          <w:szCs w:val="20"/>
        </w:rPr>
      </w:pPr>
    </w:p>
    <w:p w14:paraId="2F1F5601" w14:textId="77777777" w:rsidR="0010771C" w:rsidRDefault="00160C4F">
      <w:pPr>
        <w:ind w:left="243" w:right="10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A39C607" wp14:editId="756EDDBF">
            <wp:extent cx="5379720" cy="3299460"/>
            <wp:effectExtent l="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368F" w14:textId="77777777" w:rsidR="0010771C" w:rsidRDefault="0010771C">
      <w:pPr>
        <w:spacing w:line="200" w:lineRule="exact"/>
        <w:rPr>
          <w:sz w:val="20"/>
          <w:szCs w:val="20"/>
        </w:rPr>
      </w:pPr>
    </w:p>
    <w:p w14:paraId="27C0EFC1" w14:textId="77777777" w:rsidR="0010771C" w:rsidRDefault="0010771C">
      <w:pPr>
        <w:spacing w:before="4" w:line="260" w:lineRule="exact"/>
        <w:rPr>
          <w:sz w:val="26"/>
          <w:szCs w:val="26"/>
        </w:rPr>
      </w:pPr>
    </w:p>
    <w:p w14:paraId="2FBA96DB" w14:textId="77777777" w:rsidR="0010771C" w:rsidRPr="00AC137A" w:rsidRDefault="00AC137A">
      <w:pPr>
        <w:pStyle w:val="BodyText"/>
        <w:spacing w:before="57"/>
        <w:ind w:left="2285"/>
        <w:rPr>
          <w:lang w:val="pt-PT"/>
        </w:rPr>
      </w:pPr>
      <w:r w:rsidRPr="00AC137A">
        <w:rPr>
          <w:w w:val="95"/>
          <w:lang w:val="pt-PT"/>
        </w:rPr>
        <w:t>Figura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 xml:space="preserve">5.7: </w:t>
      </w:r>
      <w:r w:rsidRPr="00AC137A">
        <w:rPr>
          <w:spacing w:val="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Resultado</w:t>
      </w:r>
      <w:r w:rsidRPr="00AC137A">
        <w:rPr>
          <w:spacing w:val="3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observ</w:t>
      </w:r>
      <w:r w:rsidRPr="00AC137A">
        <w:rPr>
          <w:spacing w:val="-104"/>
          <w:w w:val="95"/>
          <w:lang w:val="pt-PT"/>
        </w:rPr>
        <w:t>´</w:t>
      </w:r>
      <w:r w:rsidRPr="00AC137A">
        <w:rPr>
          <w:w w:val="95"/>
          <w:lang w:val="pt-PT"/>
        </w:rPr>
        <w:t>a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el</w:t>
      </w:r>
      <w:r w:rsidRPr="00AC137A">
        <w:rPr>
          <w:spacing w:val="3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30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Postman</w:t>
      </w:r>
      <w:r w:rsidRPr="00AC137A">
        <w:rPr>
          <w:w w:val="95"/>
          <w:lang w:val="pt-PT"/>
        </w:rPr>
        <w:t>.</w:t>
      </w:r>
    </w:p>
    <w:p w14:paraId="243A1DF0" w14:textId="77777777" w:rsidR="0010771C" w:rsidRPr="00AC137A" w:rsidRDefault="0010771C">
      <w:pPr>
        <w:rPr>
          <w:lang w:val="pt-PT"/>
        </w:rPr>
        <w:sectPr w:rsidR="0010771C" w:rsidRPr="00AC137A">
          <w:pgSz w:w="11910" w:h="16840"/>
          <w:pgMar w:top="1580" w:right="1420" w:bottom="1140" w:left="1480" w:header="0" w:footer="939" w:gutter="0"/>
          <w:cols w:space="720"/>
        </w:sectPr>
      </w:pPr>
    </w:p>
    <w:p w14:paraId="649B3383" w14:textId="77777777" w:rsidR="0010771C" w:rsidRDefault="00160C4F">
      <w:pPr>
        <w:spacing w:before="81"/>
        <w:ind w:left="103" w:right="102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3DD51C" wp14:editId="14255C3B">
            <wp:extent cx="5379720" cy="3208020"/>
            <wp:effectExtent l="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12B1" w14:textId="77777777" w:rsidR="0010771C" w:rsidRDefault="0010771C">
      <w:pPr>
        <w:spacing w:line="200" w:lineRule="exact"/>
        <w:rPr>
          <w:sz w:val="20"/>
          <w:szCs w:val="20"/>
        </w:rPr>
      </w:pPr>
    </w:p>
    <w:p w14:paraId="6A1DCB91" w14:textId="77777777" w:rsidR="0010771C" w:rsidRDefault="0010771C">
      <w:pPr>
        <w:spacing w:before="3" w:line="260" w:lineRule="exact"/>
        <w:rPr>
          <w:sz w:val="26"/>
          <w:szCs w:val="26"/>
        </w:rPr>
      </w:pPr>
    </w:p>
    <w:p w14:paraId="14176D85" w14:textId="77777777" w:rsidR="0010771C" w:rsidRPr="00AC137A" w:rsidRDefault="00AC137A">
      <w:pPr>
        <w:spacing w:before="57"/>
        <w:ind w:left="510"/>
        <w:rPr>
          <w:rFonts w:ascii="Georgia" w:eastAsia="Georgia" w:hAnsi="Georgia" w:cs="Georgia"/>
          <w:lang w:val="pt-PT"/>
        </w:rPr>
      </w:pPr>
      <w:r w:rsidRPr="00AC137A">
        <w:rPr>
          <w:rFonts w:ascii="Georgia" w:eastAsia="Georgia" w:hAnsi="Georgia" w:cs="Georgia"/>
          <w:w w:val="95"/>
          <w:lang w:val="pt-PT"/>
        </w:rPr>
        <w:t>Figura</w:t>
      </w:r>
      <w:r w:rsidRPr="00AC137A">
        <w:rPr>
          <w:rFonts w:ascii="Georgia" w:eastAsia="Georgia" w:hAnsi="Georgia" w:cs="Georgia"/>
          <w:spacing w:val="33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 xml:space="preserve">5.8: </w:t>
      </w:r>
      <w:r w:rsidRPr="00AC137A">
        <w:rPr>
          <w:rFonts w:ascii="Georgia" w:eastAsia="Georgia" w:hAnsi="Georgia" w:cs="Georgia"/>
          <w:spacing w:val="11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Resultado</w:t>
      </w:r>
      <w:r w:rsidRPr="00AC137A">
        <w:rPr>
          <w:rFonts w:ascii="Georgia" w:eastAsia="Georgia" w:hAnsi="Georgia" w:cs="Georgia"/>
          <w:spacing w:val="35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de</w:t>
      </w:r>
      <w:r w:rsidRPr="00AC137A">
        <w:rPr>
          <w:rFonts w:ascii="Georgia" w:eastAsia="Georgia" w:hAnsi="Georgia" w:cs="Georgia"/>
          <w:spacing w:val="33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um</w:t>
      </w:r>
      <w:r w:rsidRPr="00AC137A">
        <w:rPr>
          <w:rFonts w:ascii="Georgia" w:eastAsia="Georgia" w:hAnsi="Georgia" w:cs="Georgia"/>
          <w:spacing w:val="33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GET</w:t>
      </w:r>
      <w:r w:rsidRPr="00AC137A">
        <w:rPr>
          <w:rFonts w:ascii="Arial" w:eastAsia="Arial" w:hAnsi="Arial" w:cs="Arial"/>
          <w:i/>
          <w:spacing w:val="32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ALL</w:t>
      </w:r>
      <w:r w:rsidRPr="00AC137A">
        <w:rPr>
          <w:rFonts w:ascii="Arial" w:eastAsia="Arial" w:hAnsi="Arial" w:cs="Arial"/>
          <w:i/>
          <w:spacing w:val="26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de</w:t>
      </w:r>
      <w:r w:rsidRPr="00AC137A">
        <w:rPr>
          <w:rFonts w:ascii="Georgia" w:eastAsia="Georgia" w:hAnsi="Georgia" w:cs="Georgia"/>
          <w:spacing w:val="6"/>
          <w:w w:val="95"/>
          <w:lang w:val="pt-PT"/>
        </w:rPr>
        <w:t>p</w:t>
      </w:r>
      <w:r w:rsidRPr="00AC137A">
        <w:rPr>
          <w:rFonts w:ascii="Georgia" w:eastAsia="Georgia" w:hAnsi="Georgia" w:cs="Georgia"/>
          <w:w w:val="95"/>
          <w:lang w:val="pt-PT"/>
        </w:rPr>
        <w:t>ois</w:t>
      </w:r>
      <w:r w:rsidRPr="00AC137A">
        <w:rPr>
          <w:rFonts w:ascii="Georgia" w:eastAsia="Georgia" w:hAnsi="Georgia" w:cs="Georgia"/>
          <w:spacing w:val="33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do</w:t>
      </w:r>
      <w:r w:rsidRPr="00AC137A">
        <w:rPr>
          <w:rFonts w:ascii="Georgia" w:eastAsia="Georgia" w:hAnsi="Georgia" w:cs="Georgia"/>
          <w:spacing w:val="33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 xml:space="preserve">PUT </w:t>
      </w:r>
      <w:r w:rsidRPr="00AC137A">
        <w:rPr>
          <w:rFonts w:ascii="Arial" w:eastAsia="Arial" w:hAnsi="Arial" w:cs="Arial"/>
          <w:i/>
          <w:spacing w:val="1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observ</w:t>
      </w:r>
      <w:r w:rsidRPr="00AC137A">
        <w:rPr>
          <w:rFonts w:ascii="Georgia" w:eastAsia="Georgia" w:hAnsi="Georgia" w:cs="Georgia"/>
          <w:spacing w:val="-104"/>
          <w:w w:val="95"/>
          <w:lang w:val="pt-PT"/>
        </w:rPr>
        <w:t>´</w:t>
      </w:r>
      <w:r w:rsidRPr="00AC137A">
        <w:rPr>
          <w:rFonts w:ascii="Georgia" w:eastAsia="Georgia" w:hAnsi="Georgia" w:cs="Georgia"/>
          <w:w w:val="95"/>
          <w:lang w:val="pt-PT"/>
        </w:rPr>
        <w:t>a</w:t>
      </w:r>
      <w:r w:rsidRPr="00AC137A">
        <w:rPr>
          <w:rFonts w:ascii="Georgia" w:eastAsia="Georgia" w:hAnsi="Georgia" w:cs="Georgia"/>
          <w:spacing w:val="-6"/>
          <w:w w:val="95"/>
          <w:lang w:val="pt-PT"/>
        </w:rPr>
        <w:t>v</w:t>
      </w:r>
      <w:r w:rsidRPr="00AC137A">
        <w:rPr>
          <w:rFonts w:ascii="Georgia" w:eastAsia="Georgia" w:hAnsi="Georgia" w:cs="Georgia"/>
          <w:w w:val="95"/>
          <w:lang w:val="pt-PT"/>
        </w:rPr>
        <w:t>el</w:t>
      </w:r>
      <w:r w:rsidRPr="00AC137A">
        <w:rPr>
          <w:rFonts w:ascii="Georgia" w:eastAsia="Georgia" w:hAnsi="Georgia" w:cs="Georgia"/>
          <w:spacing w:val="34"/>
          <w:w w:val="95"/>
          <w:lang w:val="pt-PT"/>
        </w:rPr>
        <w:t xml:space="preserve"> </w:t>
      </w:r>
      <w:r w:rsidRPr="00AC137A">
        <w:rPr>
          <w:rFonts w:ascii="Georgia" w:eastAsia="Georgia" w:hAnsi="Georgia" w:cs="Georgia"/>
          <w:w w:val="95"/>
          <w:lang w:val="pt-PT"/>
        </w:rPr>
        <w:t>no</w:t>
      </w:r>
      <w:r w:rsidRPr="00AC137A">
        <w:rPr>
          <w:rFonts w:ascii="Georgia" w:eastAsia="Georgia" w:hAnsi="Georgia" w:cs="Georgia"/>
          <w:spacing w:val="33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Postman</w:t>
      </w:r>
      <w:r w:rsidRPr="00AC137A">
        <w:rPr>
          <w:rFonts w:ascii="Georgia" w:eastAsia="Georgia" w:hAnsi="Georgia" w:cs="Georgia"/>
          <w:w w:val="95"/>
          <w:lang w:val="pt-PT"/>
        </w:rPr>
        <w:t>.</w:t>
      </w:r>
    </w:p>
    <w:p w14:paraId="61D133BF" w14:textId="77777777" w:rsidR="0010771C" w:rsidRPr="00AC137A" w:rsidRDefault="0010771C">
      <w:pPr>
        <w:rPr>
          <w:rFonts w:ascii="Georgia" w:eastAsia="Georgia" w:hAnsi="Georgia" w:cs="Georgia"/>
          <w:lang w:val="pt-PT"/>
        </w:rPr>
        <w:sectPr w:rsidR="0010771C" w:rsidRPr="00AC137A">
          <w:pgSz w:w="11910" w:h="16840"/>
          <w:pgMar w:top="1540" w:right="1560" w:bottom="1140" w:left="1620" w:header="0" w:footer="939" w:gutter="0"/>
          <w:cols w:space="720"/>
        </w:sectPr>
      </w:pPr>
    </w:p>
    <w:p w14:paraId="31BB1B93" w14:textId="77777777" w:rsidR="0010771C" w:rsidRDefault="00AC137A">
      <w:pPr>
        <w:tabs>
          <w:tab w:val="left" w:pos="1742"/>
        </w:tabs>
        <w:spacing w:before="44"/>
        <w:ind w:left="420"/>
        <w:rPr>
          <w:rFonts w:ascii="Arial" w:eastAsia="Arial" w:hAnsi="Arial" w:cs="Arial"/>
        </w:rPr>
      </w:pPr>
      <w:r>
        <w:rPr>
          <w:rFonts w:ascii="Georgia"/>
          <w:spacing w:val="-4"/>
          <w:w w:val="105"/>
        </w:rPr>
        <w:lastRenderedPageBreak/>
        <w:t>T</w:t>
      </w:r>
      <w:r>
        <w:rPr>
          <w:rFonts w:ascii="Georgia"/>
          <w:spacing w:val="-5"/>
          <w:w w:val="105"/>
        </w:rPr>
        <w:t>este</w:t>
      </w:r>
      <w:r>
        <w:rPr>
          <w:rFonts w:ascii="Georgia"/>
          <w:spacing w:val="13"/>
          <w:w w:val="105"/>
        </w:rPr>
        <w:t xml:space="preserve"> </w:t>
      </w:r>
      <w:r>
        <w:rPr>
          <w:rFonts w:ascii="Georgia"/>
          <w:w w:val="105"/>
        </w:rPr>
        <w:t>:</w:t>
      </w:r>
      <w:r>
        <w:rPr>
          <w:rFonts w:ascii="Georgia"/>
          <w:w w:val="105"/>
        </w:rPr>
        <w:tab/>
      </w:r>
      <w:r>
        <w:rPr>
          <w:rFonts w:ascii="Arial"/>
          <w:i/>
          <w:spacing w:val="-5"/>
          <w:w w:val="105"/>
        </w:rPr>
        <w:t>UPD</w:t>
      </w:r>
      <w:r>
        <w:rPr>
          <w:rFonts w:ascii="Arial"/>
          <w:i/>
          <w:spacing w:val="-4"/>
          <w:w w:val="105"/>
        </w:rPr>
        <w:t>ATE</w:t>
      </w:r>
      <w:r>
        <w:rPr>
          <w:rFonts w:ascii="Arial"/>
          <w:i/>
          <w:w w:val="105"/>
        </w:rPr>
        <w:t xml:space="preserve"> NONEXISTENT</w:t>
      </w:r>
      <w:r>
        <w:rPr>
          <w:rFonts w:ascii="Arial"/>
          <w:i/>
          <w:spacing w:val="-1"/>
          <w:w w:val="105"/>
        </w:rPr>
        <w:t xml:space="preserve"> </w:t>
      </w:r>
      <w:r>
        <w:rPr>
          <w:rFonts w:ascii="Arial"/>
          <w:i/>
          <w:w w:val="105"/>
        </w:rPr>
        <w:t>OBJECT</w:t>
      </w:r>
    </w:p>
    <w:p w14:paraId="721DB389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787D8680" w14:textId="77777777" w:rsidR="0010771C" w:rsidRDefault="00AC137A">
      <w:pPr>
        <w:pStyle w:val="BodyText"/>
        <w:tabs>
          <w:tab w:val="left" w:pos="1742"/>
        </w:tabs>
        <w:ind w:left="420"/>
      </w:pPr>
      <w:r>
        <w:rPr>
          <w:rFonts w:ascii="Arial"/>
          <w:i/>
          <w:spacing w:val="-2"/>
          <w:w w:val="95"/>
        </w:rPr>
        <w:t>Endpoint</w:t>
      </w:r>
      <w:r>
        <w:rPr>
          <w:rFonts w:ascii="Arial"/>
          <w:i/>
          <w:spacing w:val="43"/>
          <w:w w:val="95"/>
        </w:rPr>
        <w:t xml:space="preserve"> </w:t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1"/>
          <w:w w:val="95"/>
        </w:rPr>
        <w:t>http://lo</w:t>
      </w:r>
      <w:r>
        <w:rPr>
          <w:spacing w:val="-2"/>
          <w:w w:val="95"/>
        </w:rPr>
        <w:t>calhost:8080/even</w:t>
      </w:r>
      <w:r>
        <w:rPr>
          <w:spacing w:val="-1"/>
          <w:w w:val="95"/>
        </w:rPr>
        <w:t>t/update</w:t>
      </w:r>
    </w:p>
    <w:p w14:paraId="029DE6E6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7EAFA58C" w14:textId="77777777" w:rsidR="0010771C" w:rsidRDefault="00AC137A">
      <w:pPr>
        <w:tabs>
          <w:tab w:val="left" w:pos="1742"/>
        </w:tabs>
        <w:ind w:left="420"/>
        <w:rPr>
          <w:rFonts w:ascii="Trebuchet MS" w:eastAsia="Trebuchet MS" w:hAnsi="Trebuchet MS" w:cs="Trebuchet MS"/>
        </w:rPr>
      </w:pPr>
      <w:r>
        <w:rPr>
          <w:rFonts w:ascii="Arial"/>
          <w:i/>
          <w:spacing w:val="-4"/>
          <w:w w:val="105"/>
        </w:rPr>
        <w:t>Body</w:t>
      </w:r>
      <w:r>
        <w:rPr>
          <w:rFonts w:ascii="Arial"/>
          <w:i/>
          <w:spacing w:val="20"/>
          <w:w w:val="105"/>
        </w:rPr>
        <w:t xml:space="preserve"> </w:t>
      </w:r>
      <w:r>
        <w:rPr>
          <w:rFonts w:ascii="Georgia"/>
          <w:w w:val="105"/>
        </w:rPr>
        <w:t>:</w:t>
      </w:r>
      <w:r>
        <w:rPr>
          <w:rFonts w:ascii="Georgia"/>
          <w:w w:val="105"/>
        </w:rPr>
        <w:tab/>
      </w:r>
      <w:r>
        <w:rPr>
          <w:rFonts w:ascii="Trebuchet MS"/>
          <w:i/>
          <w:w w:val="105"/>
        </w:rPr>
        <w:t>{</w:t>
      </w:r>
    </w:p>
    <w:p w14:paraId="336EDB35" w14:textId="77777777" w:rsidR="0010771C" w:rsidRDefault="00AC137A">
      <w:pPr>
        <w:pStyle w:val="BodyText"/>
        <w:spacing w:before="20"/>
        <w:ind w:left="1742"/>
      </w:pPr>
      <w:r>
        <w:t>”id”:</w:t>
      </w:r>
      <w:r>
        <w:rPr>
          <w:spacing w:val="45"/>
        </w:rPr>
        <w:t xml:space="preserve"> </w:t>
      </w:r>
      <w:r>
        <w:t>9</w:t>
      </w:r>
    </w:p>
    <w:p w14:paraId="3EDC47A9" w14:textId="77777777" w:rsidR="0010771C" w:rsidRDefault="00AC137A">
      <w:pPr>
        <w:pStyle w:val="BodyText"/>
        <w:spacing w:before="21"/>
        <w:ind w:left="1742"/>
      </w:pPr>
      <w:r>
        <w:t xml:space="preserve">”name”: </w:t>
      </w:r>
      <w:r>
        <w:rPr>
          <w:spacing w:val="11"/>
        </w:rPr>
        <w:t xml:space="preserve"> </w:t>
      </w:r>
      <w:r>
        <w:rPr>
          <w:spacing w:val="-2"/>
        </w:rPr>
        <w:t>”TestEv</w:t>
      </w:r>
      <w:r>
        <w:rPr>
          <w:spacing w:val="-3"/>
        </w:rPr>
        <w:t>en</w:t>
      </w:r>
      <w:r>
        <w:rPr>
          <w:spacing w:val="-2"/>
        </w:rPr>
        <w:t>tUpdated”,</w:t>
      </w:r>
    </w:p>
    <w:p w14:paraId="23B5FC35" w14:textId="77777777" w:rsidR="0010771C" w:rsidRDefault="00AC137A">
      <w:pPr>
        <w:pStyle w:val="BodyText"/>
        <w:spacing w:before="21" w:line="260" w:lineRule="auto"/>
        <w:ind w:left="1742" w:right="1415"/>
      </w:pPr>
      <w:r>
        <w:rPr>
          <w:w w:val="95"/>
        </w:rPr>
        <w:t xml:space="preserve">”description”:  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”Updated 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Description</w:t>
      </w:r>
      <w:r>
        <w:rPr>
          <w:w w:val="95"/>
        </w:rPr>
        <w:t xml:space="preserve"> </w:t>
      </w:r>
      <w:r>
        <w:rPr>
          <w:spacing w:val="14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14"/>
          <w:w w:val="95"/>
        </w:rPr>
        <w:t xml:space="preserve"> </w:t>
      </w:r>
      <w:r>
        <w:rPr>
          <w:spacing w:val="-3"/>
          <w:w w:val="95"/>
        </w:rPr>
        <w:t>TestEv</w:t>
      </w:r>
      <w:r>
        <w:rPr>
          <w:spacing w:val="-4"/>
          <w:w w:val="95"/>
        </w:rPr>
        <w:t>en</w:t>
      </w:r>
      <w:r>
        <w:rPr>
          <w:spacing w:val="-3"/>
          <w:w w:val="95"/>
        </w:rPr>
        <w:t>t”,</w:t>
      </w:r>
      <w:r>
        <w:rPr>
          <w:spacing w:val="37"/>
          <w:w w:val="112"/>
        </w:rPr>
        <w:t xml:space="preserve"> </w:t>
      </w:r>
      <w:r>
        <w:rPr>
          <w:w w:val="90"/>
        </w:rPr>
        <w:t xml:space="preserve">”date”: </w:t>
      </w:r>
      <w:r>
        <w:rPr>
          <w:spacing w:val="19"/>
          <w:w w:val="90"/>
        </w:rPr>
        <w:t xml:space="preserve"> </w:t>
      </w:r>
      <w:r>
        <w:rPr>
          <w:w w:val="90"/>
        </w:rPr>
        <w:t>”2020-05-05T00:00:00.000Z”,</w:t>
      </w:r>
    </w:p>
    <w:p w14:paraId="1799409E" w14:textId="77777777" w:rsidR="0010771C" w:rsidRDefault="00AC137A">
      <w:pPr>
        <w:pStyle w:val="BodyText"/>
        <w:ind w:left="1742"/>
      </w:pPr>
      <w:r>
        <w:t xml:space="preserve">”local”: </w:t>
      </w:r>
      <w:r>
        <w:rPr>
          <w:spacing w:val="11"/>
        </w:rPr>
        <w:t xml:space="preserve"> </w:t>
      </w:r>
      <w:r>
        <w:t>”Spain”,</w:t>
      </w:r>
    </w:p>
    <w:p w14:paraId="6D50AC30" w14:textId="77777777" w:rsidR="0010771C" w:rsidRDefault="00AC137A">
      <w:pPr>
        <w:pStyle w:val="BodyText"/>
        <w:spacing w:before="21"/>
        <w:ind w:left="1742"/>
      </w:pPr>
      <w:r>
        <w:rPr>
          <w:w w:val="90"/>
        </w:rPr>
        <w:t xml:space="preserve">”profiles”: </w:t>
      </w:r>
      <w:r>
        <w:rPr>
          <w:spacing w:val="42"/>
          <w:w w:val="90"/>
        </w:rPr>
        <w:t xml:space="preserve"> </w:t>
      </w:r>
      <w:r>
        <w:rPr>
          <w:w w:val="90"/>
        </w:rPr>
        <w:t>[]</w:t>
      </w:r>
    </w:p>
    <w:p w14:paraId="4AEA8F85" w14:textId="77777777" w:rsidR="0010771C" w:rsidRDefault="00AC137A">
      <w:pPr>
        <w:spacing w:before="16"/>
        <w:ind w:left="1742"/>
        <w:rPr>
          <w:rFonts w:ascii="Trebuchet MS" w:eastAsia="Trebuchet MS" w:hAnsi="Trebuchet MS" w:cs="Trebuchet MS"/>
        </w:rPr>
      </w:pPr>
      <w:r>
        <w:rPr>
          <w:rFonts w:ascii="Trebuchet MS"/>
          <w:i/>
          <w:w w:val="135"/>
        </w:rPr>
        <w:t>}</w:t>
      </w:r>
    </w:p>
    <w:p w14:paraId="2390B251" w14:textId="77777777" w:rsidR="0010771C" w:rsidRDefault="0010771C">
      <w:pPr>
        <w:spacing w:before="11" w:line="280" w:lineRule="exact"/>
        <w:rPr>
          <w:sz w:val="28"/>
          <w:szCs w:val="28"/>
        </w:rPr>
      </w:pPr>
    </w:p>
    <w:p w14:paraId="01158E78" w14:textId="77777777" w:rsidR="0010771C" w:rsidRDefault="00AC137A">
      <w:pPr>
        <w:pStyle w:val="BodyText"/>
        <w:tabs>
          <w:tab w:val="left" w:pos="1742"/>
        </w:tabs>
        <w:ind w:left="420"/>
      </w:pPr>
      <w:r>
        <w:rPr>
          <w:w w:val="95"/>
        </w:rPr>
        <w:t>Resultado</w:t>
      </w:r>
      <w:r>
        <w:rPr>
          <w:spacing w:val="25"/>
          <w:w w:val="95"/>
        </w:rPr>
        <w:t xml:space="preserve"> </w:t>
      </w:r>
      <w:r>
        <w:rPr>
          <w:w w:val="95"/>
        </w:rPr>
        <w:t>:</w:t>
      </w:r>
      <w:r>
        <w:rPr>
          <w:w w:val="95"/>
        </w:rPr>
        <w:tab/>
        <w:t>Erro.</w:t>
      </w:r>
    </w:p>
    <w:p w14:paraId="3307382F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37032B75" w14:textId="77777777" w:rsidR="0010771C" w:rsidRDefault="00AC137A">
      <w:pPr>
        <w:tabs>
          <w:tab w:val="left" w:pos="1742"/>
        </w:tabs>
        <w:ind w:left="420"/>
        <w:rPr>
          <w:rFonts w:ascii="Arial" w:eastAsia="Arial" w:hAnsi="Arial" w:cs="Arial"/>
        </w:rPr>
      </w:pPr>
      <w:r>
        <w:rPr>
          <w:rFonts w:ascii="Arial"/>
          <w:i/>
          <w:w w:val="95"/>
        </w:rPr>
        <w:t>Status</w:t>
      </w:r>
      <w:r>
        <w:rPr>
          <w:rFonts w:ascii="Arial"/>
          <w:i/>
          <w:spacing w:val="29"/>
          <w:w w:val="95"/>
        </w:rPr>
        <w:t xml:space="preserve"> </w:t>
      </w:r>
      <w:r>
        <w:rPr>
          <w:rFonts w:ascii="Georgia"/>
          <w:w w:val="95"/>
        </w:rPr>
        <w:t>:</w:t>
      </w:r>
      <w:r>
        <w:rPr>
          <w:rFonts w:ascii="Georgia"/>
          <w:w w:val="95"/>
        </w:rPr>
        <w:tab/>
      </w:r>
      <w:r>
        <w:rPr>
          <w:rFonts w:ascii="Arial"/>
          <w:i/>
          <w:w w:val="95"/>
        </w:rPr>
        <w:t xml:space="preserve">404 </w:t>
      </w:r>
      <w:r>
        <w:rPr>
          <w:rFonts w:ascii="Arial"/>
          <w:i/>
          <w:spacing w:val="1"/>
          <w:w w:val="95"/>
        </w:rPr>
        <w:t xml:space="preserve"> </w:t>
      </w:r>
      <w:r>
        <w:rPr>
          <w:rFonts w:ascii="Arial"/>
          <w:i/>
          <w:w w:val="95"/>
        </w:rPr>
        <w:t xml:space="preserve">NOT </w:t>
      </w:r>
      <w:r>
        <w:rPr>
          <w:rFonts w:ascii="Arial"/>
          <w:i/>
          <w:spacing w:val="2"/>
          <w:w w:val="95"/>
        </w:rPr>
        <w:t xml:space="preserve"> </w:t>
      </w:r>
      <w:r>
        <w:rPr>
          <w:rFonts w:ascii="Arial"/>
          <w:i/>
          <w:spacing w:val="-2"/>
          <w:w w:val="95"/>
        </w:rPr>
        <w:t>FOUND</w:t>
      </w:r>
    </w:p>
    <w:p w14:paraId="0FA6F851" w14:textId="77777777" w:rsidR="0010771C" w:rsidRDefault="0010771C">
      <w:pPr>
        <w:spacing w:before="3" w:line="140" w:lineRule="exact"/>
        <w:rPr>
          <w:sz w:val="14"/>
          <w:szCs w:val="14"/>
        </w:rPr>
      </w:pPr>
    </w:p>
    <w:p w14:paraId="1390FE44" w14:textId="77777777" w:rsidR="0010771C" w:rsidRDefault="0010771C">
      <w:pPr>
        <w:spacing w:line="200" w:lineRule="exact"/>
        <w:rPr>
          <w:sz w:val="20"/>
          <w:szCs w:val="20"/>
        </w:rPr>
      </w:pPr>
    </w:p>
    <w:p w14:paraId="3C772B14" w14:textId="77777777" w:rsidR="0010771C" w:rsidRDefault="0010771C">
      <w:pPr>
        <w:spacing w:line="200" w:lineRule="exact"/>
        <w:rPr>
          <w:sz w:val="20"/>
          <w:szCs w:val="20"/>
        </w:rPr>
      </w:pPr>
    </w:p>
    <w:p w14:paraId="42BC76D5" w14:textId="77777777" w:rsidR="0010771C" w:rsidRDefault="00160C4F">
      <w:pPr>
        <w:ind w:left="103" w:right="102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84FFABA" wp14:editId="2F52B3B9">
            <wp:extent cx="5379720" cy="3307080"/>
            <wp:effectExtent l="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97AE" w14:textId="77777777" w:rsidR="0010771C" w:rsidRDefault="0010771C">
      <w:pPr>
        <w:spacing w:line="200" w:lineRule="exact"/>
        <w:rPr>
          <w:sz w:val="20"/>
          <w:szCs w:val="20"/>
        </w:rPr>
      </w:pPr>
    </w:p>
    <w:p w14:paraId="30F2C0EF" w14:textId="77777777" w:rsidR="0010771C" w:rsidRDefault="0010771C">
      <w:pPr>
        <w:spacing w:before="4" w:line="260" w:lineRule="exact"/>
        <w:rPr>
          <w:sz w:val="26"/>
          <w:szCs w:val="26"/>
        </w:rPr>
      </w:pPr>
    </w:p>
    <w:p w14:paraId="6BE058AE" w14:textId="77777777" w:rsidR="0010771C" w:rsidRPr="00AC137A" w:rsidRDefault="00AC137A">
      <w:pPr>
        <w:pStyle w:val="BodyText"/>
        <w:spacing w:before="57"/>
        <w:ind w:left="2145"/>
        <w:rPr>
          <w:lang w:val="pt-PT"/>
        </w:rPr>
      </w:pPr>
      <w:r w:rsidRPr="00AC137A">
        <w:rPr>
          <w:w w:val="95"/>
          <w:lang w:val="pt-PT"/>
        </w:rPr>
        <w:t>Figura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 xml:space="preserve">5.9: </w:t>
      </w:r>
      <w:r w:rsidRPr="00AC137A">
        <w:rPr>
          <w:spacing w:val="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Resultado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observ</w:t>
      </w:r>
      <w:r w:rsidRPr="00AC137A">
        <w:rPr>
          <w:spacing w:val="-104"/>
          <w:w w:val="95"/>
          <w:lang w:val="pt-PT"/>
        </w:rPr>
        <w:t>´</w:t>
      </w:r>
      <w:r w:rsidRPr="00AC137A">
        <w:rPr>
          <w:w w:val="95"/>
          <w:lang w:val="pt-PT"/>
        </w:rPr>
        <w:t>a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el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Postman</w:t>
      </w:r>
      <w:r w:rsidRPr="00AC137A">
        <w:rPr>
          <w:w w:val="95"/>
          <w:lang w:val="pt-PT"/>
        </w:rPr>
        <w:t>.</w:t>
      </w:r>
    </w:p>
    <w:p w14:paraId="18B6EC78" w14:textId="77777777" w:rsidR="0010771C" w:rsidRPr="00AC137A" w:rsidRDefault="0010771C">
      <w:pPr>
        <w:rPr>
          <w:lang w:val="pt-PT"/>
        </w:rPr>
        <w:sectPr w:rsidR="0010771C" w:rsidRPr="00AC137A">
          <w:pgSz w:w="11910" w:h="16840"/>
          <w:pgMar w:top="1560" w:right="1560" w:bottom="1140" w:left="1620" w:header="0" w:footer="939" w:gutter="0"/>
          <w:cols w:space="720"/>
        </w:sectPr>
      </w:pPr>
    </w:p>
    <w:p w14:paraId="3C9A88BE" w14:textId="77777777" w:rsidR="0010771C" w:rsidRDefault="00AC137A">
      <w:pPr>
        <w:pStyle w:val="Heading2"/>
        <w:numPr>
          <w:ilvl w:val="2"/>
          <w:numId w:val="2"/>
        </w:numPr>
        <w:tabs>
          <w:tab w:val="left" w:pos="924"/>
        </w:tabs>
        <w:rPr>
          <w:b w:val="0"/>
          <w:bCs w:val="0"/>
        </w:rPr>
      </w:pPr>
      <w:bookmarkStart w:id="85" w:name="_TOC_250001"/>
      <w:r>
        <w:rPr>
          <w:spacing w:val="-4"/>
          <w:w w:val="95"/>
        </w:rPr>
        <w:lastRenderedPageBreak/>
        <w:t>T</w:t>
      </w:r>
      <w:r>
        <w:rPr>
          <w:spacing w:val="-5"/>
          <w:w w:val="95"/>
        </w:rPr>
        <w:t>estes</w:t>
      </w:r>
      <w:r>
        <w:rPr>
          <w:w w:val="95"/>
        </w:rPr>
        <w:t xml:space="preserve"> </w:t>
      </w:r>
      <w:r>
        <w:rPr>
          <w:spacing w:val="15"/>
          <w:w w:val="95"/>
        </w:rPr>
        <w:t xml:space="preserve"> </w:t>
      </w:r>
      <w:r>
        <w:rPr>
          <w:w w:val="95"/>
        </w:rPr>
        <w:t xml:space="preserve">de </w:t>
      </w:r>
      <w:r>
        <w:rPr>
          <w:spacing w:val="14"/>
          <w:w w:val="95"/>
        </w:rPr>
        <w:t xml:space="preserve"> </w:t>
      </w:r>
      <w:r>
        <w:rPr>
          <w:w w:val="95"/>
        </w:rPr>
        <w:t>DELETE</w:t>
      </w:r>
      <w:bookmarkEnd w:id="85"/>
    </w:p>
    <w:p w14:paraId="0F7CB000" w14:textId="77777777" w:rsidR="0010771C" w:rsidRDefault="0010771C">
      <w:pPr>
        <w:spacing w:before="1" w:line="240" w:lineRule="exact"/>
        <w:rPr>
          <w:sz w:val="24"/>
          <w:szCs w:val="24"/>
        </w:rPr>
      </w:pPr>
    </w:p>
    <w:p w14:paraId="3D78B4B6" w14:textId="77777777" w:rsidR="0010771C" w:rsidRPr="00AC137A" w:rsidRDefault="00AC137A">
      <w:pPr>
        <w:pStyle w:val="BodyText"/>
        <w:spacing w:line="342" w:lineRule="auto"/>
        <w:rPr>
          <w:lang w:val="pt-PT"/>
        </w:rPr>
      </w:pPr>
      <w:r w:rsidRPr="00AC137A">
        <w:rPr>
          <w:w w:val="95"/>
          <w:lang w:val="pt-PT"/>
        </w:rPr>
        <w:t>Os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testes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feitos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ao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rFonts w:ascii="Arial" w:hAnsi="Arial"/>
          <w:i/>
          <w:w w:val="95"/>
          <w:lang w:val="pt-PT"/>
        </w:rPr>
        <w:t>end</w:t>
      </w:r>
      <w:r w:rsidRPr="00AC137A">
        <w:rPr>
          <w:rFonts w:ascii="Arial" w:hAnsi="Arial"/>
          <w:i/>
          <w:spacing w:val="-13"/>
          <w:w w:val="95"/>
          <w:lang w:val="pt-PT"/>
        </w:rPr>
        <w:t>p</w:t>
      </w:r>
      <w:r w:rsidRPr="00AC137A">
        <w:rPr>
          <w:rFonts w:ascii="Arial" w:hAnsi="Arial"/>
          <w:i/>
          <w:w w:val="95"/>
          <w:lang w:val="pt-PT"/>
        </w:rPr>
        <w:t>oints</w:t>
      </w:r>
      <w:r w:rsidRPr="00AC137A">
        <w:rPr>
          <w:rFonts w:ascii="Arial" w:hAnsi="Arial"/>
          <w:i/>
          <w:spacing w:val="3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rFonts w:ascii="Arial" w:hAnsi="Arial"/>
          <w:i/>
          <w:w w:val="95"/>
          <w:lang w:val="pt-PT"/>
        </w:rPr>
        <w:t>DELETE</w:t>
      </w:r>
      <w:r w:rsidRPr="00AC137A">
        <w:rPr>
          <w:rFonts w:ascii="Arial" w:hAnsi="Arial"/>
          <w:i/>
          <w:spacing w:val="4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executados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um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12"/>
          <w:w w:val="95"/>
          <w:lang w:val="pt-PT"/>
        </w:rPr>
        <w:t>b</w:t>
      </w:r>
      <w:r w:rsidRPr="00AC137A">
        <w:rPr>
          <w:w w:val="95"/>
          <w:lang w:val="pt-PT"/>
        </w:rPr>
        <w:t>jecto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rFonts w:ascii="Arial" w:hAnsi="Arial"/>
          <w:i/>
          <w:w w:val="95"/>
          <w:lang w:val="pt-PT"/>
        </w:rPr>
        <w:t>JSON</w:t>
      </w:r>
      <w:r w:rsidRPr="00AC137A">
        <w:rPr>
          <w:rFonts w:ascii="Arial" w:hAnsi="Arial"/>
          <w:i/>
          <w:spacing w:val="5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viado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w w:val="92"/>
          <w:lang w:val="pt-PT"/>
        </w:rPr>
        <w:t xml:space="preserve"> </w:t>
      </w:r>
      <w:r w:rsidRPr="00AC137A">
        <w:rPr>
          <w:spacing w:val="1"/>
          <w:w w:val="95"/>
          <w:lang w:val="pt-PT"/>
        </w:rPr>
        <w:t>corpo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spacing w:val="1"/>
          <w:w w:val="95"/>
          <w:lang w:val="pt-PT"/>
        </w:rPr>
        <w:t>pedido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id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spacing w:val="2"/>
          <w:w w:val="95"/>
          <w:lang w:val="pt-PT"/>
        </w:rPr>
        <w:t>ob</w:t>
      </w:r>
      <w:r w:rsidRPr="00AC137A">
        <w:rPr>
          <w:spacing w:val="1"/>
          <w:w w:val="95"/>
          <w:lang w:val="pt-PT"/>
        </w:rPr>
        <w:t>jeto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ser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apagado.</w:t>
      </w:r>
    </w:p>
    <w:p w14:paraId="5AB9733F" w14:textId="77777777" w:rsidR="0010771C" w:rsidRPr="00AC137A" w:rsidRDefault="0010771C">
      <w:pPr>
        <w:spacing w:before="7" w:line="200" w:lineRule="exact"/>
        <w:rPr>
          <w:sz w:val="20"/>
          <w:szCs w:val="20"/>
          <w:lang w:val="pt-PT"/>
        </w:rPr>
      </w:pPr>
    </w:p>
    <w:p w14:paraId="17871C85" w14:textId="77777777" w:rsidR="0010771C" w:rsidRPr="00AC137A" w:rsidRDefault="00AC137A">
      <w:pPr>
        <w:tabs>
          <w:tab w:val="left" w:pos="1543"/>
        </w:tabs>
        <w:ind w:left="221"/>
        <w:rPr>
          <w:rFonts w:ascii="Arial" w:eastAsia="Arial" w:hAnsi="Arial" w:cs="Arial"/>
          <w:lang w:val="pt-PT"/>
        </w:rPr>
      </w:pPr>
      <w:r w:rsidRPr="00AC137A">
        <w:rPr>
          <w:rFonts w:ascii="Georgia"/>
          <w:spacing w:val="-4"/>
          <w:lang w:val="pt-PT"/>
        </w:rPr>
        <w:t>T</w:t>
      </w:r>
      <w:r w:rsidRPr="00AC137A">
        <w:rPr>
          <w:rFonts w:ascii="Georgia"/>
          <w:spacing w:val="-5"/>
          <w:lang w:val="pt-PT"/>
        </w:rPr>
        <w:t>este</w:t>
      </w:r>
      <w:r w:rsidRPr="00AC137A">
        <w:rPr>
          <w:rFonts w:ascii="Georgia"/>
          <w:spacing w:val="18"/>
          <w:lang w:val="pt-PT"/>
        </w:rPr>
        <w:t xml:space="preserve"> </w:t>
      </w:r>
      <w:r w:rsidRPr="00AC137A">
        <w:rPr>
          <w:rFonts w:ascii="Georgia"/>
          <w:lang w:val="pt-PT"/>
        </w:rPr>
        <w:t>:</w:t>
      </w:r>
      <w:r w:rsidRPr="00AC137A">
        <w:rPr>
          <w:rFonts w:ascii="Georgia"/>
          <w:lang w:val="pt-PT"/>
        </w:rPr>
        <w:tab/>
      </w:r>
      <w:r w:rsidRPr="00AC137A">
        <w:rPr>
          <w:rFonts w:ascii="Arial"/>
          <w:i/>
          <w:lang w:val="pt-PT"/>
        </w:rPr>
        <w:t xml:space="preserve">DELETE </w:t>
      </w:r>
      <w:r w:rsidRPr="00AC137A">
        <w:rPr>
          <w:rFonts w:ascii="Arial"/>
          <w:i/>
          <w:spacing w:val="17"/>
          <w:lang w:val="pt-PT"/>
        </w:rPr>
        <w:t xml:space="preserve"> </w:t>
      </w:r>
      <w:r w:rsidRPr="00AC137A">
        <w:rPr>
          <w:rFonts w:ascii="Arial"/>
          <w:i/>
          <w:lang w:val="pt-PT"/>
        </w:rPr>
        <w:t xml:space="preserve">EXISTENT </w:t>
      </w:r>
      <w:r w:rsidRPr="00AC137A">
        <w:rPr>
          <w:rFonts w:ascii="Arial"/>
          <w:i/>
          <w:spacing w:val="17"/>
          <w:lang w:val="pt-PT"/>
        </w:rPr>
        <w:t xml:space="preserve"> </w:t>
      </w:r>
      <w:r w:rsidRPr="00AC137A">
        <w:rPr>
          <w:rFonts w:ascii="Arial"/>
          <w:i/>
          <w:lang w:val="pt-PT"/>
        </w:rPr>
        <w:t>OBJECT</w:t>
      </w:r>
    </w:p>
    <w:p w14:paraId="355DCB9F" w14:textId="77777777" w:rsidR="0010771C" w:rsidRPr="00AC137A" w:rsidRDefault="0010771C">
      <w:pPr>
        <w:spacing w:before="7" w:line="280" w:lineRule="exact"/>
        <w:rPr>
          <w:sz w:val="28"/>
          <w:szCs w:val="28"/>
          <w:lang w:val="pt-PT"/>
        </w:rPr>
      </w:pPr>
    </w:p>
    <w:p w14:paraId="6A595A2B" w14:textId="77777777" w:rsidR="0010771C" w:rsidRPr="00AC137A" w:rsidRDefault="00AC137A">
      <w:pPr>
        <w:pStyle w:val="BodyText"/>
        <w:tabs>
          <w:tab w:val="left" w:pos="1543"/>
        </w:tabs>
        <w:ind w:left="221"/>
        <w:rPr>
          <w:lang w:val="pt-PT"/>
        </w:rPr>
      </w:pPr>
      <w:r w:rsidRPr="00AC137A">
        <w:rPr>
          <w:rFonts w:ascii="Arial"/>
          <w:i/>
          <w:spacing w:val="-2"/>
          <w:w w:val="95"/>
          <w:lang w:val="pt-PT"/>
        </w:rPr>
        <w:t>Endpoint</w:t>
      </w:r>
      <w:r w:rsidRPr="00AC137A">
        <w:rPr>
          <w:rFonts w:ascii="Arial"/>
          <w:i/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:</w:t>
      </w:r>
      <w:r w:rsidRPr="00AC137A">
        <w:rPr>
          <w:w w:val="95"/>
          <w:lang w:val="pt-PT"/>
        </w:rPr>
        <w:tab/>
      </w:r>
      <w:r w:rsidRPr="00AC137A">
        <w:rPr>
          <w:spacing w:val="-1"/>
          <w:w w:val="95"/>
          <w:lang w:val="pt-PT"/>
        </w:rPr>
        <w:t>http://lo</w:t>
      </w:r>
      <w:r w:rsidRPr="00AC137A">
        <w:rPr>
          <w:spacing w:val="-2"/>
          <w:w w:val="95"/>
          <w:lang w:val="pt-PT"/>
        </w:rPr>
        <w:t>calhost:8080/even</w:t>
      </w:r>
      <w:r w:rsidRPr="00AC137A">
        <w:rPr>
          <w:spacing w:val="-1"/>
          <w:w w:val="95"/>
          <w:lang w:val="pt-PT"/>
        </w:rPr>
        <w:t>t/delete</w:t>
      </w:r>
    </w:p>
    <w:p w14:paraId="00E5016F" w14:textId="77777777" w:rsidR="0010771C" w:rsidRPr="00AC137A" w:rsidRDefault="0010771C">
      <w:pPr>
        <w:spacing w:before="7" w:line="280" w:lineRule="exact"/>
        <w:rPr>
          <w:sz w:val="28"/>
          <w:szCs w:val="28"/>
          <w:lang w:val="pt-PT"/>
        </w:rPr>
      </w:pPr>
    </w:p>
    <w:p w14:paraId="6C74C2AF" w14:textId="77777777" w:rsidR="0010771C" w:rsidRPr="00AC137A" w:rsidRDefault="00AC137A">
      <w:pPr>
        <w:tabs>
          <w:tab w:val="left" w:pos="1543"/>
        </w:tabs>
        <w:ind w:left="221"/>
        <w:rPr>
          <w:rFonts w:ascii="Trebuchet MS" w:eastAsia="Trebuchet MS" w:hAnsi="Trebuchet MS" w:cs="Trebuchet MS"/>
          <w:lang w:val="pt-PT"/>
        </w:rPr>
      </w:pPr>
      <w:r w:rsidRPr="00AC137A">
        <w:rPr>
          <w:rFonts w:ascii="Arial"/>
          <w:i/>
          <w:spacing w:val="-4"/>
          <w:w w:val="105"/>
          <w:lang w:val="pt-PT"/>
        </w:rPr>
        <w:t>Body</w:t>
      </w:r>
      <w:r w:rsidRPr="00AC137A">
        <w:rPr>
          <w:rFonts w:ascii="Arial"/>
          <w:i/>
          <w:spacing w:val="20"/>
          <w:w w:val="105"/>
          <w:lang w:val="pt-PT"/>
        </w:rPr>
        <w:t xml:space="preserve"> </w:t>
      </w:r>
      <w:r w:rsidRPr="00AC137A">
        <w:rPr>
          <w:rFonts w:ascii="Georgia"/>
          <w:w w:val="105"/>
          <w:lang w:val="pt-PT"/>
        </w:rPr>
        <w:t>:</w:t>
      </w:r>
      <w:r w:rsidRPr="00AC137A">
        <w:rPr>
          <w:rFonts w:ascii="Georgia"/>
          <w:w w:val="105"/>
          <w:lang w:val="pt-PT"/>
        </w:rPr>
        <w:tab/>
      </w:r>
      <w:r w:rsidRPr="00AC137A">
        <w:rPr>
          <w:rFonts w:ascii="Trebuchet MS"/>
          <w:i/>
          <w:w w:val="105"/>
          <w:lang w:val="pt-PT"/>
        </w:rPr>
        <w:t>{</w:t>
      </w:r>
    </w:p>
    <w:p w14:paraId="565D98BA" w14:textId="77777777" w:rsidR="0010771C" w:rsidRPr="00AC137A" w:rsidRDefault="00AC137A">
      <w:pPr>
        <w:pStyle w:val="BodyText"/>
        <w:spacing w:before="20"/>
        <w:ind w:left="1543"/>
        <w:rPr>
          <w:lang w:val="pt-PT"/>
        </w:rPr>
      </w:pPr>
      <w:r w:rsidRPr="00AC137A">
        <w:rPr>
          <w:lang w:val="pt-PT"/>
        </w:rPr>
        <w:t>”id”:</w:t>
      </w:r>
      <w:r w:rsidRPr="00AC137A">
        <w:rPr>
          <w:spacing w:val="47"/>
          <w:lang w:val="pt-PT"/>
        </w:rPr>
        <w:t xml:space="preserve"> </w:t>
      </w:r>
      <w:r w:rsidRPr="00AC137A">
        <w:rPr>
          <w:lang w:val="pt-PT"/>
        </w:rPr>
        <w:t>10</w:t>
      </w:r>
    </w:p>
    <w:p w14:paraId="5FB90530" w14:textId="77777777" w:rsidR="0010771C" w:rsidRPr="00AC137A" w:rsidRDefault="00AC137A">
      <w:pPr>
        <w:spacing w:before="16"/>
        <w:ind w:left="1543"/>
        <w:rPr>
          <w:rFonts w:ascii="Trebuchet MS" w:eastAsia="Trebuchet MS" w:hAnsi="Trebuchet MS" w:cs="Trebuchet MS"/>
          <w:lang w:val="pt-PT"/>
        </w:rPr>
      </w:pPr>
      <w:r w:rsidRPr="00AC137A">
        <w:rPr>
          <w:rFonts w:ascii="Trebuchet MS"/>
          <w:i/>
          <w:w w:val="135"/>
          <w:lang w:val="pt-PT"/>
        </w:rPr>
        <w:t>}</w:t>
      </w:r>
    </w:p>
    <w:p w14:paraId="5808F8AC" w14:textId="77777777" w:rsidR="0010771C" w:rsidRPr="00AC137A" w:rsidRDefault="0010771C">
      <w:pPr>
        <w:spacing w:before="11" w:line="280" w:lineRule="exact"/>
        <w:rPr>
          <w:sz w:val="28"/>
          <w:szCs w:val="28"/>
          <w:lang w:val="pt-PT"/>
        </w:rPr>
      </w:pPr>
    </w:p>
    <w:p w14:paraId="6B38D073" w14:textId="77777777" w:rsidR="0010771C" w:rsidRPr="00AC137A" w:rsidRDefault="00AC137A">
      <w:pPr>
        <w:pStyle w:val="BodyText"/>
        <w:tabs>
          <w:tab w:val="left" w:pos="1543"/>
        </w:tabs>
        <w:ind w:left="221"/>
        <w:rPr>
          <w:lang w:val="pt-PT"/>
        </w:rPr>
      </w:pPr>
      <w:r w:rsidRPr="00AC137A">
        <w:rPr>
          <w:w w:val="95"/>
          <w:lang w:val="pt-PT"/>
        </w:rPr>
        <w:t>Resultado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:</w:t>
      </w:r>
      <w:r w:rsidRPr="00AC137A">
        <w:rPr>
          <w:w w:val="95"/>
          <w:lang w:val="pt-PT"/>
        </w:rPr>
        <w:tab/>
      </w:r>
      <w:r w:rsidRPr="00AC137A">
        <w:rPr>
          <w:spacing w:val="-1"/>
          <w:w w:val="95"/>
          <w:lang w:val="pt-PT"/>
        </w:rPr>
        <w:t>Nenhum</w:t>
      </w:r>
    </w:p>
    <w:p w14:paraId="7DA1B02E" w14:textId="77777777" w:rsidR="0010771C" w:rsidRPr="00AC137A" w:rsidRDefault="0010771C">
      <w:pPr>
        <w:spacing w:before="7" w:line="280" w:lineRule="exact"/>
        <w:rPr>
          <w:sz w:val="28"/>
          <w:szCs w:val="28"/>
          <w:lang w:val="pt-PT"/>
        </w:rPr>
      </w:pPr>
    </w:p>
    <w:p w14:paraId="3EF0BDD6" w14:textId="77777777" w:rsidR="0010771C" w:rsidRDefault="00AC137A">
      <w:pPr>
        <w:tabs>
          <w:tab w:val="left" w:pos="1543"/>
        </w:tabs>
        <w:ind w:left="221"/>
        <w:rPr>
          <w:rFonts w:ascii="Arial" w:eastAsia="Arial" w:hAnsi="Arial" w:cs="Arial"/>
        </w:rPr>
      </w:pPr>
      <w:r>
        <w:rPr>
          <w:rFonts w:ascii="Arial"/>
          <w:i/>
          <w:w w:val="95"/>
        </w:rPr>
        <w:t>Status</w:t>
      </w:r>
      <w:r>
        <w:rPr>
          <w:rFonts w:ascii="Arial"/>
          <w:i/>
          <w:spacing w:val="29"/>
          <w:w w:val="95"/>
        </w:rPr>
        <w:t xml:space="preserve"> </w:t>
      </w:r>
      <w:r>
        <w:rPr>
          <w:rFonts w:ascii="Georgia"/>
          <w:w w:val="95"/>
        </w:rPr>
        <w:t>:</w:t>
      </w:r>
      <w:r>
        <w:rPr>
          <w:rFonts w:ascii="Georgia"/>
          <w:w w:val="95"/>
        </w:rPr>
        <w:tab/>
      </w:r>
      <w:r>
        <w:rPr>
          <w:rFonts w:ascii="Arial"/>
          <w:i/>
          <w:w w:val="95"/>
        </w:rPr>
        <w:t>200</w:t>
      </w:r>
      <w:r>
        <w:rPr>
          <w:rFonts w:ascii="Arial"/>
          <w:i/>
          <w:spacing w:val="36"/>
          <w:w w:val="95"/>
        </w:rPr>
        <w:t xml:space="preserve"> </w:t>
      </w:r>
      <w:r>
        <w:rPr>
          <w:rFonts w:ascii="Arial"/>
          <w:i/>
          <w:w w:val="95"/>
        </w:rPr>
        <w:t>OK</w:t>
      </w:r>
    </w:p>
    <w:p w14:paraId="34AF8E97" w14:textId="77777777" w:rsidR="0010771C" w:rsidRDefault="0010771C">
      <w:pPr>
        <w:spacing w:before="3" w:line="140" w:lineRule="exact"/>
        <w:rPr>
          <w:sz w:val="14"/>
          <w:szCs w:val="14"/>
        </w:rPr>
      </w:pPr>
    </w:p>
    <w:p w14:paraId="4DFDF425" w14:textId="77777777" w:rsidR="0010771C" w:rsidRDefault="0010771C">
      <w:pPr>
        <w:spacing w:line="200" w:lineRule="exact"/>
        <w:rPr>
          <w:sz w:val="20"/>
          <w:szCs w:val="20"/>
        </w:rPr>
      </w:pPr>
    </w:p>
    <w:p w14:paraId="228C1F9C" w14:textId="77777777" w:rsidR="0010771C" w:rsidRDefault="0010771C">
      <w:pPr>
        <w:spacing w:line="200" w:lineRule="exact"/>
        <w:rPr>
          <w:sz w:val="20"/>
          <w:szCs w:val="20"/>
        </w:rPr>
      </w:pPr>
    </w:p>
    <w:p w14:paraId="74A57A49" w14:textId="77777777" w:rsidR="0010771C" w:rsidRDefault="00160C4F">
      <w:pPr>
        <w:ind w:left="243" w:right="10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2C58751" wp14:editId="3EE4F05D">
            <wp:extent cx="5379720" cy="277368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41D4" w14:textId="77777777" w:rsidR="0010771C" w:rsidRDefault="0010771C">
      <w:pPr>
        <w:spacing w:line="200" w:lineRule="exact"/>
        <w:rPr>
          <w:sz w:val="20"/>
          <w:szCs w:val="20"/>
        </w:rPr>
      </w:pPr>
    </w:p>
    <w:p w14:paraId="47570681" w14:textId="77777777" w:rsidR="0010771C" w:rsidRDefault="0010771C">
      <w:pPr>
        <w:spacing w:before="1" w:line="260" w:lineRule="exact"/>
        <w:rPr>
          <w:sz w:val="26"/>
          <w:szCs w:val="26"/>
        </w:rPr>
      </w:pPr>
    </w:p>
    <w:p w14:paraId="70A16E4F" w14:textId="77777777" w:rsidR="0010771C" w:rsidRPr="00AC137A" w:rsidRDefault="00AC137A">
      <w:pPr>
        <w:pStyle w:val="BodyText"/>
        <w:spacing w:before="57"/>
        <w:ind w:left="2231"/>
        <w:rPr>
          <w:lang w:val="pt-PT"/>
        </w:rPr>
      </w:pPr>
      <w:r w:rsidRPr="00AC137A">
        <w:rPr>
          <w:w w:val="95"/>
          <w:lang w:val="pt-PT"/>
        </w:rPr>
        <w:t>Figura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 xml:space="preserve">5.10: </w:t>
      </w:r>
      <w:r w:rsidRPr="00AC137A">
        <w:rPr>
          <w:spacing w:val="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Resultado</w:t>
      </w:r>
      <w:r w:rsidRPr="00AC137A">
        <w:rPr>
          <w:spacing w:val="3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observ</w:t>
      </w:r>
      <w:r w:rsidRPr="00AC137A">
        <w:rPr>
          <w:spacing w:val="-104"/>
          <w:w w:val="95"/>
          <w:lang w:val="pt-PT"/>
        </w:rPr>
        <w:t>´</w:t>
      </w:r>
      <w:r w:rsidRPr="00AC137A">
        <w:rPr>
          <w:w w:val="95"/>
          <w:lang w:val="pt-PT"/>
        </w:rPr>
        <w:t>a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el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Postman</w:t>
      </w:r>
      <w:r w:rsidRPr="00AC137A">
        <w:rPr>
          <w:w w:val="95"/>
          <w:lang w:val="pt-PT"/>
        </w:rPr>
        <w:t>.</w:t>
      </w:r>
    </w:p>
    <w:p w14:paraId="7C11B8AB" w14:textId="77777777" w:rsidR="0010771C" w:rsidRPr="00AC137A" w:rsidRDefault="0010771C">
      <w:pPr>
        <w:rPr>
          <w:lang w:val="pt-PT"/>
        </w:rPr>
        <w:sectPr w:rsidR="0010771C" w:rsidRPr="00AC137A">
          <w:pgSz w:w="11910" w:h="16840"/>
          <w:pgMar w:top="1580" w:right="1420" w:bottom="1140" w:left="1480" w:header="0" w:footer="939" w:gutter="0"/>
          <w:cols w:space="720"/>
        </w:sectPr>
      </w:pPr>
    </w:p>
    <w:p w14:paraId="4EE66E95" w14:textId="77777777" w:rsidR="0010771C" w:rsidRDefault="00160C4F">
      <w:pPr>
        <w:spacing w:before="81"/>
        <w:ind w:left="103" w:right="102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E5F3A1" wp14:editId="63C04B24">
            <wp:extent cx="5379720" cy="3314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2AB5" w14:textId="77777777" w:rsidR="0010771C" w:rsidRDefault="0010771C">
      <w:pPr>
        <w:spacing w:line="200" w:lineRule="exact"/>
        <w:rPr>
          <w:sz w:val="20"/>
          <w:szCs w:val="20"/>
        </w:rPr>
      </w:pPr>
    </w:p>
    <w:p w14:paraId="54CC6720" w14:textId="77777777" w:rsidR="0010771C" w:rsidRDefault="0010771C">
      <w:pPr>
        <w:spacing w:before="4" w:line="260" w:lineRule="exact"/>
        <w:rPr>
          <w:sz w:val="26"/>
          <w:szCs w:val="26"/>
        </w:rPr>
      </w:pPr>
    </w:p>
    <w:p w14:paraId="409D1CC1" w14:textId="77777777" w:rsidR="0010771C" w:rsidRPr="00AC137A" w:rsidRDefault="00AC137A">
      <w:pPr>
        <w:spacing w:before="57"/>
        <w:ind w:left="239"/>
        <w:rPr>
          <w:rFonts w:ascii="Georgia" w:eastAsia="Georgia" w:hAnsi="Georgia" w:cs="Georgia"/>
          <w:lang w:val="pt-PT"/>
        </w:rPr>
      </w:pPr>
      <w:r w:rsidRPr="00AC137A">
        <w:rPr>
          <w:rFonts w:ascii="Georgia" w:eastAsia="Georgia" w:hAnsi="Georgia" w:cs="Georgia"/>
          <w:lang w:val="pt-PT"/>
        </w:rPr>
        <w:t>Figura</w:t>
      </w:r>
      <w:r w:rsidRPr="00AC137A">
        <w:rPr>
          <w:rFonts w:ascii="Georgia" w:eastAsia="Georgia" w:hAnsi="Georgia" w:cs="Georgia"/>
          <w:spacing w:val="9"/>
          <w:lang w:val="pt-PT"/>
        </w:rPr>
        <w:t xml:space="preserve"> </w:t>
      </w:r>
      <w:r w:rsidRPr="00AC137A">
        <w:rPr>
          <w:rFonts w:ascii="Georgia" w:eastAsia="Georgia" w:hAnsi="Georgia" w:cs="Georgia"/>
          <w:lang w:val="pt-PT"/>
        </w:rPr>
        <w:t>5.11:</w:t>
      </w:r>
      <w:r w:rsidRPr="00AC137A">
        <w:rPr>
          <w:rFonts w:ascii="Georgia" w:eastAsia="Georgia" w:hAnsi="Georgia" w:cs="Georgia"/>
          <w:spacing w:val="30"/>
          <w:lang w:val="pt-PT"/>
        </w:rPr>
        <w:t xml:space="preserve"> </w:t>
      </w:r>
      <w:r w:rsidRPr="00AC137A">
        <w:rPr>
          <w:rFonts w:ascii="Georgia" w:eastAsia="Georgia" w:hAnsi="Georgia" w:cs="Georgia"/>
          <w:lang w:val="pt-PT"/>
        </w:rPr>
        <w:t>Resultado</w:t>
      </w:r>
      <w:r w:rsidRPr="00AC137A">
        <w:rPr>
          <w:rFonts w:ascii="Georgia" w:eastAsia="Georgia" w:hAnsi="Georgia" w:cs="Georgia"/>
          <w:spacing w:val="10"/>
          <w:lang w:val="pt-PT"/>
        </w:rPr>
        <w:t xml:space="preserve"> </w:t>
      </w:r>
      <w:r w:rsidRPr="00AC137A">
        <w:rPr>
          <w:rFonts w:ascii="Georgia" w:eastAsia="Georgia" w:hAnsi="Georgia" w:cs="Georgia"/>
          <w:lang w:val="pt-PT"/>
        </w:rPr>
        <w:t>de</w:t>
      </w:r>
      <w:r w:rsidRPr="00AC137A">
        <w:rPr>
          <w:rFonts w:ascii="Georgia" w:eastAsia="Georgia" w:hAnsi="Georgia" w:cs="Georgia"/>
          <w:spacing w:val="9"/>
          <w:lang w:val="pt-PT"/>
        </w:rPr>
        <w:t xml:space="preserve"> </w:t>
      </w:r>
      <w:r w:rsidRPr="00AC137A">
        <w:rPr>
          <w:rFonts w:ascii="Georgia" w:eastAsia="Georgia" w:hAnsi="Georgia" w:cs="Georgia"/>
          <w:lang w:val="pt-PT"/>
        </w:rPr>
        <w:t>um</w:t>
      </w:r>
      <w:r w:rsidRPr="00AC137A">
        <w:rPr>
          <w:rFonts w:ascii="Georgia" w:eastAsia="Georgia" w:hAnsi="Georgia" w:cs="Georgia"/>
          <w:spacing w:val="10"/>
          <w:lang w:val="pt-PT"/>
        </w:rPr>
        <w:t xml:space="preserve"> </w:t>
      </w:r>
      <w:r w:rsidRPr="00AC137A">
        <w:rPr>
          <w:rFonts w:ascii="Arial" w:eastAsia="Arial" w:hAnsi="Arial" w:cs="Arial"/>
          <w:i/>
          <w:lang w:val="pt-PT"/>
        </w:rPr>
        <w:t>GET</w:t>
      </w:r>
      <w:r w:rsidRPr="00AC137A">
        <w:rPr>
          <w:rFonts w:ascii="Arial" w:eastAsia="Arial" w:hAnsi="Arial" w:cs="Arial"/>
          <w:i/>
          <w:spacing w:val="6"/>
          <w:lang w:val="pt-PT"/>
        </w:rPr>
        <w:t xml:space="preserve"> </w:t>
      </w:r>
      <w:r w:rsidRPr="00AC137A">
        <w:rPr>
          <w:rFonts w:ascii="Arial" w:eastAsia="Arial" w:hAnsi="Arial" w:cs="Arial"/>
          <w:i/>
          <w:lang w:val="pt-PT"/>
        </w:rPr>
        <w:t>ALL</w:t>
      </w:r>
      <w:r w:rsidRPr="00AC137A">
        <w:rPr>
          <w:rFonts w:ascii="Arial" w:eastAsia="Arial" w:hAnsi="Arial" w:cs="Arial"/>
          <w:i/>
          <w:spacing w:val="1"/>
          <w:lang w:val="pt-PT"/>
        </w:rPr>
        <w:t xml:space="preserve"> </w:t>
      </w:r>
      <w:r w:rsidRPr="00AC137A">
        <w:rPr>
          <w:rFonts w:ascii="Georgia" w:eastAsia="Georgia" w:hAnsi="Georgia" w:cs="Georgia"/>
          <w:lang w:val="pt-PT"/>
        </w:rPr>
        <w:t>de</w:t>
      </w:r>
      <w:r w:rsidRPr="00AC137A">
        <w:rPr>
          <w:rFonts w:ascii="Georgia" w:eastAsia="Georgia" w:hAnsi="Georgia" w:cs="Georgia"/>
          <w:spacing w:val="6"/>
          <w:lang w:val="pt-PT"/>
        </w:rPr>
        <w:t>p</w:t>
      </w:r>
      <w:r w:rsidRPr="00AC137A">
        <w:rPr>
          <w:rFonts w:ascii="Georgia" w:eastAsia="Georgia" w:hAnsi="Georgia" w:cs="Georgia"/>
          <w:lang w:val="pt-PT"/>
        </w:rPr>
        <w:t>ois</w:t>
      </w:r>
      <w:r w:rsidRPr="00AC137A">
        <w:rPr>
          <w:rFonts w:ascii="Georgia" w:eastAsia="Georgia" w:hAnsi="Georgia" w:cs="Georgia"/>
          <w:spacing w:val="9"/>
          <w:lang w:val="pt-PT"/>
        </w:rPr>
        <w:t xml:space="preserve"> </w:t>
      </w:r>
      <w:r w:rsidRPr="00AC137A">
        <w:rPr>
          <w:rFonts w:ascii="Georgia" w:eastAsia="Georgia" w:hAnsi="Georgia" w:cs="Georgia"/>
          <w:lang w:val="pt-PT"/>
        </w:rPr>
        <w:t>do</w:t>
      </w:r>
      <w:r w:rsidRPr="00AC137A">
        <w:rPr>
          <w:rFonts w:ascii="Georgia" w:eastAsia="Georgia" w:hAnsi="Georgia" w:cs="Georgia"/>
          <w:spacing w:val="9"/>
          <w:lang w:val="pt-PT"/>
        </w:rPr>
        <w:t xml:space="preserve"> </w:t>
      </w:r>
      <w:r w:rsidRPr="00AC137A">
        <w:rPr>
          <w:rFonts w:ascii="Arial" w:eastAsia="Arial" w:hAnsi="Arial" w:cs="Arial"/>
          <w:i/>
          <w:lang w:val="pt-PT"/>
        </w:rPr>
        <w:t>DELETE</w:t>
      </w:r>
      <w:r w:rsidRPr="00AC137A">
        <w:rPr>
          <w:rFonts w:ascii="Arial" w:eastAsia="Arial" w:hAnsi="Arial" w:cs="Arial"/>
          <w:i/>
          <w:spacing w:val="25"/>
          <w:lang w:val="pt-PT"/>
        </w:rPr>
        <w:t xml:space="preserve"> </w:t>
      </w:r>
      <w:r w:rsidRPr="00AC137A">
        <w:rPr>
          <w:rFonts w:ascii="Georgia" w:eastAsia="Georgia" w:hAnsi="Georgia" w:cs="Georgia"/>
          <w:lang w:val="pt-PT"/>
        </w:rPr>
        <w:t>observ</w:t>
      </w:r>
      <w:r w:rsidRPr="00AC137A">
        <w:rPr>
          <w:rFonts w:ascii="Georgia" w:eastAsia="Georgia" w:hAnsi="Georgia" w:cs="Georgia"/>
          <w:spacing w:val="-109"/>
          <w:lang w:val="pt-PT"/>
        </w:rPr>
        <w:t>´</w:t>
      </w:r>
      <w:r w:rsidRPr="00AC137A">
        <w:rPr>
          <w:rFonts w:ascii="Georgia" w:eastAsia="Georgia" w:hAnsi="Georgia" w:cs="Georgia"/>
          <w:lang w:val="pt-PT"/>
        </w:rPr>
        <w:t>a</w:t>
      </w:r>
      <w:r w:rsidRPr="00AC137A">
        <w:rPr>
          <w:rFonts w:ascii="Georgia" w:eastAsia="Georgia" w:hAnsi="Georgia" w:cs="Georgia"/>
          <w:spacing w:val="-6"/>
          <w:lang w:val="pt-PT"/>
        </w:rPr>
        <w:t>v</w:t>
      </w:r>
      <w:r w:rsidRPr="00AC137A">
        <w:rPr>
          <w:rFonts w:ascii="Georgia" w:eastAsia="Georgia" w:hAnsi="Georgia" w:cs="Georgia"/>
          <w:lang w:val="pt-PT"/>
        </w:rPr>
        <w:t>el</w:t>
      </w:r>
      <w:r w:rsidRPr="00AC137A">
        <w:rPr>
          <w:rFonts w:ascii="Georgia" w:eastAsia="Georgia" w:hAnsi="Georgia" w:cs="Georgia"/>
          <w:spacing w:val="10"/>
          <w:lang w:val="pt-PT"/>
        </w:rPr>
        <w:t xml:space="preserve"> </w:t>
      </w:r>
      <w:r w:rsidRPr="00AC137A">
        <w:rPr>
          <w:rFonts w:ascii="Georgia" w:eastAsia="Georgia" w:hAnsi="Georgia" w:cs="Georgia"/>
          <w:spacing w:val="-2"/>
          <w:lang w:val="pt-PT"/>
        </w:rPr>
        <w:t>n</w:t>
      </w:r>
      <w:r w:rsidRPr="00AC137A">
        <w:rPr>
          <w:rFonts w:ascii="Georgia" w:eastAsia="Georgia" w:hAnsi="Georgia" w:cs="Georgia"/>
          <w:lang w:val="pt-PT"/>
        </w:rPr>
        <w:t>o</w:t>
      </w:r>
      <w:r w:rsidRPr="00AC137A">
        <w:rPr>
          <w:rFonts w:ascii="Georgia" w:eastAsia="Georgia" w:hAnsi="Georgia" w:cs="Georgia"/>
          <w:spacing w:val="9"/>
          <w:lang w:val="pt-PT"/>
        </w:rPr>
        <w:t xml:space="preserve"> </w:t>
      </w:r>
      <w:r w:rsidRPr="00AC137A">
        <w:rPr>
          <w:rFonts w:ascii="Arial" w:eastAsia="Arial" w:hAnsi="Arial" w:cs="Arial"/>
          <w:i/>
          <w:lang w:val="pt-PT"/>
        </w:rPr>
        <w:t>Postman</w:t>
      </w:r>
      <w:r w:rsidRPr="00AC137A">
        <w:rPr>
          <w:rFonts w:ascii="Georgia" w:eastAsia="Georgia" w:hAnsi="Georgia" w:cs="Georgia"/>
          <w:lang w:val="pt-PT"/>
        </w:rPr>
        <w:t>.</w:t>
      </w:r>
    </w:p>
    <w:p w14:paraId="6664E1B1" w14:textId="77777777" w:rsidR="0010771C" w:rsidRPr="00AC137A" w:rsidRDefault="0010771C">
      <w:pPr>
        <w:rPr>
          <w:rFonts w:ascii="Georgia" w:eastAsia="Georgia" w:hAnsi="Georgia" w:cs="Georgia"/>
          <w:lang w:val="pt-PT"/>
        </w:rPr>
        <w:sectPr w:rsidR="0010771C" w:rsidRPr="00AC137A">
          <w:pgSz w:w="11910" w:h="16840"/>
          <w:pgMar w:top="1540" w:right="1560" w:bottom="1140" w:left="1620" w:header="0" w:footer="939" w:gutter="0"/>
          <w:cols w:space="720"/>
        </w:sectPr>
      </w:pPr>
    </w:p>
    <w:p w14:paraId="47332B60" w14:textId="77777777" w:rsidR="0010771C" w:rsidRDefault="00AC137A">
      <w:pPr>
        <w:tabs>
          <w:tab w:val="left" w:pos="1742"/>
        </w:tabs>
        <w:spacing w:before="44"/>
        <w:ind w:left="420"/>
        <w:rPr>
          <w:rFonts w:ascii="Arial" w:eastAsia="Arial" w:hAnsi="Arial" w:cs="Arial"/>
        </w:rPr>
      </w:pPr>
      <w:r>
        <w:rPr>
          <w:rFonts w:ascii="Georgia"/>
          <w:spacing w:val="-4"/>
          <w:w w:val="105"/>
        </w:rPr>
        <w:lastRenderedPageBreak/>
        <w:t>T</w:t>
      </w:r>
      <w:r>
        <w:rPr>
          <w:rFonts w:ascii="Georgia"/>
          <w:spacing w:val="-5"/>
          <w:w w:val="105"/>
        </w:rPr>
        <w:t>este</w:t>
      </w:r>
      <w:r>
        <w:rPr>
          <w:rFonts w:ascii="Georgia"/>
          <w:spacing w:val="13"/>
          <w:w w:val="105"/>
        </w:rPr>
        <w:t xml:space="preserve"> </w:t>
      </w:r>
      <w:r>
        <w:rPr>
          <w:rFonts w:ascii="Georgia"/>
          <w:w w:val="105"/>
        </w:rPr>
        <w:t>:</w:t>
      </w:r>
      <w:r>
        <w:rPr>
          <w:rFonts w:ascii="Georgia"/>
          <w:w w:val="105"/>
        </w:rPr>
        <w:tab/>
      </w:r>
      <w:r>
        <w:rPr>
          <w:rFonts w:ascii="Arial"/>
          <w:i/>
          <w:w w:val="105"/>
        </w:rPr>
        <w:t>DELETE</w:t>
      </w:r>
      <w:r>
        <w:rPr>
          <w:rFonts w:ascii="Arial"/>
          <w:i/>
          <w:spacing w:val="-3"/>
          <w:w w:val="105"/>
        </w:rPr>
        <w:t xml:space="preserve"> </w:t>
      </w:r>
      <w:r>
        <w:rPr>
          <w:rFonts w:ascii="Arial"/>
          <w:i/>
          <w:w w:val="105"/>
        </w:rPr>
        <w:t>NONEXISTENT</w:t>
      </w:r>
      <w:r>
        <w:rPr>
          <w:rFonts w:ascii="Arial"/>
          <w:i/>
          <w:spacing w:val="-2"/>
          <w:w w:val="105"/>
        </w:rPr>
        <w:t xml:space="preserve"> </w:t>
      </w:r>
      <w:r>
        <w:rPr>
          <w:rFonts w:ascii="Arial"/>
          <w:i/>
          <w:w w:val="105"/>
        </w:rPr>
        <w:t>OBJECT</w:t>
      </w:r>
    </w:p>
    <w:p w14:paraId="1113E72E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4398995E" w14:textId="77777777" w:rsidR="0010771C" w:rsidRDefault="00AC137A">
      <w:pPr>
        <w:pStyle w:val="BodyText"/>
        <w:tabs>
          <w:tab w:val="left" w:pos="1742"/>
        </w:tabs>
        <w:ind w:left="420"/>
      </w:pPr>
      <w:r>
        <w:rPr>
          <w:rFonts w:ascii="Arial"/>
          <w:i/>
          <w:spacing w:val="-2"/>
          <w:w w:val="95"/>
        </w:rPr>
        <w:t>Endpoint</w:t>
      </w:r>
      <w:r>
        <w:rPr>
          <w:rFonts w:ascii="Arial"/>
          <w:i/>
          <w:spacing w:val="43"/>
          <w:w w:val="95"/>
        </w:rPr>
        <w:t xml:space="preserve"> </w:t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1"/>
          <w:w w:val="95"/>
        </w:rPr>
        <w:t>http://lo</w:t>
      </w:r>
      <w:r>
        <w:rPr>
          <w:spacing w:val="-2"/>
          <w:w w:val="95"/>
        </w:rPr>
        <w:t>calhost:8080/even</w:t>
      </w:r>
      <w:r>
        <w:rPr>
          <w:spacing w:val="-1"/>
          <w:w w:val="95"/>
        </w:rPr>
        <w:t>t/delete</w:t>
      </w:r>
    </w:p>
    <w:p w14:paraId="504073D4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53A86D32" w14:textId="77777777" w:rsidR="0010771C" w:rsidRDefault="00AC137A">
      <w:pPr>
        <w:tabs>
          <w:tab w:val="left" w:pos="1742"/>
        </w:tabs>
        <w:ind w:left="420"/>
        <w:rPr>
          <w:rFonts w:ascii="Trebuchet MS" w:eastAsia="Trebuchet MS" w:hAnsi="Trebuchet MS" w:cs="Trebuchet MS"/>
        </w:rPr>
      </w:pPr>
      <w:r>
        <w:rPr>
          <w:rFonts w:ascii="Arial"/>
          <w:i/>
          <w:spacing w:val="-4"/>
          <w:w w:val="105"/>
        </w:rPr>
        <w:t>Body</w:t>
      </w:r>
      <w:r>
        <w:rPr>
          <w:rFonts w:ascii="Arial"/>
          <w:i/>
          <w:spacing w:val="20"/>
          <w:w w:val="105"/>
        </w:rPr>
        <w:t xml:space="preserve"> </w:t>
      </w:r>
      <w:r>
        <w:rPr>
          <w:rFonts w:ascii="Georgia"/>
          <w:w w:val="105"/>
        </w:rPr>
        <w:t>:</w:t>
      </w:r>
      <w:r>
        <w:rPr>
          <w:rFonts w:ascii="Georgia"/>
          <w:w w:val="105"/>
        </w:rPr>
        <w:tab/>
      </w:r>
      <w:r>
        <w:rPr>
          <w:rFonts w:ascii="Trebuchet MS"/>
          <w:i/>
          <w:w w:val="105"/>
        </w:rPr>
        <w:t>{</w:t>
      </w:r>
    </w:p>
    <w:p w14:paraId="7F72078E" w14:textId="77777777" w:rsidR="0010771C" w:rsidRDefault="00AC137A">
      <w:pPr>
        <w:pStyle w:val="BodyText"/>
        <w:spacing w:before="20"/>
        <w:ind w:left="1742"/>
      </w:pPr>
      <w:r>
        <w:t>”id”:</w:t>
      </w:r>
      <w:r>
        <w:rPr>
          <w:spacing w:val="45"/>
        </w:rPr>
        <w:t xml:space="preserve"> </w:t>
      </w:r>
      <w:r>
        <w:t>9</w:t>
      </w:r>
    </w:p>
    <w:p w14:paraId="5498BE1B" w14:textId="77777777" w:rsidR="0010771C" w:rsidRDefault="00AC137A">
      <w:pPr>
        <w:spacing w:before="16"/>
        <w:ind w:left="1742"/>
        <w:rPr>
          <w:rFonts w:ascii="Trebuchet MS" w:eastAsia="Trebuchet MS" w:hAnsi="Trebuchet MS" w:cs="Trebuchet MS"/>
        </w:rPr>
      </w:pPr>
      <w:r>
        <w:rPr>
          <w:rFonts w:ascii="Trebuchet MS"/>
          <w:i/>
          <w:w w:val="135"/>
        </w:rPr>
        <w:t>}</w:t>
      </w:r>
    </w:p>
    <w:p w14:paraId="02C204D4" w14:textId="77777777" w:rsidR="0010771C" w:rsidRDefault="0010771C">
      <w:pPr>
        <w:spacing w:before="11" w:line="280" w:lineRule="exact"/>
        <w:rPr>
          <w:sz w:val="28"/>
          <w:szCs w:val="28"/>
        </w:rPr>
      </w:pPr>
    </w:p>
    <w:p w14:paraId="683FE585" w14:textId="77777777" w:rsidR="0010771C" w:rsidRDefault="00AC137A">
      <w:pPr>
        <w:pStyle w:val="BodyText"/>
        <w:tabs>
          <w:tab w:val="left" w:pos="1742"/>
        </w:tabs>
        <w:ind w:left="420"/>
      </w:pPr>
      <w:r>
        <w:rPr>
          <w:w w:val="95"/>
        </w:rPr>
        <w:t>Resultado</w:t>
      </w:r>
      <w:r>
        <w:rPr>
          <w:spacing w:val="25"/>
          <w:w w:val="95"/>
        </w:rPr>
        <w:t xml:space="preserve"> </w:t>
      </w:r>
      <w:r>
        <w:rPr>
          <w:w w:val="95"/>
        </w:rPr>
        <w:t>:</w:t>
      </w:r>
      <w:r>
        <w:rPr>
          <w:w w:val="95"/>
        </w:rPr>
        <w:tab/>
        <w:t>Erro</w:t>
      </w:r>
    </w:p>
    <w:p w14:paraId="76551B79" w14:textId="77777777" w:rsidR="0010771C" w:rsidRDefault="0010771C">
      <w:pPr>
        <w:spacing w:before="7" w:line="280" w:lineRule="exact"/>
        <w:rPr>
          <w:sz w:val="28"/>
          <w:szCs w:val="28"/>
        </w:rPr>
      </w:pPr>
    </w:p>
    <w:p w14:paraId="3A0BE0FA" w14:textId="77777777" w:rsidR="0010771C" w:rsidRDefault="00AC137A">
      <w:pPr>
        <w:tabs>
          <w:tab w:val="left" w:pos="1742"/>
        </w:tabs>
        <w:ind w:left="420"/>
        <w:rPr>
          <w:rFonts w:ascii="Arial" w:eastAsia="Arial" w:hAnsi="Arial" w:cs="Arial"/>
        </w:rPr>
      </w:pPr>
      <w:r>
        <w:rPr>
          <w:rFonts w:ascii="Arial"/>
          <w:i/>
          <w:w w:val="95"/>
        </w:rPr>
        <w:t>Status</w:t>
      </w:r>
      <w:r>
        <w:rPr>
          <w:rFonts w:ascii="Arial"/>
          <w:i/>
          <w:spacing w:val="29"/>
          <w:w w:val="95"/>
        </w:rPr>
        <w:t xml:space="preserve"> </w:t>
      </w:r>
      <w:r>
        <w:rPr>
          <w:rFonts w:ascii="Georgia"/>
          <w:w w:val="95"/>
        </w:rPr>
        <w:t>:</w:t>
      </w:r>
      <w:r>
        <w:rPr>
          <w:rFonts w:ascii="Georgia"/>
          <w:w w:val="95"/>
        </w:rPr>
        <w:tab/>
      </w:r>
      <w:r>
        <w:rPr>
          <w:rFonts w:ascii="Arial"/>
          <w:i/>
          <w:w w:val="95"/>
        </w:rPr>
        <w:t xml:space="preserve">404 </w:t>
      </w:r>
      <w:r>
        <w:rPr>
          <w:rFonts w:ascii="Arial"/>
          <w:i/>
          <w:spacing w:val="1"/>
          <w:w w:val="95"/>
        </w:rPr>
        <w:t xml:space="preserve"> </w:t>
      </w:r>
      <w:r>
        <w:rPr>
          <w:rFonts w:ascii="Arial"/>
          <w:i/>
          <w:w w:val="95"/>
        </w:rPr>
        <w:t xml:space="preserve">NOT </w:t>
      </w:r>
      <w:r>
        <w:rPr>
          <w:rFonts w:ascii="Arial"/>
          <w:i/>
          <w:spacing w:val="2"/>
          <w:w w:val="95"/>
        </w:rPr>
        <w:t xml:space="preserve"> </w:t>
      </w:r>
      <w:r>
        <w:rPr>
          <w:rFonts w:ascii="Arial"/>
          <w:i/>
          <w:spacing w:val="-2"/>
          <w:w w:val="95"/>
        </w:rPr>
        <w:t>FOUND</w:t>
      </w:r>
    </w:p>
    <w:p w14:paraId="74C29F93" w14:textId="77777777" w:rsidR="0010771C" w:rsidRDefault="0010771C">
      <w:pPr>
        <w:spacing w:before="3" w:line="140" w:lineRule="exact"/>
        <w:rPr>
          <w:sz w:val="14"/>
          <w:szCs w:val="14"/>
        </w:rPr>
      </w:pPr>
    </w:p>
    <w:p w14:paraId="6970B28D" w14:textId="77777777" w:rsidR="0010771C" w:rsidRDefault="0010771C">
      <w:pPr>
        <w:spacing w:line="200" w:lineRule="exact"/>
        <w:rPr>
          <w:sz w:val="20"/>
          <w:szCs w:val="20"/>
        </w:rPr>
      </w:pPr>
    </w:p>
    <w:p w14:paraId="237EB7A5" w14:textId="77777777" w:rsidR="0010771C" w:rsidRDefault="0010771C">
      <w:pPr>
        <w:spacing w:line="200" w:lineRule="exact"/>
        <w:rPr>
          <w:sz w:val="20"/>
          <w:szCs w:val="20"/>
        </w:rPr>
      </w:pPr>
    </w:p>
    <w:p w14:paraId="4F580869" w14:textId="77777777" w:rsidR="0010771C" w:rsidRDefault="00160C4F">
      <w:pPr>
        <w:ind w:left="103" w:right="102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30F9465" wp14:editId="67BCCB3E">
            <wp:extent cx="537210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8B51" w14:textId="77777777" w:rsidR="0010771C" w:rsidRDefault="0010771C">
      <w:pPr>
        <w:spacing w:line="200" w:lineRule="exact"/>
        <w:rPr>
          <w:sz w:val="20"/>
          <w:szCs w:val="20"/>
        </w:rPr>
      </w:pPr>
    </w:p>
    <w:p w14:paraId="76B8A732" w14:textId="77777777" w:rsidR="0010771C" w:rsidRDefault="0010771C">
      <w:pPr>
        <w:spacing w:before="8" w:line="260" w:lineRule="exact"/>
        <w:rPr>
          <w:sz w:val="26"/>
          <w:szCs w:val="26"/>
        </w:rPr>
      </w:pPr>
    </w:p>
    <w:p w14:paraId="24F32446" w14:textId="77777777" w:rsidR="0010771C" w:rsidRPr="00AC137A" w:rsidRDefault="00AC137A">
      <w:pPr>
        <w:pStyle w:val="BodyText"/>
        <w:spacing w:before="57"/>
        <w:ind w:left="2091"/>
        <w:rPr>
          <w:lang w:val="pt-PT"/>
        </w:rPr>
      </w:pPr>
      <w:r w:rsidRPr="00AC137A">
        <w:rPr>
          <w:w w:val="95"/>
          <w:lang w:val="pt-PT"/>
        </w:rPr>
        <w:t>Figura</w:t>
      </w:r>
      <w:r w:rsidRPr="00AC137A">
        <w:rPr>
          <w:spacing w:val="31"/>
          <w:w w:val="95"/>
          <w:lang w:val="pt-PT"/>
        </w:rPr>
        <w:t xml:space="preserve"> </w:t>
      </w:r>
      <w:r w:rsidRPr="00AC137A">
        <w:rPr>
          <w:w w:val="95"/>
          <w:lang w:val="pt-PT"/>
        </w:rPr>
        <w:t xml:space="preserve">5.12: </w:t>
      </w:r>
      <w:r w:rsidRPr="00AC137A">
        <w:rPr>
          <w:spacing w:val="1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Resultado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observ</w:t>
      </w:r>
      <w:r w:rsidRPr="00AC137A">
        <w:rPr>
          <w:spacing w:val="-104"/>
          <w:w w:val="95"/>
          <w:lang w:val="pt-PT"/>
        </w:rPr>
        <w:t>´</w:t>
      </w:r>
      <w:r w:rsidRPr="00AC137A">
        <w:rPr>
          <w:w w:val="95"/>
          <w:lang w:val="pt-PT"/>
        </w:rPr>
        <w:t>a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el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31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Postman</w:t>
      </w:r>
      <w:r w:rsidRPr="00AC137A">
        <w:rPr>
          <w:w w:val="95"/>
          <w:lang w:val="pt-PT"/>
        </w:rPr>
        <w:t>.</w:t>
      </w:r>
    </w:p>
    <w:p w14:paraId="1EC355B1" w14:textId="77777777" w:rsidR="0010771C" w:rsidRPr="00AC137A" w:rsidRDefault="0010771C">
      <w:pPr>
        <w:rPr>
          <w:lang w:val="pt-PT"/>
        </w:rPr>
        <w:sectPr w:rsidR="0010771C" w:rsidRPr="00AC137A">
          <w:pgSz w:w="11910" w:h="16840"/>
          <w:pgMar w:top="1560" w:right="1560" w:bottom="1140" w:left="1620" w:header="0" w:footer="939" w:gutter="0"/>
          <w:cols w:space="720"/>
        </w:sectPr>
      </w:pPr>
    </w:p>
    <w:p w14:paraId="46BB2CFC" w14:textId="77777777" w:rsidR="0010771C" w:rsidRPr="00AC137A" w:rsidRDefault="0010771C">
      <w:pPr>
        <w:spacing w:before="5" w:line="140" w:lineRule="exact"/>
        <w:rPr>
          <w:sz w:val="14"/>
          <w:szCs w:val="14"/>
          <w:lang w:val="pt-PT"/>
        </w:rPr>
      </w:pPr>
    </w:p>
    <w:p w14:paraId="15B9968B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0BD1018E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6C355AC2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55E7AAD4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339165A7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6BF57AF4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437AC0D3" w14:textId="77777777" w:rsidR="0010771C" w:rsidRPr="00AC137A" w:rsidRDefault="00AC137A">
      <w:pPr>
        <w:spacing w:before="33"/>
        <w:ind w:left="101"/>
        <w:jc w:val="both"/>
        <w:rPr>
          <w:rFonts w:ascii="Georgia" w:eastAsia="Georgia" w:hAnsi="Georgia" w:cs="Georgia"/>
          <w:sz w:val="41"/>
          <w:szCs w:val="41"/>
          <w:lang w:val="pt-PT"/>
        </w:rPr>
      </w:pPr>
      <w:r w:rsidRPr="00AC137A">
        <w:rPr>
          <w:rFonts w:ascii="Georgia" w:eastAsia="Georgia" w:hAnsi="Georgia" w:cs="Georgia"/>
          <w:b/>
          <w:bCs/>
          <w:w w:val="95"/>
          <w:sz w:val="41"/>
          <w:szCs w:val="41"/>
          <w:lang w:val="pt-PT"/>
        </w:rPr>
        <w:t>Ca</w:t>
      </w:r>
      <w:r w:rsidRPr="00AC137A">
        <w:rPr>
          <w:rFonts w:ascii="Georgia" w:eastAsia="Georgia" w:hAnsi="Georgia" w:cs="Georgia"/>
          <w:b/>
          <w:bCs/>
          <w:spacing w:val="-53"/>
          <w:w w:val="95"/>
          <w:sz w:val="41"/>
          <w:szCs w:val="41"/>
          <w:lang w:val="pt-PT"/>
        </w:rPr>
        <w:t>p</w:t>
      </w:r>
      <w:r w:rsidRPr="00AC137A">
        <w:rPr>
          <w:rFonts w:ascii="Georgia" w:eastAsia="Georgia" w:hAnsi="Georgia" w:cs="Georgia"/>
          <w:b/>
          <w:bCs/>
          <w:spacing w:val="-153"/>
          <w:w w:val="95"/>
          <w:sz w:val="41"/>
          <w:szCs w:val="41"/>
          <w:lang w:val="pt-PT"/>
        </w:rPr>
        <w:t>´</w:t>
      </w:r>
      <w:r w:rsidRPr="00AC137A">
        <w:rPr>
          <w:rFonts w:ascii="Georgia" w:eastAsia="Georgia" w:hAnsi="Georgia" w:cs="Georgia"/>
          <w:b/>
          <w:bCs/>
          <w:w w:val="95"/>
          <w:sz w:val="41"/>
          <w:szCs w:val="41"/>
          <w:lang w:val="pt-PT"/>
        </w:rPr>
        <w:t>ıtulo</w:t>
      </w:r>
      <w:r w:rsidRPr="00AC137A">
        <w:rPr>
          <w:rFonts w:ascii="Georgia" w:eastAsia="Georgia" w:hAnsi="Georgia" w:cs="Georgia"/>
          <w:b/>
          <w:bCs/>
          <w:spacing w:val="81"/>
          <w:w w:val="95"/>
          <w:sz w:val="41"/>
          <w:szCs w:val="41"/>
          <w:lang w:val="pt-PT"/>
        </w:rPr>
        <w:t xml:space="preserve"> </w:t>
      </w:r>
      <w:r w:rsidRPr="00AC137A">
        <w:rPr>
          <w:rFonts w:ascii="Georgia" w:eastAsia="Georgia" w:hAnsi="Georgia" w:cs="Georgia"/>
          <w:b/>
          <w:bCs/>
          <w:w w:val="95"/>
          <w:sz w:val="41"/>
          <w:szCs w:val="41"/>
          <w:lang w:val="pt-PT"/>
        </w:rPr>
        <w:t>6</w:t>
      </w:r>
    </w:p>
    <w:p w14:paraId="574444EE" w14:textId="77777777" w:rsidR="0010771C" w:rsidRPr="00AC137A" w:rsidRDefault="0010771C">
      <w:pPr>
        <w:spacing w:before="17" w:line="440" w:lineRule="exact"/>
        <w:rPr>
          <w:sz w:val="44"/>
          <w:szCs w:val="44"/>
          <w:lang w:val="pt-PT"/>
        </w:rPr>
      </w:pPr>
    </w:p>
    <w:p w14:paraId="711535F9" w14:textId="77777777" w:rsidR="0010771C" w:rsidRPr="00AC137A" w:rsidRDefault="00AC137A">
      <w:pPr>
        <w:ind w:left="101"/>
        <w:jc w:val="both"/>
        <w:rPr>
          <w:rFonts w:ascii="Georgia" w:eastAsia="Georgia" w:hAnsi="Georgia" w:cs="Georgia"/>
          <w:sz w:val="49"/>
          <w:szCs w:val="49"/>
          <w:lang w:val="pt-PT"/>
        </w:rPr>
      </w:pPr>
      <w:commentRangeStart w:id="86"/>
      <w:r w:rsidRPr="00AC137A">
        <w:rPr>
          <w:rFonts w:ascii="Georgia" w:hAnsi="Georgia"/>
          <w:b/>
          <w:w w:val="95"/>
          <w:sz w:val="49"/>
          <w:lang w:val="pt-PT"/>
        </w:rPr>
        <w:t>Conclu</w:t>
      </w:r>
      <w:r w:rsidRPr="00AC137A">
        <w:rPr>
          <w:rFonts w:ascii="Georgia" w:hAnsi="Georgia"/>
          <w:b/>
          <w:spacing w:val="-5"/>
          <w:w w:val="95"/>
          <w:sz w:val="49"/>
          <w:lang w:val="pt-PT"/>
        </w:rPr>
        <w:t>s</w:t>
      </w:r>
      <w:r w:rsidRPr="00AC137A">
        <w:rPr>
          <w:rFonts w:ascii="Georgia" w:hAnsi="Georgia"/>
          <w:b/>
          <w:spacing w:val="-232"/>
          <w:w w:val="95"/>
          <w:sz w:val="49"/>
          <w:lang w:val="pt-PT"/>
        </w:rPr>
        <w:t>˜</w:t>
      </w:r>
      <w:r w:rsidRPr="00AC137A">
        <w:rPr>
          <w:rFonts w:ascii="Georgia" w:hAnsi="Georgia"/>
          <w:b/>
          <w:w w:val="95"/>
          <w:sz w:val="49"/>
          <w:lang w:val="pt-PT"/>
        </w:rPr>
        <w:t>ao</w:t>
      </w:r>
      <w:commentRangeEnd w:id="86"/>
      <w:r w:rsidR="00313BC3">
        <w:rPr>
          <w:rStyle w:val="CommentReference"/>
        </w:rPr>
        <w:commentReference w:id="86"/>
      </w:r>
    </w:p>
    <w:p w14:paraId="55C497A7" w14:textId="77777777" w:rsidR="0010771C" w:rsidRPr="00AC137A" w:rsidRDefault="0010771C">
      <w:pPr>
        <w:spacing w:before="6" w:line="340" w:lineRule="exact"/>
        <w:rPr>
          <w:sz w:val="34"/>
          <w:szCs w:val="34"/>
          <w:lang w:val="pt-PT"/>
        </w:rPr>
      </w:pPr>
    </w:p>
    <w:p w14:paraId="71FAC7CB" w14:textId="77777777" w:rsidR="0010771C" w:rsidRPr="00AC137A" w:rsidRDefault="0010771C">
      <w:pPr>
        <w:spacing w:line="500" w:lineRule="exact"/>
        <w:rPr>
          <w:sz w:val="50"/>
          <w:szCs w:val="50"/>
          <w:lang w:val="pt-PT"/>
        </w:rPr>
      </w:pPr>
    </w:p>
    <w:p w14:paraId="3CCFA6B1" w14:textId="77777777" w:rsidR="0010771C" w:rsidRPr="00AC137A" w:rsidRDefault="00AC137A">
      <w:pPr>
        <w:pStyle w:val="BodyText"/>
        <w:jc w:val="both"/>
        <w:rPr>
          <w:lang w:val="pt-PT"/>
        </w:rPr>
      </w:pPr>
      <w:r w:rsidRPr="00AC137A">
        <w:rPr>
          <w:w w:val="95"/>
          <w:lang w:val="pt-PT"/>
        </w:rPr>
        <w:t>Este</w:t>
      </w:r>
      <w:r w:rsidRPr="00AC137A">
        <w:rPr>
          <w:spacing w:val="1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ca</w:t>
      </w:r>
      <w:r w:rsidRPr="00AC137A">
        <w:rPr>
          <w:spacing w:val="-25"/>
          <w:w w:val="95"/>
          <w:lang w:val="pt-PT"/>
        </w:rPr>
        <w:t>p</w:t>
      </w:r>
      <w:r w:rsidRPr="00AC137A">
        <w:rPr>
          <w:spacing w:val="-82"/>
          <w:w w:val="95"/>
          <w:lang w:val="pt-PT"/>
        </w:rPr>
        <w:t>´</w:t>
      </w:r>
      <w:r w:rsidRPr="00AC137A">
        <w:rPr>
          <w:w w:val="95"/>
          <w:lang w:val="pt-PT"/>
        </w:rPr>
        <w:t>ıtulo</w:t>
      </w:r>
      <w:r w:rsidRPr="00AC137A">
        <w:rPr>
          <w:spacing w:val="1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descre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e</w:t>
      </w:r>
      <w:r w:rsidRPr="00AC137A">
        <w:rPr>
          <w:spacing w:val="1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conclu</w:t>
      </w:r>
      <w:r w:rsidRPr="00AC137A">
        <w:rPr>
          <w:spacing w:val="-2"/>
          <w:w w:val="95"/>
          <w:lang w:val="pt-PT"/>
        </w:rPr>
        <w:t>s</w:t>
      </w:r>
      <w:r w:rsidRPr="00AC137A">
        <w:rPr>
          <w:spacing w:val="-103"/>
          <w:w w:val="95"/>
          <w:lang w:val="pt-PT"/>
        </w:rPr>
        <w:t>o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es</w:t>
      </w:r>
      <w:r w:rsidRPr="00AC137A">
        <w:rPr>
          <w:spacing w:val="1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que</w:t>
      </w:r>
      <w:r w:rsidRPr="00AC137A">
        <w:rPr>
          <w:spacing w:val="1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foram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adquiridas</w:t>
      </w:r>
      <w:r w:rsidRPr="00AC137A">
        <w:rPr>
          <w:spacing w:val="16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d</w:t>
      </w:r>
      <w:r w:rsidRPr="00AC137A">
        <w:rPr>
          <w:w w:val="95"/>
          <w:lang w:val="pt-PT"/>
        </w:rPr>
        <w:t>o</w:t>
      </w:r>
      <w:r w:rsidRPr="00AC137A">
        <w:rPr>
          <w:spacing w:val="1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trabalho</w:t>
      </w:r>
      <w:r w:rsidRPr="00AC137A">
        <w:rPr>
          <w:spacing w:val="1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feito</w:t>
      </w:r>
      <w:r w:rsidRPr="00AC137A">
        <w:rPr>
          <w:spacing w:val="1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-6"/>
          <w:w w:val="95"/>
          <w:lang w:val="pt-PT"/>
        </w:rPr>
        <w:t>t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</w:t>
      </w:r>
      <w:r w:rsidRPr="00AC137A">
        <w:rPr>
          <w:spacing w:val="1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ao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mome</w:t>
      </w:r>
      <w:r w:rsidRPr="00AC137A">
        <w:rPr>
          <w:spacing w:val="-8"/>
          <w:w w:val="95"/>
          <w:lang w:val="pt-PT"/>
        </w:rPr>
        <w:t>n</w:t>
      </w:r>
      <w:r w:rsidRPr="00AC137A">
        <w:rPr>
          <w:w w:val="95"/>
          <w:lang w:val="pt-PT"/>
        </w:rPr>
        <w:t>to.</w:t>
      </w:r>
    </w:p>
    <w:p w14:paraId="053A962B" w14:textId="77777777" w:rsidR="0010771C" w:rsidRPr="00AC137A" w:rsidRDefault="0010771C">
      <w:pPr>
        <w:spacing w:before="2" w:line="160" w:lineRule="exact"/>
        <w:rPr>
          <w:sz w:val="16"/>
          <w:szCs w:val="16"/>
          <w:lang w:val="pt-PT"/>
        </w:rPr>
      </w:pPr>
    </w:p>
    <w:p w14:paraId="339F9623" w14:textId="77777777" w:rsidR="0010771C" w:rsidRPr="00AC137A" w:rsidRDefault="0010771C">
      <w:pPr>
        <w:spacing w:line="220" w:lineRule="exact"/>
        <w:rPr>
          <w:lang w:val="pt-PT"/>
        </w:rPr>
      </w:pPr>
    </w:p>
    <w:p w14:paraId="0C4F7E21" w14:textId="77777777" w:rsidR="0010771C" w:rsidRDefault="00AC137A">
      <w:pPr>
        <w:pStyle w:val="Heading1"/>
        <w:numPr>
          <w:ilvl w:val="1"/>
          <w:numId w:val="1"/>
        </w:numPr>
        <w:tabs>
          <w:tab w:val="left" w:pos="837"/>
        </w:tabs>
        <w:jc w:val="both"/>
        <w:rPr>
          <w:b w:val="0"/>
          <w:bCs w:val="0"/>
        </w:rPr>
      </w:pPr>
      <w:bookmarkStart w:id="87" w:name="_TOC_250000"/>
      <w:r>
        <w:rPr>
          <w:w w:val="95"/>
        </w:rPr>
        <w:t>Recapitula</w:t>
      </w:r>
      <w:r>
        <w:rPr>
          <w:spacing w:val="-136"/>
          <w:w w:val="95"/>
        </w:rPr>
        <w:t>c</w:t>
      </w:r>
      <w:r>
        <w:rPr>
          <w:spacing w:val="-3"/>
          <w:w w:val="95"/>
        </w:rPr>
        <w:t>¸</w:t>
      </w:r>
      <w:r>
        <w:rPr>
          <w:spacing w:val="-133"/>
          <w:w w:val="95"/>
        </w:rPr>
        <w:t>˜</w:t>
      </w:r>
      <w:r>
        <w:rPr>
          <w:w w:val="95"/>
        </w:rPr>
        <w:t>ao</w:t>
      </w:r>
      <w:bookmarkEnd w:id="87"/>
    </w:p>
    <w:p w14:paraId="60A6816B" w14:textId="77777777" w:rsidR="0010771C" w:rsidRDefault="0010771C">
      <w:pPr>
        <w:spacing w:before="12" w:line="300" w:lineRule="exact"/>
        <w:rPr>
          <w:sz w:val="30"/>
          <w:szCs w:val="30"/>
        </w:rPr>
      </w:pPr>
    </w:p>
    <w:p w14:paraId="6EBFC002" w14:textId="77777777" w:rsidR="0010771C" w:rsidRPr="00AC137A" w:rsidRDefault="00AC137A">
      <w:pPr>
        <w:pStyle w:val="BodyText"/>
        <w:spacing w:line="344" w:lineRule="auto"/>
        <w:ind w:right="116"/>
        <w:jc w:val="both"/>
        <w:rPr>
          <w:lang w:val="pt-PT"/>
        </w:rPr>
      </w:pPr>
      <w:r w:rsidRPr="00AC137A">
        <w:rPr>
          <w:w w:val="95"/>
          <w:lang w:val="pt-PT"/>
        </w:rPr>
        <w:t>Como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referido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na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</w:t>
      </w:r>
      <w:r w:rsidRPr="00AC137A">
        <w:rPr>
          <w:spacing w:val="-1"/>
          <w:w w:val="95"/>
          <w:lang w:val="pt-PT"/>
        </w:rPr>
        <w:t>c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2.1,</w:t>
      </w:r>
      <w:r w:rsidRPr="00AC137A">
        <w:rPr>
          <w:spacing w:val="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foi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os</w:t>
      </w:r>
      <w:r w:rsidRPr="00AC137A">
        <w:rPr>
          <w:spacing w:val="-27"/>
          <w:w w:val="95"/>
          <w:lang w:val="pt-PT"/>
        </w:rPr>
        <w:t>s</w:t>
      </w:r>
      <w:r w:rsidRPr="00AC137A">
        <w:rPr>
          <w:spacing w:val="-82"/>
          <w:w w:val="95"/>
          <w:lang w:val="pt-PT"/>
        </w:rPr>
        <w:t>´</w:t>
      </w:r>
      <w:r w:rsidRPr="00AC137A">
        <w:rPr>
          <w:w w:val="95"/>
          <w:lang w:val="pt-PT"/>
        </w:rPr>
        <w:t>ı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el,</w:t>
      </w:r>
      <w:r w:rsidRPr="00AC137A">
        <w:rPr>
          <w:spacing w:val="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atr</w:t>
      </w:r>
      <w:r w:rsidRPr="00AC137A">
        <w:rPr>
          <w:spacing w:val="-6"/>
          <w:w w:val="95"/>
          <w:lang w:val="pt-PT"/>
        </w:rPr>
        <w:t>av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es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</w:t>
      </w:r>
      <w:r w:rsidRPr="00AC137A">
        <w:rPr>
          <w:spacing w:val="-1"/>
          <w:w w:val="95"/>
          <w:lang w:val="pt-PT"/>
        </w:rPr>
        <w:t>u</w:t>
      </w:r>
      <w:r w:rsidRPr="00AC137A">
        <w:rPr>
          <w:w w:val="95"/>
          <w:lang w:val="pt-PT"/>
        </w:rPr>
        <w:t>ni</w:t>
      </w:r>
      <w:r w:rsidRPr="00AC137A">
        <w:rPr>
          <w:spacing w:val="-103"/>
          <w:w w:val="95"/>
          <w:lang w:val="pt-PT"/>
        </w:rPr>
        <w:t>o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es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clu</w:t>
      </w:r>
      <w:r w:rsidRPr="00AC137A">
        <w:rPr>
          <w:spacing w:val="5"/>
          <w:w w:val="95"/>
          <w:lang w:val="pt-PT"/>
        </w:rPr>
        <w:t>b</w:t>
      </w:r>
      <w:r w:rsidRPr="00AC137A">
        <w:rPr>
          <w:w w:val="95"/>
          <w:lang w:val="pt-PT"/>
        </w:rPr>
        <w:t>es</w:t>
      </w:r>
      <w:r w:rsidRPr="00AC137A">
        <w:rPr>
          <w:spacing w:val="4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deste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des</w:t>
      </w:r>
      <w:r w:rsidRPr="00AC137A">
        <w:rPr>
          <w:spacing w:val="6"/>
          <w:w w:val="95"/>
          <w:lang w:val="pt-PT"/>
        </w:rPr>
        <w:t>p</w:t>
      </w:r>
      <w:r w:rsidRPr="00AC137A">
        <w:rPr>
          <w:w w:val="95"/>
          <w:lang w:val="pt-PT"/>
        </w:rPr>
        <w:t>orto,</w:t>
      </w:r>
      <w:r w:rsidRPr="00AC137A">
        <w:rPr>
          <w:w w:val="96"/>
          <w:lang w:val="pt-PT"/>
        </w:rPr>
        <w:t xml:space="preserve"> </w:t>
      </w:r>
      <w:r w:rsidRPr="00AC137A">
        <w:rPr>
          <w:w w:val="95"/>
          <w:lang w:val="pt-PT"/>
        </w:rPr>
        <w:t>definir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prop</w:t>
      </w:r>
      <w:r w:rsidRPr="00AC137A">
        <w:rPr>
          <w:spacing w:val="-1"/>
          <w:w w:val="95"/>
          <w:lang w:val="pt-PT"/>
        </w:rPr>
        <w:t>r</w:t>
      </w:r>
      <w:r w:rsidRPr="00AC137A">
        <w:rPr>
          <w:w w:val="95"/>
          <w:lang w:val="pt-PT"/>
        </w:rPr>
        <w:t>iedades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principais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secun</w:t>
      </w:r>
      <w:r w:rsidRPr="00AC137A">
        <w:rPr>
          <w:spacing w:val="-1"/>
          <w:w w:val="95"/>
          <w:lang w:val="pt-PT"/>
        </w:rPr>
        <w:t>d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´</w:t>
      </w:r>
      <w:r w:rsidRPr="00AC137A">
        <w:rPr>
          <w:w w:val="95"/>
          <w:lang w:val="pt-PT"/>
        </w:rPr>
        <w:t>rias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nossa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ao.</w:t>
      </w:r>
      <w:r w:rsidRPr="00AC137A">
        <w:rPr>
          <w:spacing w:val="4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</w:t>
      </w:r>
      <w:r w:rsidRPr="00AC137A">
        <w:rPr>
          <w:spacing w:val="-104"/>
          <w:w w:val="95"/>
          <w:lang w:val="pt-PT"/>
        </w:rPr>
        <w:t>´</w:t>
      </w:r>
      <w:r w:rsidRPr="00AC137A">
        <w:rPr>
          <w:w w:val="95"/>
          <w:lang w:val="pt-PT"/>
        </w:rPr>
        <w:t>os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estas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proprieda</w:t>
      </w:r>
      <w:r w:rsidRPr="00AC137A">
        <w:rPr>
          <w:spacing w:val="-1"/>
          <w:w w:val="95"/>
          <w:lang w:val="pt-PT"/>
        </w:rPr>
        <w:t>d</w:t>
      </w:r>
      <w:r w:rsidRPr="00AC137A">
        <w:rPr>
          <w:w w:val="95"/>
          <w:lang w:val="pt-PT"/>
        </w:rPr>
        <w:t>es</w:t>
      </w:r>
      <w:r w:rsidRPr="00AC137A">
        <w:rPr>
          <w:w w:val="90"/>
          <w:lang w:val="pt-PT"/>
        </w:rPr>
        <w:t xml:space="preserve"> </w:t>
      </w:r>
      <w:r w:rsidRPr="00AC137A">
        <w:rPr>
          <w:w w:val="95"/>
          <w:lang w:val="pt-PT"/>
        </w:rPr>
        <w:t>estarem</w:t>
      </w:r>
      <w:r w:rsidRPr="00AC137A">
        <w:rPr>
          <w:spacing w:val="4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definidas</w:t>
      </w:r>
      <w:r w:rsidRPr="00AC137A">
        <w:rPr>
          <w:spacing w:val="4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4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estruturadas,</w:t>
      </w:r>
      <w:r w:rsidRPr="00AC137A">
        <w:rPr>
          <w:spacing w:val="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foi</w:t>
      </w:r>
      <w:r w:rsidRPr="00AC137A">
        <w:rPr>
          <w:spacing w:val="4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gerado</w:t>
      </w:r>
      <w:r w:rsidRPr="00AC137A">
        <w:rPr>
          <w:spacing w:val="4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4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modelo</w:t>
      </w:r>
      <w:r w:rsidRPr="00AC137A">
        <w:rPr>
          <w:spacing w:val="4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47"/>
          <w:w w:val="95"/>
          <w:lang w:val="pt-PT"/>
        </w:rPr>
        <w:t xml:space="preserve"> </w:t>
      </w:r>
      <w:r w:rsidRPr="00AC137A">
        <w:rPr>
          <w:spacing w:val="-2"/>
          <w:w w:val="95"/>
          <w:lang w:val="pt-PT"/>
        </w:rPr>
        <w:t>en</w:t>
      </w:r>
      <w:r w:rsidRPr="00AC137A">
        <w:rPr>
          <w:spacing w:val="-1"/>
          <w:w w:val="95"/>
          <w:lang w:val="pt-PT"/>
        </w:rPr>
        <w:t>tidades</w:t>
      </w:r>
      <w:r w:rsidRPr="00AC137A">
        <w:rPr>
          <w:spacing w:val="4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onde</w:t>
      </w:r>
      <w:r w:rsidRPr="00AC137A">
        <w:rPr>
          <w:spacing w:val="48"/>
          <w:w w:val="95"/>
          <w:lang w:val="pt-PT"/>
        </w:rPr>
        <w:t xml:space="preserve"> </w:t>
      </w:r>
      <w:r w:rsidRPr="00AC137A">
        <w:rPr>
          <w:spacing w:val="-2"/>
          <w:w w:val="95"/>
          <w:lang w:val="pt-PT"/>
        </w:rPr>
        <w:t>assen</w:t>
      </w:r>
      <w:r w:rsidRPr="00AC137A">
        <w:rPr>
          <w:spacing w:val="-1"/>
          <w:w w:val="95"/>
          <w:lang w:val="pt-PT"/>
        </w:rPr>
        <w:t>ta</w:t>
      </w:r>
      <w:r w:rsidRPr="00AC137A">
        <w:rPr>
          <w:spacing w:val="4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4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nossa</w:t>
      </w:r>
      <w:r w:rsidRPr="00AC137A">
        <w:rPr>
          <w:spacing w:val="28"/>
          <w:w w:val="93"/>
          <w:lang w:val="pt-PT"/>
        </w:rPr>
        <w:t xml:space="preserve"> </w:t>
      </w:r>
      <w:r w:rsidRPr="00AC137A">
        <w:rPr>
          <w:w w:val="95"/>
          <w:lang w:val="pt-PT"/>
        </w:rPr>
        <w:t>aplica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(demonstrado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-6"/>
          <w:w w:val="95"/>
          <w:lang w:val="pt-PT"/>
        </w:rPr>
        <w:t>p</w:t>
      </w:r>
      <w:r w:rsidRPr="00AC137A">
        <w:rPr>
          <w:spacing w:val="-100"/>
          <w:w w:val="95"/>
          <w:lang w:val="pt-PT"/>
        </w:rPr>
        <w:t>ˆ</w:t>
      </w:r>
      <w:r w:rsidRPr="00AC137A">
        <w:rPr>
          <w:w w:val="95"/>
          <w:lang w:val="pt-PT"/>
        </w:rPr>
        <w:t>endice</w:t>
      </w:r>
      <w:r w:rsidRPr="00AC137A">
        <w:rPr>
          <w:spacing w:val="3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A).</w:t>
      </w:r>
    </w:p>
    <w:p w14:paraId="4D35FA45" w14:textId="77777777" w:rsidR="0010771C" w:rsidRPr="00AC137A" w:rsidRDefault="00AC137A">
      <w:pPr>
        <w:pStyle w:val="BodyText"/>
        <w:spacing w:line="343" w:lineRule="auto"/>
        <w:ind w:right="115" w:firstLine="338"/>
        <w:jc w:val="right"/>
        <w:rPr>
          <w:lang w:val="pt-PT"/>
        </w:rPr>
      </w:pPr>
      <w:r w:rsidRPr="00AC137A">
        <w:rPr>
          <w:spacing w:val="-16"/>
          <w:w w:val="95"/>
          <w:lang w:val="pt-PT"/>
        </w:rPr>
        <w:t>T</w:t>
      </w:r>
      <w:r w:rsidRPr="00AC137A">
        <w:rPr>
          <w:spacing w:val="5"/>
          <w:w w:val="95"/>
          <w:lang w:val="pt-PT"/>
        </w:rPr>
        <w:t>o</w:t>
      </w:r>
      <w:r w:rsidRPr="00AC137A">
        <w:rPr>
          <w:w w:val="95"/>
          <w:lang w:val="pt-PT"/>
        </w:rPr>
        <w:t>do</w:t>
      </w:r>
      <w:r w:rsidRPr="00AC137A">
        <w:rPr>
          <w:spacing w:val="1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</w:t>
      </w:r>
      <w:r w:rsidRPr="00AC137A">
        <w:rPr>
          <w:spacing w:val="-1"/>
          <w:w w:val="95"/>
          <w:lang w:val="pt-PT"/>
        </w:rPr>
        <w:t>r</w:t>
      </w:r>
      <w:r w:rsidRPr="00AC137A">
        <w:rPr>
          <w:w w:val="95"/>
          <w:lang w:val="pt-PT"/>
        </w:rPr>
        <w:t>abalho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feito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-6"/>
          <w:w w:val="95"/>
          <w:lang w:val="pt-PT"/>
        </w:rPr>
        <w:t>t</w:t>
      </w:r>
      <w:r w:rsidRPr="00AC137A">
        <w:rPr>
          <w:spacing w:val="-100"/>
          <w:w w:val="95"/>
          <w:lang w:val="pt-PT"/>
        </w:rPr>
        <w:t>´</w:t>
      </w:r>
      <w:r w:rsidRPr="00AC137A">
        <w:rPr>
          <w:w w:val="95"/>
          <w:lang w:val="pt-PT"/>
        </w:rPr>
        <w:t>e</w:t>
      </w:r>
      <w:r w:rsidRPr="00AC137A">
        <w:rPr>
          <w:spacing w:val="1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agora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foi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maioritariame</w:t>
      </w:r>
      <w:r w:rsidRPr="00AC137A">
        <w:rPr>
          <w:spacing w:val="-6"/>
          <w:w w:val="95"/>
          <w:lang w:val="pt-PT"/>
        </w:rPr>
        <w:t>n</w:t>
      </w:r>
      <w:r w:rsidRPr="00AC137A">
        <w:rPr>
          <w:w w:val="95"/>
          <w:lang w:val="pt-PT"/>
        </w:rPr>
        <w:t>te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1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lado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servidor.  Como</w:t>
      </w:r>
      <w:r w:rsidRPr="00AC137A">
        <w:rPr>
          <w:w w:val="97"/>
          <w:lang w:val="pt-PT"/>
        </w:rPr>
        <w:t xml:space="preserve"> </w:t>
      </w:r>
      <w:r w:rsidRPr="00AC137A">
        <w:rPr>
          <w:w w:val="95"/>
          <w:lang w:val="pt-PT"/>
        </w:rPr>
        <w:t>referido</w:t>
      </w:r>
      <w:r w:rsidRPr="00AC137A">
        <w:rPr>
          <w:spacing w:val="4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ca</w:t>
      </w:r>
      <w:r w:rsidRPr="00AC137A">
        <w:rPr>
          <w:spacing w:val="-25"/>
          <w:w w:val="95"/>
          <w:lang w:val="pt-PT"/>
        </w:rPr>
        <w:t>p</w:t>
      </w:r>
      <w:r w:rsidRPr="00AC137A">
        <w:rPr>
          <w:spacing w:val="-82"/>
          <w:w w:val="95"/>
          <w:lang w:val="pt-PT"/>
        </w:rPr>
        <w:t>´</w:t>
      </w:r>
      <w:r w:rsidRPr="00AC137A">
        <w:rPr>
          <w:w w:val="95"/>
          <w:lang w:val="pt-PT"/>
        </w:rPr>
        <w:t>ıtulo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3,</w:t>
      </w:r>
      <w:r w:rsidRPr="00AC137A">
        <w:rPr>
          <w:spacing w:val="4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foram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definidas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</w:t>
      </w:r>
      <w:r w:rsidRPr="00AC137A">
        <w:rPr>
          <w:spacing w:val="4"/>
          <w:w w:val="95"/>
          <w:lang w:val="pt-PT"/>
        </w:rPr>
        <w:t>o</w:t>
      </w:r>
      <w:r w:rsidRPr="00AC137A">
        <w:rPr>
          <w:w w:val="95"/>
          <w:lang w:val="pt-PT"/>
        </w:rPr>
        <w:t>das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</w:t>
      </w:r>
      <w:r w:rsidRPr="00AC137A">
        <w:rPr>
          <w:spacing w:val="4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estruturas,</w:t>
      </w:r>
      <w:r w:rsidRPr="00AC137A">
        <w:rPr>
          <w:spacing w:val="4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ta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to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em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termos</w:t>
      </w:r>
      <w:r w:rsidRPr="00AC137A">
        <w:rPr>
          <w:spacing w:val="4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4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tidades</w:t>
      </w:r>
      <w:r w:rsidRPr="00AC137A">
        <w:rPr>
          <w:w w:val="96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inform</w:t>
      </w:r>
      <w:r w:rsidRPr="00AC137A">
        <w:rPr>
          <w:spacing w:val="-2"/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3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ersiste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te,</w:t>
      </w:r>
      <w:r w:rsidRPr="00AC137A">
        <w:rPr>
          <w:spacing w:val="4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como</w:t>
      </w:r>
      <w:r w:rsidRPr="00AC137A">
        <w:rPr>
          <w:spacing w:val="3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em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termos</w:t>
      </w:r>
      <w:r w:rsidRPr="00AC137A">
        <w:rPr>
          <w:spacing w:val="3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formato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em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que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3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3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geral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</w:t>
      </w:r>
      <w:r w:rsidRPr="00AC137A">
        <w:rPr>
          <w:spacing w:val="-1"/>
          <w:w w:val="95"/>
          <w:lang w:val="pt-PT"/>
        </w:rPr>
        <w:t>r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w w:val="95"/>
          <w:lang w:val="pt-PT"/>
        </w:rPr>
        <w:t>´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ter</w:t>
      </w:r>
      <w:r w:rsidRPr="00AC137A">
        <w:rPr>
          <w:w w:val="97"/>
          <w:lang w:val="pt-PT"/>
        </w:rPr>
        <w:t xml:space="preserve"> </w:t>
      </w:r>
      <w:r w:rsidRPr="00AC137A">
        <w:rPr>
          <w:w w:val="95"/>
          <w:lang w:val="pt-PT"/>
        </w:rPr>
        <w:t>acesso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3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esta</w:t>
      </w:r>
      <w:r w:rsidRPr="00AC137A">
        <w:rPr>
          <w:spacing w:val="3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inform</w:t>
      </w:r>
      <w:r w:rsidRPr="00AC137A">
        <w:rPr>
          <w:spacing w:val="-1"/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3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 xml:space="preserve">o. </w:t>
      </w:r>
      <w:r w:rsidRPr="00AC137A">
        <w:rPr>
          <w:spacing w:val="4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Distribuindo</w:t>
      </w:r>
      <w:r w:rsidRPr="00AC137A">
        <w:rPr>
          <w:spacing w:val="3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os</w:t>
      </w:r>
      <w:r w:rsidRPr="00AC137A">
        <w:rPr>
          <w:spacing w:val="3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</w:t>
      </w:r>
      <w:r w:rsidRPr="00AC137A">
        <w:rPr>
          <w:spacing w:val="5"/>
          <w:w w:val="95"/>
          <w:lang w:val="pt-PT"/>
        </w:rPr>
        <w:t>o</w:t>
      </w:r>
      <w:r w:rsidRPr="00AC137A">
        <w:rPr>
          <w:w w:val="95"/>
          <w:lang w:val="pt-PT"/>
        </w:rPr>
        <w:t>cos</w:t>
      </w:r>
      <w:r w:rsidRPr="00AC137A">
        <w:rPr>
          <w:spacing w:val="3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principais</w:t>
      </w:r>
      <w:r w:rsidRPr="00AC137A">
        <w:rPr>
          <w:spacing w:val="3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nas</w:t>
      </w:r>
      <w:r w:rsidRPr="00AC137A">
        <w:rPr>
          <w:spacing w:val="3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camadas</w:t>
      </w:r>
      <w:r w:rsidRPr="00AC137A">
        <w:rPr>
          <w:spacing w:val="3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3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M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delo,</w:t>
      </w:r>
      <w:r w:rsidRPr="00AC137A">
        <w:rPr>
          <w:spacing w:val="3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o-</w:t>
      </w:r>
      <w:r w:rsidRPr="00AC137A">
        <w:rPr>
          <w:w w:val="90"/>
          <w:lang w:val="pt-PT"/>
        </w:rPr>
        <w:t xml:space="preserve"> </w:t>
      </w:r>
      <w:r w:rsidRPr="00AC137A">
        <w:rPr>
          <w:w w:val="95"/>
          <w:lang w:val="pt-PT"/>
        </w:rPr>
        <w:t>sit</w:t>
      </w:r>
      <w:r w:rsidRPr="00AC137A">
        <w:rPr>
          <w:spacing w:val="-103"/>
          <w:w w:val="95"/>
          <w:lang w:val="pt-PT"/>
        </w:rPr>
        <w:t>o</w:t>
      </w:r>
      <w:r w:rsidRPr="00AC137A">
        <w:rPr>
          <w:spacing w:val="-1"/>
          <w:w w:val="95"/>
          <w:lang w:val="pt-PT"/>
        </w:rPr>
        <w:t>´</w:t>
      </w:r>
      <w:r w:rsidRPr="00AC137A">
        <w:rPr>
          <w:w w:val="95"/>
          <w:lang w:val="pt-PT"/>
        </w:rPr>
        <w:t>rio,</w:t>
      </w:r>
      <w:r w:rsidRPr="00AC137A">
        <w:rPr>
          <w:spacing w:val="3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Neg</w:t>
      </w:r>
      <w:r w:rsidRPr="00AC137A">
        <w:rPr>
          <w:spacing w:val="-104"/>
          <w:w w:val="95"/>
          <w:lang w:val="pt-PT"/>
        </w:rPr>
        <w:t>´</w:t>
      </w:r>
      <w:r w:rsidRPr="00AC137A">
        <w:rPr>
          <w:w w:val="95"/>
          <w:lang w:val="pt-PT"/>
        </w:rPr>
        <w:t>ocio</w:t>
      </w:r>
      <w:r w:rsidRPr="00AC137A">
        <w:rPr>
          <w:spacing w:val="3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3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trolador,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demos</w:t>
      </w:r>
      <w:r w:rsidRPr="00AC137A">
        <w:rPr>
          <w:spacing w:val="3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3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uma</w:t>
      </w:r>
      <w:r w:rsidRPr="00AC137A">
        <w:rPr>
          <w:spacing w:val="3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forma</w:t>
      </w:r>
      <w:r w:rsidRPr="00AC137A">
        <w:rPr>
          <w:spacing w:val="3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organizada</w:t>
      </w:r>
      <w:r w:rsidRPr="00AC137A">
        <w:rPr>
          <w:spacing w:val="3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separar</w:t>
      </w:r>
      <w:r w:rsidRPr="00AC137A">
        <w:rPr>
          <w:spacing w:val="3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</w:t>
      </w:r>
      <w:r w:rsidRPr="00AC137A">
        <w:rPr>
          <w:spacing w:val="4"/>
          <w:w w:val="95"/>
          <w:lang w:val="pt-PT"/>
        </w:rPr>
        <w:t>o</w:t>
      </w:r>
      <w:r w:rsidRPr="00AC137A">
        <w:rPr>
          <w:w w:val="95"/>
          <w:lang w:val="pt-PT"/>
        </w:rPr>
        <w:t>do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3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cesso</w:t>
      </w:r>
      <w:r w:rsidRPr="00AC137A">
        <w:rPr>
          <w:w w:val="92"/>
          <w:lang w:val="pt-PT"/>
        </w:rPr>
        <w:t xml:space="preserve"> </w:t>
      </w:r>
      <w:r w:rsidRPr="00AC137A">
        <w:rPr>
          <w:w w:val="95"/>
          <w:lang w:val="pt-PT"/>
        </w:rPr>
        <w:t>que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7"/>
          <w:w w:val="95"/>
          <w:lang w:val="pt-PT"/>
        </w:rPr>
        <w:t>n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ol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e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caminho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desde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rFonts w:ascii="Arial" w:eastAsia="Arial" w:hAnsi="Arial" w:cs="Arial"/>
          <w:i/>
          <w:w w:val="95"/>
          <w:lang w:val="pt-PT"/>
        </w:rPr>
        <w:t>b</w:t>
      </w:r>
      <w:r w:rsidRPr="00AC137A">
        <w:rPr>
          <w:rFonts w:ascii="Arial" w:eastAsia="Arial" w:hAnsi="Arial" w:cs="Arial"/>
          <w:i/>
          <w:spacing w:val="-11"/>
          <w:w w:val="95"/>
          <w:lang w:val="pt-PT"/>
        </w:rPr>
        <w:t>r</w:t>
      </w:r>
      <w:r w:rsidRPr="00AC137A">
        <w:rPr>
          <w:rFonts w:ascii="Arial" w:eastAsia="Arial" w:hAnsi="Arial" w:cs="Arial"/>
          <w:i/>
          <w:w w:val="95"/>
          <w:lang w:val="pt-PT"/>
        </w:rPr>
        <w:t>owser</w:t>
      </w:r>
      <w:r w:rsidRPr="00AC137A">
        <w:rPr>
          <w:rFonts w:ascii="Arial" w:eastAsia="Arial" w:hAnsi="Arial" w:cs="Arial"/>
          <w:i/>
          <w:spacing w:val="3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-6"/>
          <w:w w:val="95"/>
          <w:lang w:val="pt-PT"/>
        </w:rPr>
        <w:t>t</w:t>
      </w:r>
      <w:r w:rsidRPr="00AC137A">
        <w:rPr>
          <w:spacing w:val="-99"/>
          <w:w w:val="95"/>
          <w:lang w:val="pt-PT"/>
        </w:rPr>
        <w:t>´</w:t>
      </w:r>
      <w:r w:rsidRPr="00AC137A">
        <w:rPr>
          <w:w w:val="95"/>
          <w:lang w:val="pt-PT"/>
        </w:rPr>
        <w:t>e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spacing w:val="-104"/>
          <w:w w:val="95"/>
          <w:lang w:val="pt-PT"/>
        </w:rPr>
        <w:t>`</w:t>
      </w:r>
      <w:r w:rsidRPr="00AC137A">
        <w:rPr>
          <w:w w:val="95"/>
          <w:lang w:val="pt-PT"/>
        </w:rPr>
        <w:t>a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b</w:t>
      </w:r>
      <w:r w:rsidRPr="00AC137A">
        <w:rPr>
          <w:w w:val="95"/>
          <w:lang w:val="pt-PT"/>
        </w:rPr>
        <w:t>ase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dados.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u</w:t>
      </w:r>
      <w:r w:rsidRPr="00AC137A">
        <w:rPr>
          <w:spacing w:val="-24"/>
          <w:w w:val="95"/>
          <w:lang w:val="pt-PT"/>
        </w:rPr>
        <w:t>x</w:t>
      </w:r>
      <w:r w:rsidRPr="00AC137A">
        <w:rPr>
          <w:spacing w:val="-82"/>
          <w:w w:val="95"/>
          <w:lang w:val="pt-PT"/>
        </w:rPr>
        <w:t>´</w:t>
      </w:r>
      <w:r w:rsidRPr="00AC137A">
        <w:rPr>
          <w:w w:val="95"/>
          <w:lang w:val="pt-PT"/>
        </w:rPr>
        <w:t>ılio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das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ferrame</w:t>
      </w:r>
      <w:r w:rsidRPr="00AC137A">
        <w:rPr>
          <w:spacing w:val="-8"/>
          <w:w w:val="95"/>
          <w:lang w:val="pt-PT"/>
        </w:rPr>
        <w:t>n</w:t>
      </w:r>
      <w:r w:rsidRPr="00AC137A">
        <w:rPr>
          <w:w w:val="95"/>
          <w:lang w:val="pt-PT"/>
        </w:rPr>
        <w:t>tas</w:t>
      </w:r>
      <w:r w:rsidRPr="00AC137A">
        <w:rPr>
          <w:w w:val="99"/>
          <w:lang w:val="pt-PT"/>
        </w:rPr>
        <w:t xml:space="preserve"> </w:t>
      </w:r>
      <w:r w:rsidRPr="00AC137A">
        <w:rPr>
          <w:w w:val="95"/>
          <w:lang w:val="pt-PT"/>
        </w:rPr>
        <w:t>aprese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tadas</w:t>
      </w:r>
      <w:r w:rsidRPr="00AC137A">
        <w:rPr>
          <w:spacing w:val="1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na</w:t>
      </w:r>
      <w:r w:rsidRPr="00AC137A">
        <w:rPr>
          <w:spacing w:val="1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</w:t>
      </w:r>
      <w:r w:rsidRPr="00AC137A">
        <w:rPr>
          <w:spacing w:val="-1"/>
          <w:w w:val="95"/>
          <w:lang w:val="pt-PT"/>
        </w:rPr>
        <w:t>c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1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2.3,</w:t>
      </w:r>
      <w:r w:rsidRPr="00AC137A">
        <w:rPr>
          <w:spacing w:val="1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conseguimos</w:t>
      </w:r>
      <w:r w:rsidRPr="00AC137A">
        <w:rPr>
          <w:spacing w:val="1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-1"/>
          <w:w w:val="95"/>
          <w:lang w:val="pt-PT"/>
        </w:rPr>
        <w:t>r</w:t>
      </w:r>
      <w:r w:rsidRPr="00AC137A">
        <w:rPr>
          <w:w w:val="95"/>
          <w:lang w:val="pt-PT"/>
        </w:rPr>
        <w:t>ganizar</w:t>
      </w:r>
      <w:r w:rsidRPr="00AC137A">
        <w:rPr>
          <w:spacing w:val="1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</w:t>
      </w:r>
      <w:r w:rsidRPr="00AC137A">
        <w:rPr>
          <w:spacing w:val="4"/>
          <w:w w:val="95"/>
          <w:lang w:val="pt-PT"/>
        </w:rPr>
        <w:t>o</w:t>
      </w:r>
      <w:r w:rsidRPr="00AC137A">
        <w:rPr>
          <w:w w:val="95"/>
          <w:lang w:val="pt-PT"/>
        </w:rPr>
        <w:t>da</w:t>
      </w:r>
      <w:r w:rsidRPr="00AC137A">
        <w:rPr>
          <w:spacing w:val="1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esta</w:t>
      </w:r>
      <w:r w:rsidRPr="00AC137A">
        <w:rPr>
          <w:spacing w:val="1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part</w:t>
      </w:r>
      <w:r w:rsidRPr="00AC137A">
        <w:rPr>
          <w:spacing w:val="-1"/>
          <w:w w:val="95"/>
          <w:lang w:val="pt-PT"/>
        </w:rPr>
        <w:t>i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1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1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ma</w:t>
      </w:r>
      <w:r w:rsidRPr="00AC137A">
        <w:rPr>
          <w:spacing w:val="-8"/>
          <w:w w:val="95"/>
          <w:lang w:val="pt-PT"/>
        </w:rPr>
        <w:t>n</w:t>
      </w:r>
      <w:r w:rsidRPr="00AC137A">
        <w:rPr>
          <w:spacing w:val="-6"/>
          <w:w w:val="95"/>
          <w:lang w:val="pt-PT"/>
        </w:rPr>
        <w:t>t</w:t>
      </w:r>
      <w:r w:rsidRPr="00AC137A">
        <w:rPr>
          <w:spacing w:val="-100"/>
          <w:w w:val="95"/>
          <w:lang w:val="pt-PT"/>
        </w:rPr>
        <w:t>ˆ</w:t>
      </w:r>
      <w:r w:rsidRPr="00AC137A">
        <w:rPr>
          <w:w w:val="95"/>
          <w:lang w:val="pt-PT"/>
        </w:rPr>
        <w:t>e-la</w:t>
      </w:r>
      <w:r w:rsidRPr="00AC137A">
        <w:rPr>
          <w:spacing w:val="1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consiste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te.</w:t>
      </w:r>
    </w:p>
    <w:p w14:paraId="2ACF187D" w14:textId="77777777" w:rsidR="0010771C" w:rsidRPr="00AC137A" w:rsidRDefault="00AC137A">
      <w:pPr>
        <w:pStyle w:val="BodyText"/>
        <w:spacing w:before="1" w:line="344" w:lineRule="auto"/>
        <w:ind w:firstLine="338"/>
        <w:rPr>
          <w:lang w:val="pt-PT"/>
        </w:rPr>
      </w:pPr>
      <w:r w:rsidRPr="00AC137A">
        <w:rPr>
          <w:w w:val="95"/>
          <w:lang w:val="pt-PT"/>
        </w:rPr>
        <w:t>Do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la</w:t>
      </w:r>
      <w:r w:rsidRPr="00AC137A">
        <w:rPr>
          <w:spacing w:val="-1"/>
          <w:w w:val="95"/>
          <w:lang w:val="pt-PT"/>
        </w:rPr>
        <w:t>d</w:t>
      </w:r>
      <w:r w:rsidRPr="00AC137A">
        <w:rPr>
          <w:w w:val="95"/>
          <w:lang w:val="pt-PT"/>
        </w:rPr>
        <w:t>o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p</w:t>
      </w:r>
      <w:r w:rsidRPr="00AC137A">
        <w:rPr>
          <w:w w:val="95"/>
          <w:lang w:val="pt-PT"/>
        </w:rPr>
        <w:t>lic</w:t>
      </w:r>
      <w:r w:rsidRPr="00AC137A">
        <w:rPr>
          <w:spacing w:val="-1"/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clie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te,</w:t>
      </w:r>
      <w:r w:rsidRPr="00AC137A">
        <w:rPr>
          <w:spacing w:val="3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como</w:t>
      </w:r>
      <w:r w:rsidRPr="00AC137A">
        <w:rPr>
          <w:spacing w:val="3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aprese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tado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ca</w:t>
      </w:r>
      <w:r w:rsidRPr="00AC137A">
        <w:rPr>
          <w:spacing w:val="-25"/>
          <w:w w:val="95"/>
          <w:lang w:val="pt-PT"/>
        </w:rPr>
        <w:t>p</w:t>
      </w:r>
      <w:r w:rsidRPr="00AC137A">
        <w:rPr>
          <w:spacing w:val="-82"/>
          <w:w w:val="95"/>
          <w:lang w:val="pt-PT"/>
        </w:rPr>
        <w:t>´</w:t>
      </w:r>
      <w:r w:rsidRPr="00AC137A">
        <w:rPr>
          <w:w w:val="95"/>
          <w:lang w:val="pt-PT"/>
        </w:rPr>
        <w:t>ıtulo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4,</w:t>
      </w:r>
      <w:r w:rsidRPr="00AC137A">
        <w:rPr>
          <w:spacing w:val="3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foram</w:t>
      </w:r>
      <w:r w:rsidRPr="00AC137A">
        <w:rPr>
          <w:spacing w:val="3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enas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geradas</w:t>
      </w:r>
      <w:r w:rsidRPr="00AC137A">
        <w:rPr>
          <w:spacing w:val="3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</w:t>
      </w:r>
      <w:r w:rsidRPr="00AC137A">
        <w:rPr>
          <w:w w:val="94"/>
          <w:lang w:val="pt-PT"/>
        </w:rPr>
        <w:t xml:space="preserve"> </w:t>
      </w:r>
      <w:r w:rsidRPr="00AC137A">
        <w:rPr>
          <w:w w:val="95"/>
          <w:lang w:val="pt-PT"/>
        </w:rPr>
        <w:t>classes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que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corres</w:t>
      </w:r>
      <w:r w:rsidRPr="00AC137A">
        <w:rPr>
          <w:spacing w:val="6"/>
          <w:w w:val="95"/>
          <w:lang w:val="pt-PT"/>
        </w:rPr>
        <w:t>p</w:t>
      </w:r>
      <w:r w:rsidRPr="00AC137A">
        <w:rPr>
          <w:w w:val="95"/>
          <w:lang w:val="pt-PT"/>
        </w:rPr>
        <w:t>ondem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spacing w:val="-104"/>
          <w:w w:val="95"/>
          <w:lang w:val="pt-PT"/>
        </w:rPr>
        <w:t>`</w:t>
      </w:r>
      <w:r w:rsidRPr="00AC137A">
        <w:rPr>
          <w:w w:val="95"/>
          <w:lang w:val="pt-PT"/>
        </w:rPr>
        <w:t>as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classes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6"/>
          <w:w w:val="95"/>
          <w:lang w:val="pt-PT"/>
        </w:rPr>
        <w:t>n</w:t>
      </w:r>
      <w:r w:rsidRPr="00AC137A">
        <w:rPr>
          <w:w w:val="95"/>
          <w:lang w:val="pt-PT"/>
        </w:rPr>
        <w:t>tidades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1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servidor.</w:t>
      </w:r>
    </w:p>
    <w:p w14:paraId="65EB2AB5" w14:textId="77777777" w:rsidR="0010771C" w:rsidRPr="00AC137A" w:rsidRDefault="00AC137A">
      <w:pPr>
        <w:pStyle w:val="BodyText"/>
        <w:spacing w:line="339" w:lineRule="auto"/>
        <w:ind w:firstLine="338"/>
        <w:rPr>
          <w:lang w:val="pt-PT"/>
        </w:rPr>
      </w:pPr>
      <w:r w:rsidRPr="00AC137A">
        <w:rPr>
          <w:spacing w:val="-16"/>
          <w:w w:val="95"/>
          <w:lang w:val="pt-PT"/>
        </w:rPr>
        <w:t>T</w:t>
      </w:r>
      <w:r w:rsidRPr="00AC137A">
        <w:rPr>
          <w:spacing w:val="5"/>
          <w:w w:val="95"/>
          <w:lang w:val="pt-PT"/>
        </w:rPr>
        <w:t>o</w:t>
      </w:r>
      <w:r w:rsidRPr="00AC137A">
        <w:rPr>
          <w:w w:val="95"/>
          <w:lang w:val="pt-PT"/>
        </w:rPr>
        <w:t>dos</w:t>
      </w:r>
      <w:r w:rsidRPr="00AC137A">
        <w:rPr>
          <w:spacing w:val="2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os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testes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feitos</w:t>
      </w:r>
      <w:r w:rsidRPr="00AC137A">
        <w:rPr>
          <w:spacing w:val="2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foram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ao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lado</w:t>
      </w:r>
      <w:r w:rsidRPr="00AC137A">
        <w:rPr>
          <w:spacing w:val="2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aplica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 xml:space="preserve">servidor. </w:t>
      </w:r>
      <w:r w:rsidRPr="00AC137A">
        <w:rPr>
          <w:spacing w:val="2"/>
          <w:w w:val="95"/>
          <w:lang w:val="pt-PT"/>
        </w:rPr>
        <w:t xml:space="preserve"> </w:t>
      </w:r>
      <w:r w:rsidRPr="00AC137A">
        <w:rPr>
          <w:spacing w:val="-6"/>
          <w:w w:val="95"/>
          <w:lang w:val="pt-PT"/>
        </w:rPr>
        <w:t>P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demos</w:t>
      </w:r>
      <w:r w:rsidRPr="00AC137A">
        <w:rPr>
          <w:spacing w:val="23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obser</w:t>
      </w:r>
      <w:r w:rsidRPr="00AC137A">
        <w:rPr>
          <w:spacing w:val="-12"/>
          <w:w w:val="95"/>
          <w:lang w:val="pt-PT"/>
        </w:rPr>
        <w:t>v</w:t>
      </w:r>
      <w:r w:rsidRPr="00AC137A">
        <w:rPr>
          <w:w w:val="95"/>
          <w:lang w:val="pt-PT"/>
        </w:rPr>
        <w:t>ar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o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com</w:t>
      </w:r>
      <w:r w:rsidRPr="00AC137A">
        <w:rPr>
          <w:spacing w:val="6"/>
          <w:w w:val="95"/>
          <w:lang w:val="pt-PT"/>
        </w:rPr>
        <w:t>p</w:t>
      </w:r>
      <w:r w:rsidRPr="00AC137A">
        <w:rPr>
          <w:w w:val="95"/>
          <w:lang w:val="pt-PT"/>
        </w:rPr>
        <w:t>or-</w:t>
      </w:r>
      <w:r w:rsidRPr="00AC137A">
        <w:rPr>
          <w:w w:val="91"/>
          <w:lang w:val="pt-PT"/>
        </w:rPr>
        <w:t xml:space="preserve"> </w:t>
      </w:r>
      <w:r w:rsidRPr="00AC137A">
        <w:rPr>
          <w:w w:val="95"/>
          <w:lang w:val="pt-PT"/>
        </w:rPr>
        <w:t>tame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d</w:t>
      </w:r>
      <w:r w:rsidRPr="00AC137A">
        <w:rPr>
          <w:w w:val="95"/>
          <w:lang w:val="pt-PT"/>
        </w:rPr>
        <w:t>os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rFonts w:ascii="Arial" w:hAnsi="Arial"/>
          <w:i/>
          <w:w w:val="95"/>
          <w:lang w:val="pt-PT"/>
        </w:rPr>
        <w:t>end</w:t>
      </w:r>
      <w:r w:rsidRPr="00AC137A">
        <w:rPr>
          <w:rFonts w:ascii="Arial" w:hAnsi="Arial"/>
          <w:i/>
          <w:spacing w:val="-13"/>
          <w:w w:val="95"/>
          <w:lang w:val="pt-PT"/>
        </w:rPr>
        <w:t>p</w:t>
      </w:r>
      <w:r w:rsidRPr="00AC137A">
        <w:rPr>
          <w:rFonts w:ascii="Arial" w:hAnsi="Arial"/>
          <w:i/>
          <w:w w:val="95"/>
          <w:lang w:val="pt-PT"/>
        </w:rPr>
        <w:t>oints</w:t>
      </w:r>
      <w:r w:rsidRPr="00AC137A">
        <w:rPr>
          <w:rFonts w:ascii="Arial" w:hAnsi="Arial"/>
          <w:i/>
          <w:spacing w:val="3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ersis</w:t>
      </w:r>
      <w:r w:rsidRPr="00AC137A">
        <w:rPr>
          <w:spacing w:val="-6"/>
          <w:w w:val="95"/>
          <w:lang w:val="pt-PT"/>
        </w:rPr>
        <w:t>t</w:t>
      </w:r>
      <w:r w:rsidRPr="00AC137A">
        <w:rPr>
          <w:spacing w:val="-100"/>
          <w:w w:val="95"/>
          <w:lang w:val="pt-PT"/>
        </w:rPr>
        <w:t>ˆ</w:t>
      </w:r>
      <w:r w:rsidRPr="00AC137A">
        <w:rPr>
          <w:w w:val="95"/>
          <w:lang w:val="pt-PT"/>
        </w:rPr>
        <w:t>e</w:t>
      </w:r>
      <w:r w:rsidRPr="00AC137A">
        <w:rPr>
          <w:spacing w:val="-1"/>
          <w:w w:val="95"/>
          <w:lang w:val="pt-PT"/>
        </w:rPr>
        <w:t>n</w:t>
      </w:r>
      <w:r w:rsidRPr="00AC137A">
        <w:rPr>
          <w:w w:val="95"/>
          <w:lang w:val="pt-PT"/>
        </w:rPr>
        <w:t>cia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dos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dados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na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base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0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dados.</w:t>
      </w:r>
    </w:p>
    <w:p w14:paraId="09D23D8B" w14:textId="77777777" w:rsidR="0010771C" w:rsidRPr="00AC137A" w:rsidRDefault="0010771C">
      <w:pPr>
        <w:spacing w:line="339" w:lineRule="auto"/>
        <w:rPr>
          <w:lang w:val="pt-PT"/>
        </w:rPr>
        <w:sectPr w:rsidR="0010771C" w:rsidRPr="00AC137A">
          <w:pgSz w:w="11910" w:h="16840"/>
          <w:pgMar w:top="1580" w:right="1420" w:bottom="1140" w:left="1480" w:header="0" w:footer="939" w:gutter="0"/>
          <w:cols w:space="720"/>
        </w:sectPr>
      </w:pPr>
    </w:p>
    <w:p w14:paraId="618FC487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6373505F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  <w:sectPr w:rsidR="0010771C" w:rsidRPr="00AC137A">
          <w:pgSz w:w="11910" w:h="16840"/>
          <w:pgMar w:top="1580" w:right="1680" w:bottom="1120" w:left="1680" w:header="0" w:footer="939" w:gutter="0"/>
          <w:cols w:space="720"/>
        </w:sectPr>
      </w:pPr>
    </w:p>
    <w:p w14:paraId="59DF4AD7" w14:textId="77777777" w:rsidR="0010771C" w:rsidRPr="00AC137A" w:rsidRDefault="0010771C">
      <w:pPr>
        <w:spacing w:before="9" w:line="140" w:lineRule="exact"/>
        <w:rPr>
          <w:sz w:val="14"/>
          <w:szCs w:val="14"/>
          <w:lang w:val="pt-PT"/>
        </w:rPr>
      </w:pPr>
    </w:p>
    <w:p w14:paraId="6646FD62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4C738C4A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07D9DE1C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4C2A88E0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16D1D5C4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0B027242" w14:textId="77777777" w:rsidR="0010771C" w:rsidRPr="00AC137A" w:rsidRDefault="0010771C">
      <w:pPr>
        <w:spacing w:line="200" w:lineRule="exact"/>
        <w:rPr>
          <w:sz w:val="20"/>
          <w:szCs w:val="20"/>
          <w:lang w:val="pt-PT"/>
        </w:rPr>
      </w:pPr>
    </w:p>
    <w:p w14:paraId="77E60E56" w14:textId="77777777" w:rsidR="0010771C" w:rsidRPr="00AC137A" w:rsidRDefault="00AC137A">
      <w:pPr>
        <w:spacing w:before="33"/>
        <w:ind w:left="101"/>
        <w:rPr>
          <w:rFonts w:ascii="Georgia" w:eastAsia="Georgia" w:hAnsi="Georgia" w:cs="Georgia"/>
          <w:sz w:val="41"/>
          <w:szCs w:val="41"/>
          <w:lang w:val="pt-PT"/>
        </w:rPr>
      </w:pPr>
      <w:r w:rsidRPr="00AC137A">
        <w:rPr>
          <w:rFonts w:ascii="Georgia" w:hAnsi="Georgia"/>
          <w:b/>
          <w:sz w:val="41"/>
          <w:lang w:val="pt-PT"/>
        </w:rPr>
        <w:t>A</w:t>
      </w:r>
      <w:r w:rsidRPr="00AC137A">
        <w:rPr>
          <w:rFonts w:ascii="Georgia" w:hAnsi="Georgia"/>
          <w:b/>
          <w:spacing w:val="-11"/>
          <w:sz w:val="41"/>
          <w:lang w:val="pt-PT"/>
        </w:rPr>
        <w:t>p</w:t>
      </w:r>
      <w:r w:rsidRPr="00AC137A">
        <w:rPr>
          <w:rFonts w:ascii="Georgia" w:hAnsi="Georgia"/>
          <w:b/>
          <w:spacing w:val="-197"/>
          <w:sz w:val="41"/>
          <w:lang w:val="pt-PT"/>
        </w:rPr>
        <w:t>ˆ</w:t>
      </w:r>
      <w:r w:rsidRPr="00AC137A">
        <w:rPr>
          <w:rFonts w:ascii="Georgia" w:hAnsi="Georgia"/>
          <w:b/>
          <w:sz w:val="41"/>
          <w:lang w:val="pt-PT"/>
        </w:rPr>
        <w:t>endice</w:t>
      </w:r>
      <w:r w:rsidRPr="00AC137A">
        <w:rPr>
          <w:rFonts w:ascii="Georgia" w:hAnsi="Georgia"/>
          <w:b/>
          <w:spacing w:val="1"/>
          <w:sz w:val="41"/>
          <w:lang w:val="pt-PT"/>
        </w:rPr>
        <w:t xml:space="preserve"> </w:t>
      </w:r>
      <w:r w:rsidRPr="00AC137A">
        <w:rPr>
          <w:rFonts w:ascii="Georgia" w:hAnsi="Georgia"/>
          <w:b/>
          <w:sz w:val="41"/>
          <w:lang w:val="pt-PT"/>
        </w:rPr>
        <w:t>A</w:t>
      </w:r>
    </w:p>
    <w:p w14:paraId="4FC0FA91" w14:textId="77777777" w:rsidR="0010771C" w:rsidRPr="00AC137A" w:rsidRDefault="0010771C">
      <w:pPr>
        <w:spacing w:before="1" w:line="460" w:lineRule="exact"/>
        <w:rPr>
          <w:sz w:val="46"/>
          <w:szCs w:val="46"/>
          <w:lang w:val="pt-PT"/>
        </w:rPr>
      </w:pPr>
    </w:p>
    <w:p w14:paraId="39597A4C" w14:textId="77777777" w:rsidR="0010771C" w:rsidRPr="00AC137A" w:rsidRDefault="00AC137A">
      <w:pPr>
        <w:ind w:left="101"/>
        <w:rPr>
          <w:rFonts w:ascii="Georgia" w:eastAsia="Georgia" w:hAnsi="Georgia" w:cs="Georgia"/>
          <w:sz w:val="49"/>
          <w:szCs w:val="49"/>
          <w:lang w:val="pt-PT"/>
        </w:rPr>
      </w:pPr>
      <w:commentRangeStart w:id="88"/>
      <w:r w:rsidRPr="00AC137A">
        <w:rPr>
          <w:rFonts w:ascii="Georgia" w:hAnsi="Georgia"/>
          <w:b/>
          <w:sz w:val="49"/>
          <w:lang w:val="pt-PT"/>
        </w:rPr>
        <w:t>A</w:t>
      </w:r>
      <w:r w:rsidRPr="00AC137A">
        <w:rPr>
          <w:rFonts w:ascii="Georgia" w:hAnsi="Georgia"/>
          <w:b/>
          <w:spacing w:val="-13"/>
          <w:sz w:val="49"/>
          <w:lang w:val="pt-PT"/>
        </w:rPr>
        <w:t>p</w:t>
      </w:r>
      <w:r w:rsidRPr="00AC137A">
        <w:rPr>
          <w:rFonts w:ascii="Georgia" w:hAnsi="Georgia"/>
          <w:b/>
          <w:spacing w:val="-236"/>
          <w:sz w:val="49"/>
          <w:lang w:val="pt-PT"/>
        </w:rPr>
        <w:t>ˆ</w:t>
      </w:r>
      <w:r w:rsidRPr="00AC137A">
        <w:rPr>
          <w:rFonts w:ascii="Georgia" w:hAnsi="Georgia"/>
          <w:b/>
          <w:sz w:val="49"/>
          <w:lang w:val="pt-PT"/>
        </w:rPr>
        <w:t>endice</w:t>
      </w:r>
      <w:r w:rsidRPr="00AC137A">
        <w:rPr>
          <w:rFonts w:ascii="Georgia" w:hAnsi="Georgia"/>
          <w:b/>
          <w:spacing w:val="13"/>
          <w:sz w:val="49"/>
          <w:lang w:val="pt-PT"/>
        </w:rPr>
        <w:t xml:space="preserve"> </w:t>
      </w:r>
      <w:r w:rsidRPr="00AC137A">
        <w:rPr>
          <w:rFonts w:ascii="Georgia" w:hAnsi="Georgia"/>
          <w:b/>
          <w:sz w:val="49"/>
          <w:lang w:val="pt-PT"/>
        </w:rPr>
        <w:t>A</w:t>
      </w:r>
      <w:commentRangeEnd w:id="88"/>
      <w:r w:rsidR="00313BC3">
        <w:rPr>
          <w:rStyle w:val="CommentReference"/>
        </w:rPr>
        <w:commentReference w:id="88"/>
      </w:r>
    </w:p>
    <w:p w14:paraId="38B5857C" w14:textId="77777777" w:rsidR="0010771C" w:rsidRPr="00AC137A" w:rsidRDefault="0010771C">
      <w:pPr>
        <w:spacing w:before="1" w:line="350" w:lineRule="exact"/>
        <w:rPr>
          <w:sz w:val="35"/>
          <w:szCs w:val="35"/>
          <w:lang w:val="pt-PT"/>
        </w:rPr>
      </w:pPr>
    </w:p>
    <w:p w14:paraId="26CEB1A7" w14:textId="77777777" w:rsidR="0010771C" w:rsidRPr="00AC137A" w:rsidRDefault="0010771C">
      <w:pPr>
        <w:spacing w:line="500" w:lineRule="exact"/>
        <w:rPr>
          <w:sz w:val="50"/>
          <w:szCs w:val="50"/>
          <w:lang w:val="pt-PT"/>
        </w:rPr>
      </w:pPr>
    </w:p>
    <w:p w14:paraId="628211B5" w14:textId="77777777" w:rsidR="0010771C" w:rsidRPr="00AC137A" w:rsidRDefault="00AC137A">
      <w:pPr>
        <w:pStyle w:val="BodyText"/>
        <w:rPr>
          <w:lang w:val="pt-PT"/>
        </w:rPr>
      </w:pPr>
      <w:r w:rsidRPr="00AC137A">
        <w:rPr>
          <w:w w:val="95"/>
          <w:lang w:val="pt-PT"/>
        </w:rPr>
        <w:t>O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-6"/>
          <w:w w:val="95"/>
          <w:lang w:val="pt-PT"/>
        </w:rPr>
        <w:t>p</w:t>
      </w:r>
      <w:r w:rsidRPr="00AC137A">
        <w:rPr>
          <w:spacing w:val="-99"/>
          <w:w w:val="95"/>
          <w:lang w:val="pt-PT"/>
        </w:rPr>
        <w:t>ˆ</w:t>
      </w:r>
      <w:r w:rsidRPr="00AC137A">
        <w:rPr>
          <w:w w:val="95"/>
          <w:lang w:val="pt-PT"/>
        </w:rPr>
        <w:t>endice</w:t>
      </w:r>
      <w:r w:rsidRPr="00AC137A">
        <w:rPr>
          <w:spacing w:val="2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co</w:t>
      </w:r>
      <w:r w:rsidRPr="00AC137A">
        <w:rPr>
          <w:spacing w:val="-8"/>
          <w:w w:val="95"/>
          <w:lang w:val="pt-PT"/>
        </w:rPr>
        <w:t>n</w:t>
      </w:r>
      <w:r w:rsidRPr="00AC137A">
        <w:rPr>
          <w:w w:val="95"/>
          <w:lang w:val="pt-PT"/>
        </w:rPr>
        <w:t>tem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lista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</w:t>
      </w:r>
      <w:r w:rsidRPr="00AC137A">
        <w:rPr>
          <w:spacing w:val="4"/>
          <w:w w:val="95"/>
          <w:lang w:val="pt-PT"/>
        </w:rPr>
        <w:t>o</w:t>
      </w:r>
      <w:r w:rsidRPr="00AC137A">
        <w:rPr>
          <w:w w:val="95"/>
          <w:lang w:val="pt-PT"/>
        </w:rPr>
        <w:t>das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tidades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suas</w:t>
      </w:r>
      <w:r w:rsidRPr="00AC137A">
        <w:rPr>
          <w:spacing w:val="25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proprieda</w:t>
      </w:r>
      <w:r w:rsidRPr="00AC137A">
        <w:rPr>
          <w:spacing w:val="-1"/>
          <w:w w:val="95"/>
          <w:lang w:val="pt-PT"/>
        </w:rPr>
        <w:t>d</w:t>
      </w:r>
      <w:r w:rsidRPr="00AC137A">
        <w:rPr>
          <w:w w:val="95"/>
          <w:lang w:val="pt-PT"/>
        </w:rPr>
        <w:t>es.</w:t>
      </w:r>
    </w:p>
    <w:p w14:paraId="32EE35E1" w14:textId="77777777" w:rsidR="0010771C" w:rsidRPr="00AC137A" w:rsidRDefault="00AC137A">
      <w:pPr>
        <w:pStyle w:val="BodyText"/>
        <w:spacing w:before="113" w:line="344" w:lineRule="auto"/>
        <w:ind w:right="1296" w:firstLine="338"/>
        <w:jc w:val="both"/>
        <w:rPr>
          <w:lang w:val="pt-PT"/>
        </w:rPr>
      </w:pPr>
      <w:r w:rsidRPr="00AC137A">
        <w:rPr>
          <w:w w:val="95"/>
          <w:lang w:val="pt-PT"/>
        </w:rPr>
        <w:t>A</w:t>
      </w:r>
      <w:r w:rsidRPr="00AC137A">
        <w:rPr>
          <w:spacing w:val="2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lista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tidades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represe</w:t>
      </w:r>
      <w:r w:rsidRPr="00AC137A">
        <w:rPr>
          <w:spacing w:val="-8"/>
          <w:w w:val="95"/>
          <w:lang w:val="pt-PT"/>
        </w:rPr>
        <w:t>n</w:t>
      </w:r>
      <w:r w:rsidRPr="00AC137A">
        <w:rPr>
          <w:w w:val="95"/>
          <w:lang w:val="pt-PT"/>
        </w:rPr>
        <w:t>ta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propriedades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que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ti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os</w:t>
      </w:r>
      <w:r w:rsidRPr="00AC137A">
        <w:rPr>
          <w:spacing w:val="2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primiti</w:t>
      </w:r>
      <w:r w:rsidRPr="00AC137A">
        <w:rPr>
          <w:spacing w:val="-6"/>
          <w:w w:val="95"/>
          <w:lang w:val="pt-PT"/>
        </w:rPr>
        <w:t>v</w:t>
      </w:r>
      <w:r w:rsidRPr="00AC137A">
        <w:rPr>
          <w:w w:val="95"/>
          <w:lang w:val="pt-PT"/>
        </w:rPr>
        <w:t>os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elo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seu</w:t>
      </w:r>
      <w:r w:rsidRPr="00AC137A">
        <w:rPr>
          <w:spacing w:val="2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nome,</w:t>
      </w:r>
      <w:r w:rsidRPr="00AC137A">
        <w:rPr>
          <w:w w:val="93"/>
          <w:lang w:val="pt-PT"/>
        </w:rPr>
        <w:t xml:space="preserve"> </w:t>
      </w:r>
      <w:r w:rsidRPr="00AC137A">
        <w:rPr>
          <w:w w:val="95"/>
          <w:lang w:val="pt-PT"/>
        </w:rPr>
        <w:t>as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propriedades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que</w:t>
      </w:r>
      <w:r w:rsidRPr="00AC137A">
        <w:rPr>
          <w:spacing w:val="4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referem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ass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cia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oes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4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um</w:t>
      </w:r>
      <w:r w:rsidRPr="00AC137A">
        <w:rPr>
          <w:spacing w:val="4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</w:t>
      </w:r>
      <w:r w:rsidRPr="00AC137A">
        <w:rPr>
          <w:spacing w:val="-1"/>
          <w:w w:val="95"/>
          <w:lang w:val="pt-PT"/>
        </w:rPr>
        <w:t>r</w:t>
      </w:r>
      <w:r w:rsidRPr="00AC137A">
        <w:rPr>
          <w:w w:val="95"/>
          <w:lang w:val="pt-PT"/>
        </w:rPr>
        <w:t>a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um</w:t>
      </w:r>
      <w:r w:rsidRPr="00AC137A">
        <w:rPr>
          <w:spacing w:val="47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elo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nome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da</w:t>
      </w:r>
      <w:r w:rsidRPr="00AC137A">
        <w:rPr>
          <w:spacing w:val="47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tidade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46"/>
          <w:w w:val="95"/>
          <w:lang w:val="pt-PT"/>
        </w:rPr>
        <w:t xml:space="preserve"> </w:t>
      </w:r>
      <w:r w:rsidRPr="00AC137A">
        <w:rPr>
          <w:w w:val="95"/>
          <w:lang w:val="pt-PT"/>
        </w:rPr>
        <w:t>que</w:t>
      </w:r>
      <w:r w:rsidRPr="00AC137A">
        <w:rPr>
          <w:spacing w:val="4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w w:val="98"/>
          <w:lang w:val="pt-PT"/>
        </w:rPr>
        <w:t xml:space="preserve"> </w:t>
      </w:r>
      <w:r w:rsidRPr="00AC137A">
        <w:rPr>
          <w:w w:val="95"/>
          <w:lang w:val="pt-PT"/>
        </w:rPr>
        <w:t>ass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ci</w:t>
      </w:r>
      <w:r w:rsidRPr="00AC137A">
        <w:rPr>
          <w:spacing w:val="-1"/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4"/>
          <w:w w:val="95"/>
          <w:lang w:val="pt-PT"/>
        </w:rPr>
        <w:t>a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o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refere,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propriedades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que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r</w:t>
      </w:r>
      <w:r w:rsidRPr="00AC137A">
        <w:rPr>
          <w:w w:val="95"/>
          <w:lang w:val="pt-PT"/>
        </w:rPr>
        <w:t>e</w:t>
      </w:r>
      <w:r w:rsidRPr="00AC137A">
        <w:rPr>
          <w:spacing w:val="-1"/>
          <w:w w:val="95"/>
          <w:lang w:val="pt-PT"/>
        </w:rPr>
        <w:t>f</w:t>
      </w:r>
      <w:r w:rsidRPr="00AC137A">
        <w:rPr>
          <w:w w:val="95"/>
          <w:lang w:val="pt-PT"/>
        </w:rPr>
        <w:t>e</w:t>
      </w:r>
      <w:r w:rsidRPr="00AC137A">
        <w:rPr>
          <w:spacing w:val="-1"/>
          <w:w w:val="95"/>
          <w:lang w:val="pt-PT"/>
        </w:rPr>
        <w:t>r</w:t>
      </w:r>
      <w:r w:rsidRPr="00AC137A">
        <w:rPr>
          <w:w w:val="95"/>
          <w:lang w:val="pt-PT"/>
        </w:rPr>
        <w:t>em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ass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ci</w:t>
      </w:r>
      <w:r w:rsidRPr="00AC137A">
        <w:rPr>
          <w:spacing w:val="-1"/>
          <w:w w:val="95"/>
          <w:lang w:val="pt-PT"/>
        </w:rPr>
        <w:t>a</w:t>
      </w:r>
      <w:r w:rsidRPr="00AC137A">
        <w:rPr>
          <w:spacing w:val="-92"/>
          <w:w w:val="95"/>
          <w:lang w:val="pt-PT"/>
        </w:rPr>
        <w:t>c</w:t>
      </w:r>
      <w:r w:rsidRPr="00AC137A">
        <w:rPr>
          <w:spacing w:val="-2"/>
          <w:w w:val="95"/>
          <w:lang w:val="pt-PT"/>
        </w:rPr>
        <w:t>¸</w:t>
      </w:r>
      <w:r w:rsidRPr="00AC137A">
        <w:rPr>
          <w:spacing w:val="-103"/>
          <w:w w:val="95"/>
          <w:lang w:val="pt-PT"/>
        </w:rPr>
        <w:t>o</w:t>
      </w:r>
      <w:r w:rsidRPr="00AC137A">
        <w:rPr>
          <w:spacing w:val="-1"/>
          <w:w w:val="95"/>
          <w:lang w:val="pt-PT"/>
        </w:rPr>
        <w:t>˜</w:t>
      </w:r>
      <w:r w:rsidRPr="00AC137A">
        <w:rPr>
          <w:w w:val="95"/>
          <w:lang w:val="pt-PT"/>
        </w:rPr>
        <w:t>es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um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w w:val="95"/>
          <w:lang w:val="pt-PT"/>
        </w:rPr>
        <w:t>para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spacing w:val="-8"/>
          <w:w w:val="95"/>
          <w:lang w:val="pt-PT"/>
        </w:rPr>
        <w:t>m</w:t>
      </w:r>
      <w:r w:rsidRPr="00AC137A">
        <w:rPr>
          <w:w w:val="95"/>
          <w:lang w:val="pt-PT"/>
        </w:rPr>
        <w:t>uitos</w:t>
      </w:r>
      <w:r w:rsidRPr="00AC137A">
        <w:rPr>
          <w:spacing w:val="21"/>
          <w:w w:val="95"/>
          <w:lang w:val="pt-PT"/>
        </w:rPr>
        <w:t xml:space="preserve"> </w:t>
      </w:r>
      <w:r w:rsidRPr="00AC137A">
        <w:rPr>
          <w:spacing w:val="5"/>
          <w:w w:val="95"/>
          <w:lang w:val="pt-PT"/>
        </w:rPr>
        <w:t>p</w:t>
      </w:r>
      <w:r w:rsidRPr="00AC137A">
        <w:rPr>
          <w:w w:val="95"/>
          <w:lang w:val="pt-PT"/>
        </w:rPr>
        <w:t>or</w:t>
      </w:r>
      <w:r w:rsidRPr="00AC137A">
        <w:rPr>
          <w:spacing w:val="22"/>
          <w:w w:val="95"/>
          <w:lang w:val="pt-PT"/>
        </w:rPr>
        <w:t xml:space="preserve"> </w:t>
      </w:r>
      <w:r w:rsidRPr="00AC137A">
        <w:rPr>
          <w:w w:val="95"/>
          <w:lang w:val="pt-PT"/>
        </w:rPr>
        <w:t>uma lista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de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</w:t>
      </w:r>
      <w:r w:rsidRPr="00AC137A">
        <w:rPr>
          <w:spacing w:val="-7"/>
          <w:w w:val="95"/>
          <w:lang w:val="pt-PT"/>
        </w:rPr>
        <w:t>n</w:t>
      </w:r>
      <w:r w:rsidRPr="00AC137A">
        <w:rPr>
          <w:w w:val="95"/>
          <w:lang w:val="pt-PT"/>
        </w:rPr>
        <w:t>tidades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que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ass</w:t>
      </w:r>
      <w:r w:rsidRPr="00AC137A">
        <w:rPr>
          <w:spacing w:val="6"/>
          <w:w w:val="95"/>
          <w:lang w:val="pt-PT"/>
        </w:rPr>
        <w:t>o</w:t>
      </w:r>
      <w:r w:rsidRPr="00AC137A">
        <w:rPr>
          <w:w w:val="95"/>
          <w:lang w:val="pt-PT"/>
        </w:rPr>
        <w:t>cia</w:t>
      </w:r>
      <w:r w:rsidRPr="00AC137A">
        <w:rPr>
          <w:spacing w:val="-92"/>
          <w:w w:val="95"/>
          <w:lang w:val="pt-PT"/>
        </w:rPr>
        <w:t>¸</w:t>
      </w:r>
      <w:r w:rsidRPr="00AC137A">
        <w:rPr>
          <w:w w:val="95"/>
          <w:lang w:val="pt-PT"/>
        </w:rPr>
        <w:t>c</w:t>
      </w:r>
      <w:r w:rsidRPr="00AC137A">
        <w:rPr>
          <w:spacing w:val="-104"/>
          <w:w w:val="95"/>
          <w:lang w:val="pt-PT"/>
        </w:rPr>
        <w:t>˜</w:t>
      </w:r>
      <w:r w:rsidRPr="00AC137A">
        <w:rPr>
          <w:w w:val="95"/>
          <w:lang w:val="pt-PT"/>
        </w:rPr>
        <w:t>ao</w:t>
      </w:r>
      <w:r w:rsidRPr="00AC137A">
        <w:rPr>
          <w:spacing w:val="19"/>
          <w:w w:val="95"/>
          <w:lang w:val="pt-PT"/>
        </w:rPr>
        <w:t xml:space="preserve"> </w:t>
      </w:r>
      <w:r w:rsidRPr="00AC137A">
        <w:rPr>
          <w:w w:val="95"/>
          <w:lang w:val="pt-PT"/>
        </w:rPr>
        <w:t>se</w:t>
      </w:r>
      <w:r w:rsidRPr="00AC137A">
        <w:rPr>
          <w:spacing w:val="18"/>
          <w:w w:val="95"/>
          <w:lang w:val="pt-PT"/>
        </w:rPr>
        <w:t xml:space="preserve"> </w:t>
      </w:r>
      <w:r w:rsidRPr="00AC137A">
        <w:rPr>
          <w:w w:val="95"/>
          <w:lang w:val="pt-PT"/>
        </w:rPr>
        <w:t>refere.</w:t>
      </w:r>
    </w:p>
    <w:p w14:paraId="7795CC81" w14:textId="77777777" w:rsidR="0010771C" w:rsidRDefault="00AC137A">
      <w:pPr>
        <w:pStyle w:val="BodyText"/>
        <w:spacing w:before="4"/>
        <w:ind w:left="440"/>
      </w:pPr>
      <w:r>
        <w:rPr>
          <w:w w:val="95"/>
        </w:rPr>
        <w:t>Lista</w:t>
      </w:r>
      <w:r>
        <w:rPr>
          <w:spacing w:val="37"/>
          <w:w w:val="95"/>
        </w:rPr>
        <w:t xml:space="preserve"> </w:t>
      </w:r>
      <w:r>
        <w:rPr>
          <w:w w:val="95"/>
        </w:rPr>
        <w:t>de</w:t>
      </w:r>
      <w:r>
        <w:rPr>
          <w:spacing w:val="37"/>
          <w:w w:val="95"/>
        </w:rPr>
        <w:t xml:space="preserve"> </w:t>
      </w:r>
      <w:r>
        <w:rPr>
          <w:spacing w:val="-1"/>
          <w:w w:val="95"/>
        </w:rPr>
        <w:t>Entidades</w:t>
      </w:r>
    </w:p>
    <w:p w14:paraId="48D373EA" w14:textId="77777777" w:rsidR="0010771C" w:rsidRDefault="0010771C">
      <w:pPr>
        <w:spacing w:before="5" w:line="280" w:lineRule="exact"/>
        <w:rPr>
          <w:sz w:val="28"/>
          <w:szCs w:val="28"/>
        </w:rPr>
      </w:pPr>
    </w:p>
    <w:p w14:paraId="7312A601" w14:textId="77777777" w:rsidR="0010771C" w:rsidRDefault="00AC137A">
      <w:pPr>
        <w:numPr>
          <w:ilvl w:val="2"/>
          <w:numId w:val="1"/>
        </w:numPr>
        <w:tabs>
          <w:tab w:val="left" w:pos="648"/>
        </w:tabs>
        <w:spacing w:line="319" w:lineRule="auto"/>
        <w:ind w:right="105"/>
        <w:jc w:val="left"/>
        <w:rPr>
          <w:rFonts w:ascii="Georgia" w:eastAsia="Georgia" w:hAnsi="Georgia" w:cs="Georgia"/>
        </w:rPr>
      </w:pPr>
      <w:r>
        <w:rPr>
          <w:rFonts w:ascii="Arial"/>
          <w:i/>
          <w:spacing w:val="-1"/>
          <w:w w:val="95"/>
        </w:rPr>
        <w:t>Athlet</w:t>
      </w:r>
      <w:r>
        <w:rPr>
          <w:rFonts w:ascii="Arial"/>
          <w:i/>
          <w:spacing w:val="-2"/>
          <w:w w:val="95"/>
        </w:rPr>
        <w:t>e</w:t>
      </w:r>
      <w:r>
        <w:rPr>
          <w:rFonts w:ascii="Arial"/>
          <w:i/>
          <w:w w:val="95"/>
        </w:rPr>
        <w:t xml:space="preserve">   </w:t>
      </w:r>
      <w:r>
        <w:rPr>
          <w:rFonts w:ascii="Arial"/>
          <w:i/>
          <w:spacing w:val="39"/>
          <w:w w:val="95"/>
        </w:rPr>
        <w:t xml:space="preserve"> </w:t>
      </w:r>
      <w:r>
        <w:rPr>
          <w:rFonts w:ascii="Georgia"/>
          <w:spacing w:val="-1"/>
          <w:w w:val="95"/>
        </w:rPr>
        <w:t>(id,height,weight,athleteNumber,comment,</w:t>
      </w:r>
      <w:r>
        <w:rPr>
          <w:rFonts w:ascii="Arial"/>
          <w:i/>
          <w:spacing w:val="-1"/>
          <w:w w:val="95"/>
        </w:rPr>
        <w:t>Profile</w:t>
      </w:r>
      <w:r>
        <w:rPr>
          <w:rFonts w:ascii="Georgia"/>
          <w:spacing w:val="-1"/>
          <w:w w:val="95"/>
        </w:rPr>
        <w:t>,List</w:t>
      </w:r>
      <w:r>
        <w:rPr>
          <w:rFonts w:ascii="Verdana"/>
          <w:i/>
          <w:spacing w:val="-1"/>
          <w:w w:val="95"/>
        </w:rPr>
        <w:t>&lt;</w:t>
      </w:r>
      <w:r>
        <w:rPr>
          <w:rFonts w:ascii="Georgia"/>
          <w:spacing w:val="-1"/>
          <w:w w:val="95"/>
        </w:rPr>
        <w:t>Practice</w:t>
      </w:r>
      <w:r>
        <w:rPr>
          <w:rFonts w:ascii="Verdana"/>
          <w:i/>
          <w:spacing w:val="-1"/>
          <w:w w:val="95"/>
        </w:rPr>
        <w:t>&gt;</w:t>
      </w:r>
      <w:r>
        <w:rPr>
          <w:rFonts w:ascii="Georgia"/>
          <w:spacing w:val="-1"/>
          <w:w w:val="95"/>
        </w:rPr>
        <w:t>,List</w:t>
      </w:r>
      <w:r>
        <w:rPr>
          <w:rFonts w:ascii="Verdana"/>
          <w:i/>
          <w:spacing w:val="-1"/>
          <w:w w:val="95"/>
        </w:rPr>
        <w:t>&lt;</w:t>
      </w:r>
      <w:r>
        <w:rPr>
          <w:rFonts w:ascii="Arial"/>
          <w:i/>
          <w:spacing w:val="-1"/>
          <w:w w:val="95"/>
        </w:rPr>
        <w:t>TrainingSche</w:t>
      </w:r>
      <w:r>
        <w:rPr>
          <w:rFonts w:ascii="Arial"/>
          <w:i/>
          <w:spacing w:val="-2"/>
          <w:w w:val="95"/>
        </w:rPr>
        <w:t>dule</w:t>
      </w:r>
      <w:r>
        <w:rPr>
          <w:rFonts w:ascii="Verdana"/>
          <w:i/>
          <w:spacing w:val="-1"/>
          <w:w w:val="95"/>
        </w:rPr>
        <w:t>&gt;</w:t>
      </w:r>
      <w:r>
        <w:rPr>
          <w:rFonts w:ascii="Georgia"/>
          <w:spacing w:val="-1"/>
          <w:w w:val="95"/>
        </w:rPr>
        <w:t>,</w:t>
      </w:r>
      <w:r>
        <w:rPr>
          <w:rFonts w:ascii="Georgia"/>
          <w:spacing w:val="47"/>
          <w:w w:val="101"/>
        </w:rPr>
        <w:t xml:space="preserve"> </w:t>
      </w:r>
      <w:r>
        <w:rPr>
          <w:rFonts w:ascii="Georgia"/>
          <w:w w:val="95"/>
        </w:rPr>
        <w:t>List</w:t>
      </w:r>
      <w:r>
        <w:rPr>
          <w:rFonts w:ascii="Verdana"/>
          <w:i/>
          <w:w w:val="95"/>
        </w:rPr>
        <w:t>&lt;</w:t>
      </w:r>
      <w:r>
        <w:rPr>
          <w:rFonts w:ascii="Arial"/>
          <w:i/>
          <w:w w:val="95"/>
        </w:rPr>
        <w:t>Game</w:t>
      </w:r>
      <w:r>
        <w:rPr>
          <w:rFonts w:ascii="Verdana"/>
          <w:i/>
          <w:w w:val="95"/>
        </w:rPr>
        <w:t>&gt;</w:t>
      </w:r>
      <w:r>
        <w:rPr>
          <w:rFonts w:ascii="Georgia"/>
          <w:w w:val="95"/>
        </w:rPr>
        <w:t>,List</w:t>
      </w:r>
      <w:r>
        <w:rPr>
          <w:rFonts w:ascii="Verdana"/>
          <w:i/>
          <w:w w:val="95"/>
        </w:rPr>
        <w:t>&lt;</w:t>
      </w:r>
      <w:r>
        <w:rPr>
          <w:rFonts w:ascii="Arial"/>
          <w:i/>
          <w:w w:val="95"/>
        </w:rPr>
        <w:t>AthleteGameStats</w:t>
      </w:r>
      <w:r>
        <w:rPr>
          <w:rFonts w:ascii="Verdana"/>
          <w:i/>
          <w:w w:val="95"/>
        </w:rPr>
        <w:t>&gt;</w:t>
      </w:r>
      <w:r>
        <w:rPr>
          <w:rFonts w:ascii="Georgia"/>
          <w:w w:val="95"/>
        </w:rPr>
        <w:t>)</w:t>
      </w:r>
    </w:p>
    <w:p w14:paraId="2D7777F0" w14:textId="77777777" w:rsidR="0010771C" w:rsidRDefault="0010771C">
      <w:pPr>
        <w:spacing w:before="1" w:line="210" w:lineRule="exact"/>
        <w:rPr>
          <w:sz w:val="21"/>
          <w:szCs w:val="21"/>
        </w:rPr>
      </w:pPr>
    </w:p>
    <w:p w14:paraId="5B410A87" w14:textId="77777777" w:rsidR="0010771C" w:rsidRDefault="00AC137A">
      <w:pPr>
        <w:numPr>
          <w:ilvl w:val="2"/>
          <w:numId w:val="1"/>
        </w:numPr>
        <w:tabs>
          <w:tab w:val="left" w:pos="648"/>
        </w:tabs>
        <w:jc w:val="left"/>
        <w:rPr>
          <w:rFonts w:ascii="Georgia" w:eastAsia="Georgia" w:hAnsi="Georgia" w:cs="Georgia"/>
        </w:rPr>
      </w:pPr>
      <w:r>
        <w:rPr>
          <w:rFonts w:ascii="Arial"/>
          <w:i/>
          <w:spacing w:val="-1"/>
          <w:w w:val="95"/>
        </w:rPr>
        <w:t>Athl</w:t>
      </w:r>
      <w:r>
        <w:rPr>
          <w:rFonts w:ascii="Arial"/>
          <w:i/>
          <w:spacing w:val="-2"/>
          <w:w w:val="95"/>
        </w:rPr>
        <w:t>eteGa</w:t>
      </w:r>
      <w:r>
        <w:rPr>
          <w:rFonts w:ascii="Arial"/>
          <w:i/>
          <w:spacing w:val="-1"/>
          <w:w w:val="95"/>
        </w:rPr>
        <w:t>m</w:t>
      </w:r>
      <w:r>
        <w:rPr>
          <w:rFonts w:ascii="Arial"/>
          <w:i/>
          <w:spacing w:val="-2"/>
          <w:w w:val="95"/>
        </w:rPr>
        <w:t>eSt</w:t>
      </w:r>
      <w:r>
        <w:rPr>
          <w:rFonts w:ascii="Arial"/>
          <w:i/>
          <w:spacing w:val="-1"/>
          <w:w w:val="95"/>
        </w:rPr>
        <w:t>ats</w:t>
      </w:r>
      <w:r>
        <w:rPr>
          <w:rFonts w:ascii="Arial"/>
          <w:i/>
          <w:w w:val="95"/>
        </w:rPr>
        <w:t xml:space="preserve"> </w:t>
      </w:r>
      <w:r>
        <w:rPr>
          <w:rFonts w:ascii="Arial"/>
          <w:i/>
          <w:spacing w:val="5"/>
          <w:w w:val="95"/>
        </w:rPr>
        <w:t xml:space="preserve"> </w:t>
      </w:r>
      <w:r>
        <w:rPr>
          <w:rFonts w:ascii="Georgia"/>
          <w:w w:val="95"/>
        </w:rPr>
        <w:t>(id,</w:t>
      </w:r>
      <w:r>
        <w:rPr>
          <w:rFonts w:ascii="Arial"/>
          <w:i/>
          <w:w w:val="95"/>
        </w:rPr>
        <w:t>Athlete</w:t>
      </w:r>
      <w:r>
        <w:rPr>
          <w:rFonts w:ascii="Georgia"/>
          <w:w w:val="95"/>
        </w:rPr>
        <w:t>,</w:t>
      </w:r>
      <w:r>
        <w:rPr>
          <w:rFonts w:ascii="Arial"/>
          <w:i/>
          <w:w w:val="95"/>
        </w:rPr>
        <w:t>Stats</w:t>
      </w:r>
      <w:r>
        <w:rPr>
          <w:rFonts w:ascii="Georgia"/>
          <w:w w:val="95"/>
        </w:rPr>
        <w:t>,</w:t>
      </w:r>
      <w:r>
        <w:rPr>
          <w:rFonts w:ascii="Arial"/>
          <w:i/>
          <w:w w:val="95"/>
        </w:rPr>
        <w:t>Game</w:t>
      </w:r>
      <w:r>
        <w:rPr>
          <w:rFonts w:ascii="Georgia"/>
          <w:w w:val="95"/>
        </w:rPr>
        <w:t>)</w:t>
      </w:r>
    </w:p>
    <w:p w14:paraId="693DBCCD" w14:textId="77777777" w:rsidR="0010771C" w:rsidRDefault="0010771C">
      <w:pPr>
        <w:spacing w:before="5" w:line="280" w:lineRule="exact"/>
        <w:rPr>
          <w:sz w:val="28"/>
          <w:szCs w:val="28"/>
        </w:rPr>
      </w:pPr>
    </w:p>
    <w:p w14:paraId="0080E390" w14:textId="77777777" w:rsidR="0010771C" w:rsidRDefault="00AC137A">
      <w:pPr>
        <w:numPr>
          <w:ilvl w:val="2"/>
          <w:numId w:val="1"/>
        </w:numPr>
        <w:tabs>
          <w:tab w:val="left" w:pos="648"/>
        </w:tabs>
        <w:jc w:val="left"/>
        <w:rPr>
          <w:rFonts w:ascii="Georgia" w:eastAsia="Georgia" w:hAnsi="Georgia" w:cs="Georgia"/>
        </w:rPr>
      </w:pPr>
      <w:r>
        <w:rPr>
          <w:rFonts w:ascii="Arial"/>
          <w:i/>
          <w:w w:val="95"/>
        </w:rPr>
        <w:t xml:space="preserve">Event  </w:t>
      </w:r>
      <w:r>
        <w:rPr>
          <w:rFonts w:ascii="Arial"/>
          <w:i/>
          <w:spacing w:val="8"/>
          <w:w w:val="95"/>
        </w:rPr>
        <w:t xml:space="preserve"> </w:t>
      </w:r>
      <w:r>
        <w:rPr>
          <w:rFonts w:ascii="Georgia"/>
          <w:w w:val="95"/>
        </w:rPr>
        <w:t>(id,name,description,date,local,List</w:t>
      </w:r>
      <w:r>
        <w:rPr>
          <w:rFonts w:ascii="Verdana"/>
          <w:i/>
          <w:w w:val="95"/>
        </w:rPr>
        <w:t>&lt;</w:t>
      </w:r>
      <w:r>
        <w:rPr>
          <w:rFonts w:ascii="Arial"/>
          <w:i/>
          <w:w w:val="95"/>
        </w:rPr>
        <w:t>Profile</w:t>
      </w:r>
      <w:r>
        <w:rPr>
          <w:rFonts w:ascii="Verdana"/>
          <w:i/>
          <w:w w:val="95"/>
        </w:rPr>
        <w:t>&gt;</w:t>
      </w:r>
      <w:r>
        <w:rPr>
          <w:rFonts w:ascii="Georgia"/>
          <w:w w:val="95"/>
        </w:rPr>
        <w:t>)</w:t>
      </w:r>
    </w:p>
    <w:p w14:paraId="6BA6ABAE" w14:textId="77777777" w:rsidR="0010771C" w:rsidRDefault="0010771C">
      <w:pPr>
        <w:spacing w:before="5" w:line="280" w:lineRule="exact"/>
        <w:rPr>
          <w:sz w:val="28"/>
          <w:szCs w:val="28"/>
        </w:rPr>
      </w:pPr>
    </w:p>
    <w:p w14:paraId="74151E08" w14:textId="77777777" w:rsidR="0010771C" w:rsidRDefault="00AC137A">
      <w:pPr>
        <w:numPr>
          <w:ilvl w:val="2"/>
          <w:numId w:val="1"/>
        </w:numPr>
        <w:tabs>
          <w:tab w:val="left" w:pos="648"/>
        </w:tabs>
        <w:jc w:val="left"/>
        <w:rPr>
          <w:rFonts w:ascii="Georgia" w:eastAsia="Georgia" w:hAnsi="Georgia" w:cs="Georgia"/>
        </w:rPr>
      </w:pPr>
      <w:r>
        <w:rPr>
          <w:rFonts w:ascii="Arial"/>
          <w:i/>
          <w:w w:val="95"/>
        </w:rPr>
        <w:t xml:space="preserve">Game </w:t>
      </w:r>
      <w:r>
        <w:rPr>
          <w:rFonts w:ascii="Arial"/>
          <w:i/>
          <w:spacing w:val="2"/>
          <w:w w:val="95"/>
        </w:rPr>
        <w:t xml:space="preserve"> </w:t>
      </w:r>
      <w:r>
        <w:rPr>
          <w:rFonts w:ascii="Georgia"/>
          <w:spacing w:val="-1"/>
          <w:w w:val="95"/>
        </w:rPr>
        <w:t>(id,date,local,comment,</w:t>
      </w:r>
      <w:r>
        <w:rPr>
          <w:rFonts w:ascii="Arial"/>
          <w:i/>
          <w:spacing w:val="-1"/>
          <w:w w:val="95"/>
        </w:rPr>
        <w:t>Opponent</w:t>
      </w:r>
      <w:r>
        <w:rPr>
          <w:rFonts w:ascii="Georgia"/>
          <w:spacing w:val="-1"/>
          <w:w w:val="95"/>
        </w:rPr>
        <w:t>,List</w:t>
      </w:r>
      <w:r>
        <w:rPr>
          <w:rFonts w:ascii="Verdana"/>
          <w:i/>
          <w:spacing w:val="-1"/>
          <w:w w:val="95"/>
        </w:rPr>
        <w:t>&lt;</w:t>
      </w:r>
      <w:r>
        <w:rPr>
          <w:rFonts w:ascii="Arial"/>
          <w:i/>
          <w:spacing w:val="-1"/>
          <w:w w:val="95"/>
        </w:rPr>
        <w:t>Athl</w:t>
      </w:r>
      <w:r>
        <w:rPr>
          <w:rFonts w:ascii="Arial"/>
          <w:i/>
          <w:spacing w:val="-2"/>
          <w:w w:val="95"/>
        </w:rPr>
        <w:t>ete</w:t>
      </w:r>
      <w:r>
        <w:rPr>
          <w:rFonts w:ascii="Verdana"/>
          <w:i/>
          <w:spacing w:val="-2"/>
          <w:w w:val="95"/>
        </w:rPr>
        <w:t>e</w:t>
      </w:r>
      <w:r>
        <w:rPr>
          <w:rFonts w:ascii="Verdana"/>
          <w:i/>
          <w:spacing w:val="7"/>
          <w:w w:val="95"/>
        </w:rPr>
        <w:t xml:space="preserve"> </w:t>
      </w:r>
      <w:r>
        <w:rPr>
          <w:rFonts w:ascii="Verdana"/>
          <w:i/>
          <w:w w:val="95"/>
        </w:rPr>
        <w:t>&gt;</w:t>
      </w:r>
      <w:r>
        <w:rPr>
          <w:rFonts w:ascii="Georgia"/>
          <w:w w:val="95"/>
        </w:rPr>
        <w:t>,List</w:t>
      </w:r>
      <w:r>
        <w:rPr>
          <w:rFonts w:ascii="Verdana"/>
          <w:i/>
          <w:w w:val="95"/>
        </w:rPr>
        <w:t>&lt;</w:t>
      </w:r>
      <w:r>
        <w:rPr>
          <w:rFonts w:ascii="Arial"/>
          <w:i/>
          <w:w w:val="95"/>
        </w:rPr>
        <w:t>AthleteGameStats</w:t>
      </w:r>
      <w:r>
        <w:rPr>
          <w:rFonts w:ascii="Verdana"/>
          <w:i/>
          <w:w w:val="95"/>
        </w:rPr>
        <w:t>&gt;</w:t>
      </w:r>
      <w:r>
        <w:rPr>
          <w:rFonts w:ascii="Georgia"/>
          <w:w w:val="95"/>
        </w:rPr>
        <w:t>)</w:t>
      </w:r>
    </w:p>
    <w:p w14:paraId="692E0CF8" w14:textId="77777777" w:rsidR="0010771C" w:rsidRDefault="0010771C">
      <w:pPr>
        <w:spacing w:before="20" w:line="280" w:lineRule="exact"/>
        <w:rPr>
          <w:sz w:val="28"/>
          <w:szCs w:val="28"/>
        </w:rPr>
      </w:pPr>
    </w:p>
    <w:p w14:paraId="26B46DDF" w14:textId="77777777" w:rsidR="0010771C" w:rsidRDefault="00AC137A">
      <w:pPr>
        <w:numPr>
          <w:ilvl w:val="2"/>
          <w:numId w:val="1"/>
        </w:numPr>
        <w:tabs>
          <w:tab w:val="left" w:pos="648"/>
        </w:tabs>
        <w:jc w:val="left"/>
        <w:rPr>
          <w:rFonts w:ascii="Georgia" w:eastAsia="Georgia" w:hAnsi="Georgia" w:cs="Georgia"/>
        </w:rPr>
      </w:pPr>
      <w:r>
        <w:rPr>
          <w:rFonts w:ascii="Arial"/>
          <w:i/>
          <w:spacing w:val="-3"/>
          <w:w w:val="95"/>
        </w:rPr>
        <w:t>Opp</w:t>
      </w:r>
      <w:r>
        <w:rPr>
          <w:rFonts w:ascii="Arial"/>
          <w:i/>
          <w:spacing w:val="-2"/>
          <w:w w:val="95"/>
        </w:rPr>
        <w:t>onent</w:t>
      </w:r>
      <w:r>
        <w:rPr>
          <w:rFonts w:ascii="Arial"/>
          <w:i/>
          <w:spacing w:val="51"/>
          <w:w w:val="95"/>
        </w:rPr>
        <w:t xml:space="preserve"> </w:t>
      </w:r>
      <w:r>
        <w:rPr>
          <w:rFonts w:ascii="Georgia"/>
          <w:w w:val="95"/>
        </w:rPr>
        <w:t>(id,name,photo)</w:t>
      </w:r>
    </w:p>
    <w:p w14:paraId="72E7CD70" w14:textId="77777777" w:rsidR="0010771C" w:rsidRDefault="0010771C">
      <w:pPr>
        <w:spacing w:before="5" w:line="280" w:lineRule="exact"/>
        <w:rPr>
          <w:sz w:val="28"/>
          <w:szCs w:val="28"/>
        </w:rPr>
      </w:pPr>
    </w:p>
    <w:p w14:paraId="41C14231" w14:textId="77777777" w:rsidR="0010771C" w:rsidRDefault="00AC137A">
      <w:pPr>
        <w:numPr>
          <w:ilvl w:val="2"/>
          <w:numId w:val="1"/>
        </w:numPr>
        <w:tabs>
          <w:tab w:val="left" w:pos="648"/>
        </w:tabs>
        <w:jc w:val="left"/>
        <w:rPr>
          <w:rFonts w:ascii="Georgia" w:eastAsia="Georgia" w:hAnsi="Georgia" w:cs="Georgia"/>
        </w:rPr>
      </w:pPr>
      <w:r>
        <w:rPr>
          <w:rFonts w:ascii="Arial"/>
          <w:i/>
          <w:spacing w:val="-3"/>
          <w:w w:val="95"/>
        </w:rPr>
        <w:t>Practic</w:t>
      </w:r>
      <w:r>
        <w:rPr>
          <w:rFonts w:ascii="Arial"/>
          <w:i/>
          <w:spacing w:val="-4"/>
          <w:w w:val="95"/>
        </w:rPr>
        <w:t>e</w:t>
      </w:r>
      <w:r>
        <w:rPr>
          <w:rFonts w:ascii="Arial"/>
          <w:i/>
          <w:w w:val="95"/>
        </w:rPr>
        <w:t xml:space="preserve">  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Georgia"/>
          <w:w w:val="95"/>
        </w:rPr>
        <w:t>(id,date,local,comment,List</w:t>
      </w:r>
      <w:r>
        <w:rPr>
          <w:rFonts w:ascii="Verdana"/>
          <w:i/>
          <w:w w:val="95"/>
        </w:rPr>
        <w:t>&lt;</w:t>
      </w:r>
      <w:r>
        <w:rPr>
          <w:rFonts w:ascii="Arial"/>
          <w:i/>
          <w:w w:val="95"/>
        </w:rPr>
        <w:t>Athlete</w:t>
      </w:r>
      <w:r>
        <w:rPr>
          <w:rFonts w:ascii="Verdana"/>
          <w:i/>
          <w:w w:val="95"/>
        </w:rPr>
        <w:t>&gt;</w:t>
      </w:r>
      <w:r>
        <w:rPr>
          <w:rFonts w:ascii="Georgia"/>
          <w:w w:val="95"/>
        </w:rPr>
        <w:t>)</w:t>
      </w:r>
    </w:p>
    <w:p w14:paraId="2E15190F" w14:textId="77777777" w:rsidR="0010771C" w:rsidRDefault="0010771C">
      <w:pPr>
        <w:spacing w:before="5" w:line="280" w:lineRule="exact"/>
        <w:rPr>
          <w:sz w:val="28"/>
          <w:szCs w:val="28"/>
        </w:rPr>
      </w:pPr>
    </w:p>
    <w:p w14:paraId="7A6F2452" w14:textId="77777777" w:rsidR="0010771C" w:rsidRDefault="00AC137A">
      <w:pPr>
        <w:numPr>
          <w:ilvl w:val="2"/>
          <w:numId w:val="1"/>
        </w:numPr>
        <w:tabs>
          <w:tab w:val="left" w:pos="648"/>
        </w:tabs>
        <w:jc w:val="left"/>
        <w:rPr>
          <w:rFonts w:ascii="Georgia" w:eastAsia="Georgia" w:hAnsi="Georgia" w:cs="Georgia"/>
        </w:rPr>
      </w:pPr>
      <w:r>
        <w:rPr>
          <w:rFonts w:ascii="Arial"/>
          <w:i/>
          <w:spacing w:val="-2"/>
          <w:w w:val="95"/>
        </w:rPr>
        <w:t>Profile</w:t>
      </w:r>
      <w:r>
        <w:rPr>
          <w:rFonts w:ascii="Arial"/>
          <w:i/>
          <w:w w:val="95"/>
        </w:rPr>
        <w:t xml:space="preserve"> </w:t>
      </w:r>
      <w:r>
        <w:rPr>
          <w:rFonts w:ascii="Arial"/>
          <w:i/>
          <w:spacing w:val="24"/>
          <w:w w:val="95"/>
        </w:rPr>
        <w:t xml:space="preserve"> </w:t>
      </w:r>
      <w:r>
        <w:rPr>
          <w:rFonts w:ascii="Georgia"/>
          <w:spacing w:val="-1"/>
          <w:w w:val="95"/>
        </w:rPr>
        <w:t>(id,name,birth,address,mail,phone,photo,List</w:t>
      </w:r>
      <w:r>
        <w:rPr>
          <w:rFonts w:ascii="Verdana"/>
          <w:i/>
          <w:spacing w:val="-1"/>
          <w:w w:val="95"/>
        </w:rPr>
        <w:t>&lt;</w:t>
      </w:r>
      <w:r>
        <w:rPr>
          <w:rFonts w:ascii="Arial"/>
          <w:i/>
          <w:spacing w:val="-1"/>
          <w:w w:val="95"/>
        </w:rPr>
        <w:t>Event</w:t>
      </w:r>
      <w:r>
        <w:rPr>
          <w:rFonts w:ascii="Arial"/>
          <w:i/>
          <w:spacing w:val="-27"/>
          <w:w w:val="95"/>
        </w:rPr>
        <w:t xml:space="preserve"> </w:t>
      </w:r>
      <w:r>
        <w:rPr>
          <w:rFonts w:ascii="Verdana"/>
          <w:i/>
          <w:w w:val="95"/>
        </w:rPr>
        <w:t>&gt;</w:t>
      </w:r>
      <w:r>
        <w:rPr>
          <w:rFonts w:ascii="Georgia"/>
          <w:w w:val="95"/>
        </w:rPr>
        <w:t>)</w:t>
      </w:r>
    </w:p>
    <w:p w14:paraId="14D14FC2" w14:textId="77777777" w:rsidR="0010771C" w:rsidRDefault="0010771C">
      <w:pPr>
        <w:spacing w:before="20" w:line="280" w:lineRule="exact"/>
        <w:rPr>
          <w:sz w:val="28"/>
          <w:szCs w:val="28"/>
        </w:rPr>
      </w:pPr>
    </w:p>
    <w:p w14:paraId="3CED8398" w14:textId="77777777" w:rsidR="0010771C" w:rsidRDefault="00AC137A">
      <w:pPr>
        <w:numPr>
          <w:ilvl w:val="2"/>
          <w:numId w:val="1"/>
        </w:numPr>
        <w:tabs>
          <w:tab w:val="left" w:pos="648"/>
        </w:tabs>
        <w:jc w:val="left"/>
        <w:rPr>
          <w:rFonts w:ascii="Georgia" w:eastAsia="Georgia" w:hAnsi="Georgia" w:cs="Georgia"/>
        </w:rPr>
      </w:pPr>
      <w:r>
        <w:rPr>
          <w:rFonts w:ascii="Arial"/>
          <w:i/>
          <w:w w:val="95"/>
        </w:rPr>
        <w:t xml:space="preserve">Staff  </w:t>
      </w:r>
      <w:r>
        <w:rPr>
          <w:rFonts w:ascii="Arial"/>
          <w:i/>
          <w:spacing w:val="24"/>
          <w:w w:val="95"/>
        </w:rPr>
        <w:t xml:space="preserve"> </w:t>
      </w:r>
      <w:r>
        <w:rPr>
          <w:rFonts w:ascii="Georgia"/>
          <w:spacing w:val="-1"/>
          <w:w w:val="95"/>
        </w:rPr>
        <w:t>(id,staffNumber,</w:t>
      </w:r>
      <w:r>
        <w:rPr>
          <w:rFonts w:ascii="Arial"/>
          <w:i/>
          <w:spacing w:val="-1"/>
          <w:w w:val="95"/>
        </w:rPr>
        <w:t>Profile</w:t>
      </w:r>
      <w:r>
        <w:rPr>
          <w:rFonts w:ascii="Georgia"/>
          <w:spacing w:val="-1"/>
          <w:w w:val="95"/>
        </w:rPr>
        <w:t>,</w:t>
      </w:r>
      <w:r>
        <w:rPr>
          <w:rFonts w:ascii="Arial"/>
          <w:i/>
          <w:spacing w:val="-1"/>
          <w:w w:val="95"/>
        </w:rPr>
        <w:t>StaffTyp</w:t>
      </w:r>
      <w:r>
        <w:rPr>
          <w:rFonts w:ascii="Arial"/>
          <w:i/>
          <w:spacing w:val="-2"/>
          <w:w w:val="95"/>
        </w:rPr>
        <w:t>e</w:t>
      </w:r>
      <w:r>
        <w:rPr>
          <w:rFonts w:ascii="Georgia"/>
          <w:spacing w:val="-1"/>
          <w:w w:val="95"/>
        </w:rPr>
        <w:t>)</w:t>
      </w:r>
    </w:p>
    <w:p w14:paraId="7EDE27F2" w14:textId="77777777" w:rsidR="0010771C" w:rsidRDefault="0010771C">
      <w:pPr>
        <w:spacing w:before="20" w:line="280" w:lineRule="exact"/>
        <w:rPr>
          <w:sz w:val="28"/>
          <w:szCs w:val="28"/>
        </w:rPr>
      </w:pPr>
    </w:p>
    <w:p w14:paraId="2BAF64ED" w14:textId="77777777" w:rsidR="0010771C" w:rsidRDefault="00AC137A">
      <w:pPr>
        <w:numPr>
          <w:ilvl w:val="2"/>
          <w:numId w:val="1"/>
        </w:numPr>
        <w:tabs>
          <w:tab w:val="left" w:pos="648"/>
        </w:tabs>
        <w:jc w:val="left"/>
        <w:rPr>
          <w:rFonts w:ascii="Georgia" w:eastAsia="Georgia" w:hAnsi="Georgia" w:cs="Georgia"/>
        </w:rPr>
      </w:pPr>
      <w:r>
        <w:rPr>
          <w:rFonts w:ascii="Arial"/>
          <w:i/>
          <w:spacing w:val="-1"/>
          <w:w w:val="95"/>
        </w:rPr>
        <w:t>StaffTyp</w:t>
      </w:r>
      <w:r>
        <w:rPr>
          <w:rFonts w:ascii="Arial"/>
          <w:i/>
          <w:spacing w:val="-2"/>
          <w:w w:val="95"/>
        </w:rPr>
        <w:t>e</w:t>
      </w:r>
      <w:r>
        <w:rPr>
          <w:rFonts w:ascii="Georgia"/>
          <w:spacing w:val="-1"/>
          <w:w w:val="95"/>
        </w:rPr>
        <w:t>(id,name)</w:t>
      </w:r>
    </w:p>
    <w:p w14:paraId="02BFB53D" w14:textId="77777777" w:rsidR="0010771C" w:rsidRDefault="0010771C">
      <w:pPr>
        <w:spacing w:before="20" w:line="280" w:lineRule="exact"/>
        <w:rPr>
          <w:sz w:val="28"/>
          <w:szCs w:val="28"/>
        </w:rPr>
      </w:pPr>
    </w:p>
    <w:p w14:paraId="0F98902C" w14:textId="77777777" w:rsidR="0010771C" w:rsidRDefault="00AC137A">
      <w:pPr>
        <w:numPr>
          <w:ilvl w:val="2"/>
          <w:numId w:val="1"/>
        </w:numPr>
        <w:tabs>
          <w:tab w:val="left" w:pos="648"/>
        </w:tabs>
        <w:ind w:hanging="388"/>
        <w:jc w:val="left"/>
        <w:rPr>
          <w:rFonts w:ascii="Georgia" w:eastAsia="Georgia" w:hAnsi="Georgia" w:cs="Georgia"/>
        </w:rPr>
      </w:pPr>
      <w:r>
        <w:rPr>
          <w:rFonts w:ascii="Arial"/>
          <w:i/>
          <w:w w:val="95"/>
        </w:rPr>
        <w:t xml:space="preserve">Stats  </w:t>
      </w:r>
      <w:r>
        <w:rPr>
          <w:rFonts w:ascii="Arial"/>
          <w:i/>
          <w:spacing w:val="8"/>
          <w:w w:val="95"/>
        </w:rPr>
        <w:t xml:space="preserve"> </w:t>
      </w:r>
      <w:r>
        <w:rPr>
          <w:rFonts w:ascii="Georgia"/>
          <w:spacing w:val="-1"/>
          <w:w w:val="95"/>
        </w:rPr>
        <w:t>(id,errors,fouls,turnOvers,yellowCards,redCards,tries,mauls,playingTime,</w:t>
      </w:r>
      <w:r>
        <w:rPr>
          <w:rFonts w:ascii="Arial"/>
          <w:i/>
          <w:spacing w:val="-1"/>
          <w:w w:val="95"/>
        </w:rPr>
        <w:t>T</w:t>
      </w:r>
      <w:r>
        <w:rPr>
          <w:rFonts w:ascii="Arial"/>
          <w:i/>
          <w:spacing w:val="-2"/>
          <w:w w:val="95"/>
        </w:rPr>
        <w:t>ackle</w:t>
      </w:r>
      <w:r>
        <w:rPr>
          <w:rFonts w:ascii="Georgia"/>
          <w:spacing w:val="-1"/>
          <w:w w:val="95"/>
        </w:rPr>
        <w:t>,</w:t>
      </w:r>
      <w:r>
        <w:rPr>
          <w:rFonts w:ascii="Arial"/>
          <w:i/>
          <w:spacing w:val="-1"/>
          <w:w w:val="95"/>
        </w:rPr>
        <w:t>Mel</w:t>
      </w:r>
      <w:r>
        <w:rPr>
          <w:rFonts w:ascii="Arial"/>
          <w:i/>
          <w:spacing w:val="-2"/>
          <w:w w:val="95"/>
        </w:rPr>
        <w:t>lee</w:t>
      </w:r>
      <w:r>
        <w:rPr>
          <w:rFonts w:ascii="Georgia"/>
          <w:spacing w:val="-1"/>
          <w:w w:val="95"/>
        </w:rPr>
        <w:t>,</w:t>
      </w:r>
    </w:p>
    <w:p w14:paraId="6ADFA580" w14:textId="77777777" w:rsidR="0010771C" w:rsidRDefault="00AC137A">
      <w:pPr>
        <w:spacing w:before="89"/>
        <w:ind w:left="647"/>
        <w:rPr>
          <w:rFonts w:ascii="Georgia" w:eastAsia="Georgia" w:hAnsi="Georgia" w:cs="Georgia"/>
        </w:rPr>
      </w:pPr>
      <w:r>
        <w:rPr>
          <w:rFonts w:ascii="Arial"/>
          <w:i/>
          <w:spacing w:val="-1"/>
        </w:rPr>
        <w:t>ConvertionKick</w:t>
      </w:r>
      <w:r>
        <w:rPr>
          <w:rFonts w:ascii="Georgia"/>
          <w:spacing w:val="-1"/>
        </w:rPr>
        <w:t>,</w:t>
      </w:r>
      <w:r>
        <w:rPr>
          <w:rFonts w:ascii="Arial"/>
          <w:i/>
          <w:spacing w:val="-2"/>
        </w:rPr>
        <w:t>Go</w:t>
      </w:r>
      <w:r>
        <w:rPr>
          <w:rFonts w:ascii="Arial"/>
          <w:i/>
          <w:spacing w:val="-1"/>
        </w:rPr>
        <w:t>alKick</w:t>
      </w:r>
      <w:r>
        <w:rPr>
          <w:rFonts w:ascii="Georgia"/>
          <w:spacing w:val="-1"/>
        </w:rPr>
        <w:t>,</w:t>
      </w:r>
      <w:r>
        <w:rPr>
          <w:rFonts w:ascii="Arial"/>
          <w:i/>
          <w:spacing w:val="-1"/>
        </w:rPr>
        <w:t>DropKick</w:t>
      </w:r>
      <w:r>
        <w:rPr>
          <w:rFonts w:ascii="Georgia"/>
          <w:spacing w:val="-1"/>
        </w:rPr>
        <w:t>,</w:t>
      </w:r>
      <w:r>
        <w:rPr>
          <w:rFonts w:ascii="Arial"/>
          <w:i/>
          <w:spacing w:val="-2"/>
        </w:rPr>
        <w:t>OffSide</w:t>
      </w:r>
      <w:r>
        <w:rPr>
          <w:rFonts w:ascii="Georgia"/>
          <w:spacing w:val="-1"/>
        </w:rPr>
        <w:t>,</w:t>
      </w:r>
      <w:r>
        <w:rPr>
          <w:rFonts w:ascii="Arial"/>
          <w:i/>
          <w:spacing w:val="-1"/>
        </w:rPr>
        <w:t>LineOut</w:t>
      </w:r>
      <w:r>
        <w:rPr>
          <w:rFonts w:ascii="Georgia"/>
          <w:spacing w:val="-1"/>
        </w:rPr>
        <w:t>,List</w:t>
      </w:r>
      <w:r>
        <w:rPr>
          <w:rFonts w:ascii="Verdana"/>
          <w:i/>
          <w:spacing w:val="-2"/>
        </w:rPr>
        <w:t>&lt;</w:t>
      </w:r>
      <w:r>
        <w:rPr>
          <w:rFonts w:ascii="Arial"/>
          <w:i/>
          <w:spacing w:val="-1"/>
        </w:rPr>
        <w:t>A</w:t>
      </w:r>
      <w:r>
        <w:rPr>
          <w:rFonts w:ascii="Arial"/>
          <w:i/>
          <w:spacing w:val="-2"/>
        </w:rPr>
        <w:t>thleteGameStats</w:t>
      </w:r>
      <w:r>
        <w:rPr>
          <w:rFonts w:ascii="Verdana"/>
          <w:i/>
          <w:spacing w:val="-2"/>
        </w:rPr>
        <w:t>&gt;</w:t>
      </w:r>
      <w:r>
        <w:rPr>
          <w:rFonts w:ascii="Georgia"/>
          <w:spacing w:val="-1"/>
        </w:rPr>
        <w:t>)</w:t>
      </w:r>
    </w:p>
    <w:p w14:paraId="20DD1537" w14:textId="77777777" w:rsidR="0010771C" w:rsidRDefault="0010771C">
      <w:pPr>
        <w:spacing w:before="20" w:line="280" w:lineRule="exact"/>
        <w:rPr>
          <w:sz w:val="28"/>
          <w:szCs w:val="28"/>
        </w:rPr>
      </w:pPr>
    </w:p>
    <w:p w14:paraId="5C83A03E" w14:textId="77777777" w:rsidR="0010771C" w:rsidRDefault="00AC137A">
      <w:pPr>
        <w:numPr>
          <w:ilvl w:val="2"/>
          <w:numId w:val="1"/>
        </w:numPr>
        <w:tabs>
          <w:tab w:val="left" w:pos="648"/>
        </w:tabs>
        <w:ind w:hanging="388"/>
        <w:jc w:val="left"/>
        <w:rPr>
          <w:rFonts w:ascii="Georgia" w:eastAsia="Georgia" w:hAnsi="Georgia" w:cs="Georgia"/>
        </w:rPr>
      </w:pPr>
      <w:r>
        <w:rPr>
          <w:rFonts w:ascii="Arial"/>
          <w:i/>
          <w:spacing w:val="-3"/>
          <w:w w:val="95"/>
        </w:rPr>
        <w:t>T</w:t>
      </w:r>
      <w:r>
        <w:rPr>
          <w:rFonts w:ascii="Arial"/>
          <w:i/>
          <w:spacing w:val="-4"/>
          <w:w w:val="95"/>
        </w:rPr>
        <w:t>ackle</w:t>
      </w:r>
      <w:r>
        <w:rPr>
          <w:rFonts w:ascii="Arial"/>
          <w:i/>
          <w:w w:val="95"/>
        </w:rPr>
        <w:t xml:space="preserve"> </w:t>
      </w:r>
      <w:r>
        <w:rPr>
          <w:rFonts w:ascii="Arial"/>
          <w:i/>
          <w:spacing w:val="28"/>
          <w:w w:val="95"/>
        </w:rPr>
        <w:t xml:space="preserve"> </w:t>
      </w:r>
      <w:r>
        <w:rPr>
          <w:rFonts w:ascii="Georgia"/>
          <w:spacing w:val="-1"/>
          <w:w w:val="95"/>
        </w:rPr>
        <w:t>(tackleHits,tackleM</w:t>
      </w:r>
      <w:r>
        <w:rPr>
          <w:rFonts w:ascii="Georgia"/>
          <w:spacing w:val="-2"/>
          <w:w w:val="95"/>
        </w:rPr>
        <w:t>iss</w:t>
      </w:r>
      <w:r>
        <w:rPr>
          <w:rFonts w:ascii="Georgia"/>
          <w:spacing w:val="-1"/>
          <w:w w:val="95"/>
        </w:rPr>
        <w:t>)</w:t>
      </w:r>
    </w:p>
    <w:p w14:paraId="40A74C61" w14:textId="77777777" w:rsidR="0010771C" w:rsidRDefault="0010771C">
      <w:pPr>
        <w:spacing w:before="20" w:line="280" w:lineRule="exact"/>
        <w:rPr>
          <w:sz w:val="28"/>
          <w:szCs w:val="28"/>
        </w:rPr>
      </w:pPr>
    </w:p>
    <w:p w14:paraId="6D2A079E" w14:textId="77777777" w:rsidR="0010771C" w:rsidRDefault="00AC137A">
      <w:pPr>
        <w:numPr>
          <w:ilvl w:val="2"/>
          <w:numId w:val="1"/>
        </w:numPr>
        <w:tabs>
          <w:tab w:val="left" w:pos="648"/>
        </w:tabs>
        <w:ind w:hanging="388"/>
        <w:jc w:val="left"/>
        <w:rPr>
          <w:rFonts w:ascii="Georgia" w:eastAsia="Georgia" w:hAnsi="Georgia" w:cs="Georgia"/>
        </w:rPr>
      </w:pPr>
      <w:r>
        <w:rPr>
          <w:rFonts w:ascii="Arial"/>
          <w:i/>
          <w:spacing w:val="-1"/>
          <w:w w:val="95"/>
        </w:rPr>
        <w:t>Mel</w:t>
      </w:r>
      <w:r>
        <w:rPr>
          <w:rFonts w:ascii="Arial"/>
          <w:i/>
          <w:spacing w:val="-2"/>
          <w:w w:val="95"/>
        </w:rPr>
        <w:t>lee</w:t>
      </w:r>
      <w:r>
        <w:rPr>
          <w:rFonts w:ascii="Arial"/>
          <w:i/>
          <w:w w:val="95"/>
        </w:rPr>
        <w:t xml:space="preserve"> </w:t>
      </w:r>
      <w:r>
        <w:rPr>
          <w:rFonts w:ascii="Georgia"/>
          <w:w w:val="95"/>
        </w:rPr>
        <w:t>(melleeHits,melleeMiss)</w:t>
      </w:r>
    </w:p>
    <w:p w14:paraId="00732533" w14:textId="77777777" w:rsidR="0010771C" w:rsidRDefault="0010771C">
      <w:pPr>
        <w:spacing w:before="20" w:line="280" w:lineRule="exact"/>
        <w:rPr>
          <w:sz w:val="28"/>
          <w:szCs w:val="28"/>
        </w:rPr>
      </w:pPr>
    </w:p>
    <w:p w14:paraId="5C66BF1C" w14:textId="77777777" w:rsidR="0010771C" w:rsidRDefault="00AC137A">
      <w:pPr>
        <w:numPr>
          <w:ilvl w:val="2"/>
          <w:numId w:val="1"/>
        </w:numPr>
        <w:tabs>
          <w:tab w:val="left" w:pos="648"/>
        </w:tabs>
        <w:ind w:hanging="388"/>
        <w:jc w:val="left"/>
        <w:rPr>
          <w:rFonts w:ascii="Georgia" w:eastAsia="Georgia" w:hAnsi="Georgia" w:cs="Georgia"/>
        </w:rPr>
      </w:pPr>
      <w:r>
        <w:rPr>
          <w:rFonts w:ascii="Arial"/>
          <w:i/>
          <w:w w:val="95"/>
        </w:rPr>
        <w:t xml:space="preserve">ConvertionKick  </w:t>
      </w:r>
      <w:r>
        <w:rPr>
          <w:rFonts w:ascii="Arial"/>
          <w:i/>
          <w:spacing w:val="52"/>
          <w:w w:val="95"/>
        </w:rPr>
        <w:t xml:space="preserve"> </w:t>
      </w:r>
      <w:r>
        <w:rPr>
          <w:rFonts w:ascii="Georgia"/>
          <w:spacing w:val="-1"/>
          <w:w w:val="95"/>
        </w:rPr>
        <w:t>(convertionKickHits,convertionKickMiss)</w:t>
      </w:r>
    </w:p>
    <w:p w14:paraId="6CBE8E1B" w14:textId="77777777" w:rsidR="0010771C" w:rsidRDefault="0010771C">
      <w:pPr>
        <w:rPr>
          <w:rFonts w:ascii="Georgia" w:eastAsia="Georgia" w:hAnsi="Georgia" w:cs="Georgia"/>
        </w:rPr>
        <w:sectPr w:rsidR="0010771C">
          <w:pgSz w:w="11910" w:h="16840"/>
          <w:pgMar w:top="1580" w:right="240" w:bottom="1120" w:left="1480" w:header="0" w:footer="939" w:gutter="0"/>
          <w:cols w:space="720"/>
        </w:sectPr>
      </w:pPr>
    </w:p>
    <w:p w14:paraId="655E8D8E" w14:textId="77777777" w:rsidR="0010771C" w:rsidRDefault="00AC137A">
      <w:pPr>
        <w:numPr>
          <w:ilvl w:val="2"/>
          <w:numId w:val="1"/>
        </w:numPr>
        <w:tabs>
          <w:tab w:val="left" w:pos="648"/>
        </w:tabs>
        <w:spacing w:before="53"/>
        <w:ind w:hanging="388"/>
        <w:jc w:val="left"/>
        <w:rPr>
          <w:rFonts w:ascii="Georgia" w:eastAsia="Georgia" w:hAnsi="Georgia" w:cs="Georgia"/>
        </w:rPr>
      </w:pPr>
      <w:r>
        <w:rPr>
          <w:rFonts w:ascii="Arial"/>
          <w:i/>
          <w:spacing w:val="-2"/>
          <w:w w:val="95"/>
        </w:rPr>
        <w:lastRenderedPageBreak/>
        <w:t>GoalKick</w:t>
      </w:r>
      <w:r>
        <w:rPr>
          <w:rFonts w:ascii="Arial"/>
          <w:i/>
          <w:w w:val="95"/>
        </w:rPr>
        <w:t xml:space="preserve"> </w:t>
      </w:r>
      <w:r>
        <w:rPr>
          <w:rFonts w:ascii="Arial"/>
          <w:i/>
          <w:spacing w:val="41"/>
          <w:w w:val="95"/>
        </w:rPr>
        <w:t xml:space="preserve"> </w:t>
      </w:r>
      <w:r>
        <w:rPr>
          <w:rFonts w:ascii="Georgia"/>
          <w:spacing w:val="-1"/>
          <w:w w:val="95"/>
        </w:rPr>
        <w:t>(goalkickHits,goalkickMiss)</w:t>
      </w:r>
    </w:p>
    <w:p w14:paraId="77696237" w14:textId="77777777" w:rsidR="0010771C" w:rsidRDefault="0010771C">
      <w:pPr>
        <w:spacing w:before="3" w:line="280" w:lineRule="exact"/>
        <w:rPr>
          <w:sz w:val="28"/>
          <w:szCs w:val="28"/>
        </w:rPr>
      </w:pPr>
    </w:p>
    <w:p w14:paraId="20E9CBD2" w14:textId="77777777" w:rsidR="0010771C" w:rsidRDefault="00AC137A">
      <w:pPr>
        <w:numPr>
          <w:ilvl w:val="2"/>
          <w:numId w:val="1"/>
        </w:numPr>
        <w:tabs>
          <w:tab w:val="left" w:pos="648"/>
        </w:tabs>
        <w:ind w:hanging="388"/>
        <w:jc w:val="left"/>
        <w:rPr>
          <w:rFonts w:ascii="Georgia" w:eastAsia="Georgia" w:hAnsi="Georgia" w:cs="Georgia"/>
        </w:rPr>
      </w:pPr>
      <w:r>
        <w:rPr>
          <w:rFonts w:ascii="Arial"/>
          <w:i/>
          <w:spacing w:val="-2"/>
          <w:w w:val="95"/>
        </w:rPr>
        <w:t>DropKick</w:t>
      </w:r>
      <w:r>
        <w:rPr>
          <w:rFonts w:ascii="Arial"/>
          <w:i/>
          <w:w w:val="95"/>
        </w:rPr>
        <w:t xml:space="preserve">  </w:t>
      </w:r>
      <w:r>
        <w:rPr>
          <w:rFonts w:ascii="Arial"/>
          <w:i/>
          <w:spacing w:val="9"/>
          <w:w w:val="95"/>
        </w:rPr>
        <w:t xml:space="preserve"> </w:t>
      </w:r>
      <w:r>
        <w:rPr>
          <w:rFonts w:ascii="Georgia"/>
          <w:spacing w:val="-1"/>
          <w:w w:val="95"/>
        </w:rPr>
        <w:t>(dropKickHits,dropkickMiss)</w:t>
      </w:r>
    </w:p>
    <w:p w14:paraId="443D0A3C" w14:textId="77777777" w:rsidR="0010771C" w:rsidRDefault="0010771C">
      <w:pPr>
        <w:spacing w:before="3" w:line="280" w:lineRule="exact"/>
        <w:rPr>
          <w:sz w:val="28"/>
          <w:szCs w:val="28"/>
        </w:rPr>
      </w:pPr>
    </w:p>
    <w:p w14:paraId="74BE7C8E" w14:textId="77777777" w:rsidR="0010771C" w:rsidRDefault="00AC137A">
      <w:pPr>
        <w:numPr>
          <w:ilvl w:val="2"/>
          <w:numId w:val="1"/>
        </w:numPr>
        <w:tabs>
          <w:tab w:val="left" w:pos="648"/>
        </w:tabs>
        <w:ind w:hanging="388"/>
        <w:jc w:val="left"/>
        <w:rPr>
          <w:rFonts w:ascii="Georgia" w:eastAsia="Georgia" w:hAnsi="Georgia" w:cs="Georgia"/>
        </w:rPr>
      </w:pPr>
      <w:r>
        <w:rPr>
          <w:rFonts w:ascii="Arial"/>
          <w:i/>
          <w:w w:val="95"/>
        </w:rPr>
        <w:t>OffSideKick</w:t>
      </w:r>
      <w:r>
        <w:rPr>
          <w:rFonts w:ascii="Arial"/>
          <w:i/>
          <w:spacing w:val="23"/>
          <w:w w:val="95"/>
        </w:rPr>
        <w:t xml:space="preserve"> </w:t>
      </w:r>
      <w:r>
        <w:rPr>
          <w:rFonts w:ascii="Georgia"/>
          <w:w w:val="95"/>
        </w:rPr>
        <w:t>(offsideHits,offsideMiss)</w:t>
      </w:r>
    </w:p>
    <w:p w14:paraId="4ABD4ED8" w14:textId="77777777" w:rsidR="0010771C" w:rsidRDefault="0010771C">
      <w:pPr>
        <w:spacing w:before="3" w:line="280" w:lineRule="exact"/>
        <w:rPr>
          <w:sz w:val="28"/>
          <w:szCs w:val="28"/>
        </w:rPr>
      </w:pPr>
    </w:p>
    <w:p w14:paraId="5B8686AA" w14:textId="77777777" w:rsidR="0010771C" w:rsidRDefault="00AC137A">
      <w:pPr>
        <w:numPr>
          <w:ilvl w:val="2"/>
          <w:numId w:val="1"/>
        </w:numPr>
        <w:tabs>
          <w:tab w:val="left" w:pos="648"/>
        </w:tabs>
        <w:ind w:hanging="388"/>
        <w:jc w:val="left"/>
        <w:rPr>
          <w:rFonts w:ascii="Georgia" w:eastAsia="Georgia" w:hAnsi="Georgia" w:cs="Georgia"/>
        </w:rPr>
      </w:pPr>
      <w:r>
        <w:rPr>
          <w:rFonts w:ascii="Arial"/>
          <w:i/>
          <w:w w:val="95"/>
        </w:rPr>
        <w:t xml:space="preserve">LineOut  </w:t>
      </w:r>
      <w:r>
        <w:rPr>
          <w:rFonts w:ascii="Arial"/>
          <w:i/>
          <w:spacing w:val="16"/>
          <w:w w:val="95"/>
        </w:rPr>
        <w:t xml:space="preserve"> </w:t>
      </w:r>
      <w:r>
        <w:rPr>
          <w:rFonts w:ascii="Georgia"/>
          <w:w w:val="95"/>
        </w:rPr>
        <w:t>(lineOutHits,lineOutMiss)</w:t>
      </w:r>
    </w:p>
    <w:p w14:paraId="52E90B90" w14:textId="77777777" w:rsidR="0010771C" w:rsidRDefault="0010771C">
      <w:pPr>
        <w:spacing w:before="3" w:line="280" w:lineRule="exact"/>
        <w:rPr>
          <w:sz w:val="28"/>
          <w:szCs w:val="28"/>
        </w:rPr>
      </w:pPr>
    </w:p>
    <w:p w14:paraId="516D6B0E" w14:textId="77777777" w:rsidR="0010771C" w:rsidRDefault="00AC137A">
      <w:pPr>
        <w:numPr>
          <w:ilvl w:val="2"/>
          <w:numId w:val="1"/>
        </w:numPr>
        <w:tabs>
          <w:tab w:val="left" w:pos="648"/>
        </w:tabs>
        <w:ind w:hanging="388"/>
        <w:jc w:val="left"/>
        <w:rPr>
          <w:rFonts w:ascii="Georgia" w:eastAsia="Georgia" w:hAnsi="Georgia" w:cs="Georgia"/>
        </w:rPr>
      </w:pPr>
      <w:r>
        <w:rPr>
          <w:rFonts w:ascii="Arial"/>
          <w:i/>
          <w:spacing w:val="-2"/>
          <w:w w:val="95"/>
        </w:rPr>
        <w:t>Tournament</w:t>
      </w:r>
      <w:r>
        <w:rPr>
          <w:rFonts w:ascii="Arial"/>
          <w:i/>
          <w:w w:val="95"/>
        </w:rPr>
        <w:t xml:space="preserve"> </w:t>
      </w:r>
      <w:r>
        <w:rPr>
          <w:rFonts w:ascii="Arial"/>
          <w:i/>
          <w:spacing w:val="43"/>
          <w:w w:val="95"/>
        </w:rPr>
        <w:t xml:space="preserve"> </w:t>
      </w:r>
      <w:r>
        <w:rPr>
          <w:rFonts w:ascii="Georgia"/>
          <w:spacing w:val="-1"/>
          <w:w w:val="95"/>
        </w:rPr>
        <w:t>(id,classification,comment)</w:t>
      </w:r>
    </w:p>
    <w:p w14:paraId="6DB0C675" w14:textId="77777777" w:rsidR="0010771C" w:rsidRDefault="0010771C">
      <w:pPr>
        <w:spacing w:before="9" w:line="260" w:lineRule="exact"/>
        <w:rPr>
          <w:sz w:val="26"/>
          <w:szCs w:val="26"/>
        </w:rPr>
      </w:pPr>
    </w:p>
    <w:p w14:paraId="31BA768F" w14:textId="77777777" w:rsidR="0010771C" w:rsidRDefault="00AC137A">
      <w:pPr>
        <w:numPr>
          <w:ilvl w:val="2"/>
          <w:numId w:val="1"/>
        </w:numPr>
        <w:tabs>
          <w:tab w:val="left" w:pos="648"/>
        </w:tabs>
        <w:ind w:hanging="388"/>
        <w:jc w:val="left"/>
        <w:rPr>
          <w:rFonts w:ascii="Georgia" w:eastAsia="Georgia" w:hAnsi="Georgia" w:cs="Georgia"/>
        </w:rPr>
      </w:pPr>
      <w:r>
        <w:rPr>
          <w:rFonts w:ascii="Arial"/>
          <w:i/>
          <w:spacing w:val="-3"/>
          <w:w w:val="95"/>
        </w:rPr>
        <w:t>Tr</w:t>
      </w:r>
      <w:r>
        <w:rPr>
          <w:rFonts w:ascii="Arial"/>
          <w:i/>
          <w:spacing w:val="-4"/>
          <w:w w:val="95"/>
        </w:rPr>
        <w:t>ainingSchedule</w:t>
      </w:r>
      <w:r>
        <w:rPr>
          <w:rFonts w:ascii="Arial"/>
          <w:i/>
          <w:w w:val="95"/>
        </w:rPr>
        <w:t xml:space="preserve">  </w:t>
      </w:r>
      <w:r>
        <w:rPr>
          <w:rFonts w:ascii="Arial"/>
          <w:i/>
          <w:spacing w:val="6"/>
          <w:w w:val="95"/>
        </w:rPr>
        <w:t xml:space="preserve"> </w:t>
      </w:r>
      <w:r>
        <w:rPr>
          <w:rFonts w:ascii="Georgia"/>
          <w:w w:val="95"/>
        </w:rPr>
        <w:t>(id,description,link,date,List</w:t>
      </w:r>
      <w:r>
        <w:rPr>
          <w:rFonts w:ascii="Verdana"/>
          <w:i/>
          <w:w w:val="95"/>
        </w:rPr>
        <w:t>&lt;</w:t>
      </w:r>
      <w:r>
        <w:rPr>
          <w:rFonts w:ascii="Arial"/>
          <w:i/>
          <w:w w:val="95"/>
        </w:rPr>
        <w:t>Athlete</w:t>
      </w:r>
      <w:r>
        <w:rPr>
          <w:rFonts w:ascii="Verdana"/>
          <w:i/>
          <w:w w:val="95"/>
        </w:rPr>
        <w:t>&gt;</w:t>
      </w:r>
      <w:r>
        <w:rPr>
          <w:rFonts w:ascii="Georgia"/>
          <w:w w:val="95"/>
        </w:rPr>
        <w:t>)</w:t>
      </w:r>
    </w:p>
    <w:p w14:paraId="59630FC2" w14:textId="77777777" w:rsidR="0010771C" w:rsidRDefault="0010771C">
      <w:pPr>
        <w:spacing w:before="8" w:line="280" w:lineRule="exact"/>
        <w:rPr>
          <w:sz w:val="28"/>
          <w:szCs w:val="28"/>
        </w:rPr>
      </w:pPr>
    </w:p>
    <w:p w14:paraId="48606E14" w14:textId="77777777" w:rsidR="0010771C" w:rsidRPr="00AC137A" w:rsidRDefault="00AC137A">
      <w:pPr>
        <w:pStyle w:val="BodyText"/>
        <w:rPr>
          <w:lang w:val="pt-PT"/>
        </w:rPr>
      </w:pPr>
      <w:r w:rsidRPr="00AC137A">
        <w:rPr>
          <w:spacing w:val="-3"/>
          <w:w w:val="95"/>
          <w:lang w:val="pt-PT"/>
        </w:rPr>
        <w:t>T</w:t>
      </w:r>
      <w:r w:rsidRPr="00AC137A">
        <w:rPr>
          <w:spacing w:val="-4"/>
          <w:w w:val="95"/>
          <w:lang w:val="pt-PT"/>
        </w:rPr>
        <w:t>o</w:t>
      </w:r>
      <w:r w:rsidRPr="00AC137A">
        <w:rPr>
          <w:spacing w:val="-3"/>
          <w:w w:val="95"/>
          <w:lang w:val="pt-PT"/>
        </w:rPr>
        <w:t>d</w:t>
      </w:r>
      <w:r w:rsidRPr="00AC137A">
        <w:rPr>
          <w:spacing w:val="-4"/>
          <w:w w:val="95"/>
          <w:lang w:val="pt-PT"/>
        </w:rPr>
        <w:t>as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estas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spacing w:val="-2"/>
          <w:w w:val="95"/>
          <w:lang w:val="pt-PT"/>
        </w:rPr>
        <w:t>en</w:t>
      </w:r>
      <w:r w:rsidRPr="00AC137A">
        <w:rPr>
          <w:spacing w:val="-1"/>
          <w:w w:val="95"/>
          <w:lang w:val="pt-PT"/>
        </w:rPr>
        <w:t>tidades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foram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implementadas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spacing w:val="-1"/>
          <w:w w:val="95"/>
          <w:lang w:val="pt-PT"/>
        </w:rPr>
        <w:t>diretamente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na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camada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do</w:t>
      </w:r>
      <w:r w:rsidRPr="00AC137A">
        <w:rPr>
          <w:spacing w:val="24"/>
          <w:w w:val="95"/>
          <w:lang w:val="pt-PT"/>
        </w:rPr>
        <w:t xml:space="preserve"> </w:t>
      </w:r>
      <w:r w:rsidRPr="00AC137A">
        <w:rPr>
          <w:w w:val="95"/>
          <w:lang w:val="pt-PT"/>
        </w:rPr>
        <w:t>Modelo.</w:t>
      </w:r>
    </w:p>
    <w:sectPr w:rsidR="0010771C" w:rsidRPr="00AC137A">
      <w:pgSz w:w="11910" w:h="16840"/>
      <w:pgMar w:top="1580" w:right="1680" w:bottom="1120" w:left="1480" w:header="0" w:footer="93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Jorge Pião" w:date="2020-05-06T19:49:00Z" w:initials="JP">
    <w:p w14:paraId="09F94606" w14:textId="77777777" w:rsidR="009102D6" w:rsidRPr="0062550A" w:rsidRDefault="009102D6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62550A">
        <w:rPr>
          <w:lang w:val="pt-PT"/>
        </w:rPr>
        <w:t>Usam ou não o novo a</w:t>
      </w:r>
      <w:r>
        <w:rPr>
          <w:lang w:val="pt-PT"/>
        </w:rPr>
        <w:t>cordo ortográfico? Tanto faz, desde que sejam coerentes e coloquem uma nota no relatório  a dizer o que estão a fazer</w:t>
      </w:r>
    </w:p>
  </w:comment>
  <w:comment w:id="12" w:author="Jorge Pião" w:date="2020-05-06T19:53:00Z" w:initials="JP">
    <w:p w14:paraId="351E3175" w14:textId="0CE398E5" w:rsidR="009102D6" w:rsidRPr="00313BCE" w:rsidRDefault="009102D6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313BCE">
        <w:rPr>
          <w:lang w:val="pt-PT"/>
        </w:rPr>
        <w:t>O que querem dize</w:t>
      </w:r>
      <w:r>
        <w:rPr>
          <w:lang w:val="pt-PT"/>
        </w:rPr>
        <w:t>r</w:t>
      </w:r>
      <w:r w:rsidRPr="00313BCE">
        <w:rPr>
          <w:lang w:val="pt-PT"/>
        </w:rPr>
        <w:t xml:space="preserve"> com i</w:t>
      </w:r>
      <w:r>
        <w:rPr>
          <w:lang w:val="pt-PT"/>
        </w:rPr>
        <w:t>sto?</w:t>
      </w:r>
    </w:p>
  </w:comment>
  <w:comment w:id="13" w:author="Jorge Pião" w:date="2020-05-07T09:32:00Z" w:initials="JP">
    <w:p w14:paraId="353F7DDD" w14:textId="138A3E87" w:rsidR="00D521F0" w:rsidRPr="00D521F0" w:rsidRDefault="00D521F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D521F0">
        <w:rPr>
          <w:lang w:val="pt-PT"/>
        </w:rPr>
        <w:t>O relatório não tem figuras??</w:t>
      </w:r>
    </w:p>
  </w:comment>
  <w:comment w:id="35" w:author="Jorge Pião" w:date="2020-05-07T09:33:00Z" w:initials="JP">
    <w:p w14:paraId="398D6DA0" w14:textId="70F0CED7" w:rsidR="00D521F0" w:rsidRPr="00D521F0" w:rsidRDefault="00D521F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D521F0">
        <w:rPr>
          <w:lang w:val="pt-PT"/>
        </w:rPr>
        <w:t>Es</w:t>
      </w:r>
      <w:r>
        <w:rPr>
          <w:lang w:val="pt-PT"/>
        </w:rPr>
        <w:t>te capítulo precisa de ser mais bem estruturado</w:t>
      </w:r>
    </w:p>
  </w:comment>
  <w:comment w:id="45" w:author="Jorge Pião" w:date="2020-05-07T09:22:00Z" w:initials="JP">
    <w:p w14:paraId="7C9F30E8" w14:textId="7C7DE941" w:rsidR="009102D6" w:rsidRPr="009102D6" w:rsidRDefault="009102D6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102D6">
        <w:rPr>
          <w:lang w:val="pt-PT"/>
        </w:rPr>
        <w:t>Na verdade não estão a d</w:t>
      </w:r>
      <w:r>
        <w:rPr>
          <w:lang w:val="pt-PT"/>
        </w:rPr>
        <w:t>escrever o modelo de dados? Ou as especificações funcionais?</w:t>
      </w:r>
    </w:p>
  </w:comment>
  <w:comment w:id="48" w:author="Jorge Pião" w:date="2020-05-07T09:24:00Z" w:initials="JP">
    <w:p w14:paraId="056A6A9D" w14:textId="134E6874" w:rsidR="009102D6" w:rsidRPr="009102D6" w:rsidRDefault="009102D6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102D6">
        <w:rPr>
          <w:lang w:val="pt-PT"/>
        </w:rPr>
        <w:t>Isto é mais arquitetura da s</w:t>
      </w:r>
      <w:r>
        <w:rPr>
          <w:lang w:val="pt-PT"/>
        </w:rPr>
        <w:t>olução</w:t>
      </w:r>
    </w:p>
  </w:comment>
  <w:comment w:id="53" w:author="Jorge Pião" w:date="2020-05-07T09:26:00Z" w:initials="JP">
    <w:p w14:paraId="2FFA4F66" w14:textId="25A58833" w:rsidR="009102D6" w:rsidRDefault="009102D6">
      <w:pPr>
        <w:pStyle w:val="CommentText"/>
      </w:pPr>
      <w:r>
        <w:rPr>
          <w:rStyle w:val="CommentReference"/>
        </w:rPr>
        <w:annotationRef/>
      </w:r>
      <w:r>
        <w:t>cuidado com a acentuação</w:t>
      </w:r>
    </w:p>
  </w:comment>
  <w:comment w:id="65" w:author="Jorge Pião" w:date="2020-05-07T09:34:00Z" w:initials="JP">
    <w:p w14:paraId="348278F5" w14:textId="73B1C422" w:rsidR="00EC17AE" w:rsidRPr="00EC17AE" w:rsidRDefault="00EC17AE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EC17AE">
        <w:rPr>
          <w:lang w:val="pt-PT"/>
        </w:rPr>
        <w:t xml:space="preserve">O </w:t>
      </w:r>
      <w:r>
        <w:rPr>
          <w:lang w:val="pt-PT"/>
        </w:rPr>
        <w:t>modelo de dados devia estar descrito em UML ou através de um diagrama de entidade-associação. Afinal onde descrevem as relações entre as entidades?</w:t>
      </w:r>
      <w:r w:rsidR="002D3892">
        <w:rPr>
          <w:lang w:val="pt-PT"/>
        </w:rPr>
        <w:t xml:space="preserve"> Só no código…</w:t>
      </w:r>
    </w:p>
  </w:comment>
  <w:comment w:id="66" w:author="Jorge Pião" w:date="2020-05-07T09:29:00Z" w:initials="JP">
    <w:p w14:paraId="3B045B76" w14:textId="77AFFB10" w:rsidR="00D521F0" w:rsidRPr="00D521F0" w:rsidRDefault="00D521F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D521F0">
        <w:rPr>
          <w:lang w:val="pt-PT"/>
        </w:rPr>
        <w:t xml:space="preserve">Têm de dizer </w:t>
      </w:r>
      <w:r>
        <w:rPr>
          <w:lang w:val="pt-PT"/>
        </w:rPr>
        <w:t>“</w:t>
      </w:r>
      <w:r w:rsidRPr="00D521F0">
        <w:rPr>
          <w:lang w:val="pt-PT"/>
        </w:rPr>
        <w:t>aplicação servidora</w:t>
      </w:r>
      <w:r>
        <w:rPr>
          <w:lang w:val="pt-PT"/>
        </w:rPr>
        <w:t>”</w:t>
      </w:r>
      <w:r w:rsidRPr="00D521F0">
        <w:rPr>
          <w:lang w:val="pt-PT"/>
        </w:rPr>
        <w:t xml:space="preserve"> o</w:t>
      </w:r>
      <w:r>
        <w:rPr>
          <w:lang w:val="pt-PT"/>
        </w:rPr>
        <w:t>u “servidor”</w:t>
      </w:r>
    </w:p>
  </w:comment>
  <w:comment w:id="68" w:author="Jorge Pião" w:date="2020-05-07T10:21:00Z" w:initials="JP">
    <w:p w14:paraId="65DB7B0E" w14:textId="0C8A03A0" w:rsidR="002D3892" w:rsidRPr="002D3892" w:rsidRDefault="002D3892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2D3892">
        <w:rPr>
          <w:lang w:val="pt-PT"/>
        </w:rPr>
        <w:t>O que querem dizer com i</w:t>
      </w:r>
      <w:r>
        <w:rPr>
          <w:lang w:val="pt-PT"/>
        </w:rPr>
        <w:t>sto?</w:t>
      </w:r>
    </w:p>
  </w:comment>
  <w:comment w:id="69" w:author="Jorge Pião" w:date="2020-05-07T10:22:00Z" w:initials="JP">
    <w:p w14:paraId="25B9C401" w14:textId="3E63AE92" w:rsidR="002D3892" w:rsidRPr="002D3892" w:rsidRDefault="002D3892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2D3892">
        <w:rPr>
          <w:lang w:val="pt-PT"/>
        </w:rPr>
        <w:t>fonte de Código deve ser n</w:t>
      </w:r>
      <w:r>
        <w:rPr>
          <w:lang w:val="pt-PT"/>
        </w:rPr>
        <w:t>ão proporcional e de dimensão mais reduzida</w:t>
      </w:r>
    </w:p>
  </w:comment>
  <w:comment w:id="76" w:author="Jorge Pião" w:date="2020-05-07T10:27:00Z" w:initials="JP">
    <w:p w14:paraId="3615ADD3" w14:textId="7B2DEA9C" w:rsidR="002D3892" w:rsidRPr="002D3892" w:rsidRDefault="002D3892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2D3892">
        <w:rPr>
          <w:lang w:val="pt-PT"/>
        </w:rPr>
        <w:t>O que é isto de s</w:t>
      </w:r>
      <w:r>
        <w:rPr>
          <w:lang w:val="pt-PT"/>
        </w:rPr>
        <w:t xml:space="preserve">erializar para HttpResponse?. Serializar significa colocar o estado de um objecto numa stram…. </w:t>
      </w:r>
    </w:p>
  </w:comment>
  <w:comment w:id="77" w:author="Jorge Pião" w:date="2020-05-07T10:28:00Z" w:initials="JP">
    <w:p w14:paraId="6FE713C6" w14:textId="23471816" w:rsidR="00313BC3" w:rsidRPr="00313BC3" w:rsidRDefault="00313BC3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313BC3">
        <w:rPr>
          <w:lang w:val="pt-PT"/>
        </w:rPr>
        <w:t>Mas só têm oprações CRUD?</w:t>
      </w:r>
    </w:p>
  </w:comment>
  <w:comment w:id="79" w:author="Jorge Pião" w:date="2020-05-07T10:29:00Z" w:initials="JP">
    <w:p w14:paraId="7973C002" w14:textId="2614DAAE" w:rsidR="00313BC3" w:rsidRPr="00313BC3" w:rsidRDefault="00313BC3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313BC3">
        <w:rPr>
          <w:lang w:val="pt-PT"/>
        </w:rPr>
        <w:t>A vossa nomeclatura é um p</w:t>
      </w:r>
      <w:r>
        <w:rPr>
          <w:lang w:val="pt-PT"/>
        </w:rPr>
        <w:t>ouco estranha. Então a vossa aplicação divide-se em aplicações? Parece que do lado do servidor expõem uma web api e isso não é uma aplicação…. como seria uma aplicação web…</w:t>
      </w:r>
    </w:p>
  </w:comment>
  <w:comment w:id="81" w:author="Jorge Pião" w:date="2020-05-07T10:32:00Z" w:initials="JP">
    <w:p w14:paraId="0915F997" w14:textId="764E576B" w:rsidR="00313BC3" w:rsidRPr="00313BC3" w:rsidRDefault="00313BC3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313BC3">
        <w:rPr>
          <w:lang w:val="pt-PT"/>
        </w:rPr>
        <w:t xml:space="preserve">Afinal </w:t>
      </w:r>
      <w:r>
        <w:rPr>
          <w:lang w:val="pt-PT"/>
        </w:rPr>
        <w:t>há figuras… mas só nos testes…</w:t>
      </w:r>
    </w:p>
  </w:comment>
  <w:comment w:id="86" w:author="Jorge Pião" w:date="2020-05-07T10:34:00Z" w:initials="JP">
    <w:p w14:paraId="367CABA4" w14:textId="0303D5E9" w:rsidR="00313BC3" w:rsidRDefault="00313BC3">
      <w:pPr>
        <w:pStyle w:val="CommentText"/>
      </w:pPr>
      <w:r>
        <w:rPr>
          <w:rStyle w:val="CommentReference"/>
        </w:rPr>
        <w:annotationRef/>
      </w:r>
      <w:r>
        <w:t>Já conseguem tirar conclusões?</w:t>
      </w:r>
    </w:p>
  </w:comment>
  <w:comment w:id="88" w:author="Jorge Pião" w:date="2020-05-07T10:35:00Z" w:initials="JP">
    <w:p w14:paraId="4531F262" w14:textId="3A319806" w:rsidR="00313BC3" w:rsidRPr="00313BC3" w:rsidRDefault="00313BC3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313BC3">
        <w:rPr>
          <w:lang w:val="pt-PT"/>
        </w:rPr>
        <w:t>Com disse atrás seria melhor u</w:t>
      </w:r>
      <w:r>
        <w:rPr>
          <w:lang w:val="pt-PT"/>
        </w:rPr>
        <w:t>m diagrama UML ou em diagrama entidade-associação. Assim não expoêm as relações entre entidades. Ou não existem de todo?</w:t>
      </w:r>
      <w:bookmarkStart w:id="89" w:name="_GoBack"/>
      <w:bookmarkEnd w:id="8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F94606" w15:done="0"/>
  <w15:commentEx w15:paraId="351E3175" w15:done="0"/>
  <w15:commentEx w15:paraId="353F7DDD" w15:done="0"/>
  <w15:commentEx w15:paraId="398D6DA0" w15:done="0"/>
  <w15:commentEx w15:paraId="7C9F30E8" w15:done="0"/>
  <w15:commentEx w15:paraId="056A6A9D" w15:done="0"/>
  <w15:commentEx w15:paraId="2FFA4F66" w15:done="0"/>
  <w15:commentEx w15:paraId="348278F5" w15:done="0"/>
  <w15:commentEx w15:paraId="3B045B76" w15:done="0"/>
  <w15:commentEx w15:paraId="65DB7B0E" w15:done="0"/>
  <w15:commentEx w15:paraId="25B9C401" w15:done="0"/>
  <w15:commentEx w15:paraId="3615ADD3" w15:done="0"/>
  <w15:commentEx w15:paraId="6FE713C6" w15:done="0"/>
  <w15:commentEx w15:paraId="7973C002" w15:done="0"/>
  <w15:commentEx w15:paraId="0915F997" w15:done="0"/>
  <w15:commentEx w15:paraId="367CABA4" w15:done="0"/>
  <w15:commentEx w15:paraId="4531F2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F94606" w16cid:durableId="225D9358"/>
  <w16cid:commentId w16cid:paraId="351E3175" w16cid:durableId="225D9447"/>
  <w16cid:commentId w16cid:paraId="353F7DDD" w16cid:durableId="225E5439"/>
  <w16cid:commentId w16cid:paraId="398D6DA0" w16cid:durableId="225E5466"/>
  <w16cid:commentId w16cid:paraId="7C9F30E8" w16cid:durableId="225E51D1"/>
  <w16cid:commentId w16cid:paraId="056A6A9D" w16cid:durableId="225E5240"/>
  <w16cid:commentId w16cid:paraId="2FFA4F66" w16cid:durableId="225E52D5"/>
  <w16cid:commentId w16cid:paraId="348278F5" w16cid:durableId="225E5496"/>
  <w16cid:commentId w16cid:paraId="3B045B76" w16cid:durableId="225E538E"/>
  <w16cid:commentId w16cid:paraId="65DB7B0E" w16cid:durableId="225E5FA6"/>
  <w16cid:commentId w16cid:paraId="25B9C401" w16cid:durableId="225E5FFA"/>
  <w16cid:commentId w16cid:paraId="3615ADD3" w16cid:durableId="225E6103"/>
  <w16cid:commentId w16cid:paraId="6FE713C6" w16cid:durableId="225E616B"/>
  <w16cid:commentId w16cid:paraId="7973C002" w16cid:durableId="225E6195"/>
  <w16cid:commentId w16cid:paraId="0915F997" w16cid:durableId="225E6251"/>
  <w16cid:commentId w16cid:paraId="367CABA4" w16cid:durableId="225E62CB"/>
  <w16cid:commentId w16cid:paraId="4531F262" w16cid:durableId="225E63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FABC1" w14:textId="77777777" w:rsidR="002B34CF" w:rsidRDefault="002B34CF">
      <w:r>
        <w:separator/>
      </w:r>
    </w:p>
  </w:endnote>
  <w:endnote w:type="continuationSeparator" w:id="0">
    <w:p w14:paraId="0EA3D0A8" w14:textId="77777777" w:rsidR="002B34CF" w:rsidRDefault="002B3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2926C" w14:textId="77777777" w:rsidR="009102D6" w:rsidRDefault="00910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391" behindDoc="1" locked="0" layoutInCell="1" allowOverlap="1" wp14:anchorId="4B43D4F2" wp14:editId="044D25F4">
              <wp:simplePos x="0" y="0"/>
              <wp:positionH relativeFrom="page">
                <wp:posOffset>3762375</wp:posOffset>
              </wp:positionH>
              <wp:positionV relativeFrom="page">
                <wp:posOffset>9943465</wp:posOffset>
              </wp:positionV>
              <wp:extent cx="64135" cy="164465"/>
              <wp:effectExtent l="0" t="0" r="254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FAE37" w14:textId="77777777" w:rsidR="009102D6" w:rsidRDefault="009102D6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43D4F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96.25pt;margin-top:782.95pt;width:5.05pt;height:12.95pt;z-index:-10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" filled="f" stroked="f">
              <v:textbox inset="0,0,0,0">
                <w:txbxContent>
                  <w:p w14:paraId="56AFAE37" w14:textId="77777777" w:rsidR="009102D6" w:rsidRDefault="009102D6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w w:val="95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9AE83" w14:textId="77777777" w:rsidR="009102D6" w:rsidRDefault="00910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400" behindDoc="1" locked="0" layoutInCell="1" allowOverlap="1" wp14:anchorId="571293FA" wp14:editId="7EC3CAFD">
              <wp:simplePos x="0" y="0"/>
              <wp:positionH relativeFrom="page">
                <wp:posOffset>3699510</wp:posOffset>
              </wp:positionH>
              <wp:positionV relativeFrom="page">
                <wp:posOffset>9943465</wp:posOffset>
              </wp:positionV>
              <wp:extent cx="189865" cy="164465"/>
              <wp:effectExtent l="381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5140D" w14:textId="77777777" w:rsidR="009102D6" w:rsidRDefault="009102D6">
                          <w:pPr>
                            <w:pStyle w:val="BodyText"/>
                            <w:spacing w:line="23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293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291.3pt;margin-top:782.95pt;width:14.95pt;height:12.95pt;z-index:-1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4TOrQIAAK8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" filled="f" stroked="f">
              <v:textbox inset="0,0,0,0">
                <w:txbxContent>
                  <w:p w14:paraId="11C5140D" w14:textId="77777777" w:rsidR="009102D6" w:rsidRDefault="009102D6">
                    <w:pPr>
                      <w:pStyle w:val="BodyText"/>
                      <w:spacing w:line="23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3417D" w14:textId="77777777" w:rsidR="009102D6" w:rsidRDefault="00910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401" behindDoc="1" locked="0" layoutInCell="1" allowOverlap="1" wp14:anchorId="384F3EB3" wp14:editId="53253D5B">
              <wp:simplePos x="0" y="0"/>
              <wp:positionH relativeFrom="page">
                <wp:posOffset>3699510</wp:posOffset>
              </wp:positionH>
              <wp:positionV relativeFrom="page">
                <wp:posOffset>9943465</wp:posOffset>
              </wp:positionV>
              <wp:extent cx="189865" cy="164465"/>
              <wp:effectExtent l="381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34E50E" w14:textId="77777777" w:rsidR="009102D6" w:rsidRDefault="009102D6">
                          <w:pPr>
                            <w:pStyle w:val="BodyText"/>
                            <w:spacing w:line="23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4F3E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291.3pt;margin-top:782.95pt;width:14.95pt;height:12.95pt;z-index:-10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" filled="f" stroked="f">
              <v:textbox inset="0,0,0,0">
                <w:txbxContent>
                  <w:p w14:paraId="7D34E50E" w14:textId="77777777" w:rsidR="009102D6" w:rsidRDefault="009102D6">
                    <w:pPr>
                      <w:pStyle w:val="BodyText"/>
                      <w:spacing w:line="23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17587" w14:textId="77777777" w:rsidR="009102D6" w:rsidRDefault="00910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392" behindDoc="1" locked="0" layoutInCell="1" allowOverlap="1" wp14:anchorId="1EB5B38C" wp14:editId="3BB5B449">
              <wp:simplePos x="0" y="0"/>
              <wp:positionH relativeFrom="page">
                <wp:posOffset>3743325</wp:posOffset>
              </wp:positionH>
              <wp:positionV relativeFrom="page">
                <wp:posOffset>9943465</wp:posOffset>
              </wp:positionV>
              <wp:extent cx="102870" cy="164465"/>
              <wp:effectExtent l="0" t="0" r="190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A8653" w14:textId="77777777" w:rsidR="009102D6" w:rsidRDefault="009102D6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5B38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294.75pt;margin-top:782.95pt;width:8.1pt;height:12.95pt;z-index:-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" filled="f" stroked="f">
              <v:textbox inset="0,0,0,0">
                <w:txbxContent>
                  <w:p w14:paraId="285A8653" w14:textId="77777777" w:rsidR="009102D6" w:rsidRDefault="009102D6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w w:val="95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65A9B" w14:textId="77777777" w:rsidR="009102D6" w:rsidRDefault="00910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393" behindDoc="1" locked="0" layoutInCell="1" allowOverlap="1" wp14:anchorId="44D237BA" wp14:editId="4FB0A0ED">
              <wp:simplePos x="0" y="0"/>
              <wp:positionH relativeFrom="page">
                <wp:posOffset>3711575</wp:posOffset>
              </wp:positionH>
              <wp:positionV relativeFrom="page">
                <wp:posOffset>9943465</wp:posOffset>
              </wp:positionV>
              <wp:extent cx="167005" cy="16446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7AB6E" w14:textId="77777777" w:rsidR="009102D6" w:rsidRDefault="009102D6">
                          <w:pPr>
                            <w:pStyle w:val="BodyText"/>
                            <w:spacing w:line="23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237B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292.25pt;margin-top:782.95pt;width:13.15pt;height:12.95pt;z-index:-10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0IrgIAAK8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" filled="f" stroked="f">
              <v:textbox inset="0,0,0,0">
                <w:txbxContent>
                  <w:p w14:paraId="30F7AB6E" w14:textId="77777777" w:rsidR="009102D6" w:rsidRDefault="009102D6">
                    <w:pPr>
                      <w:pStyle w:val="BodyText"/>
                      <w:spacing w:line="23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AA959" w14:textId="77777777" w:rsidR="009102D6" w:rsidRDefault="00910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394" behindDoc="1" locked="0" layoutInCell="1" allowOverlap="1" wp14:anchorId="461A9371" wp14:editId="04972CBF">
              <wp:simplePos x="0" y="0"/>
              <wp:positionH relativeFrom="page">
                <wp:posOffset>3706495</wp:posOffset>
              </wp:positionH>
              <wp:positionV relativeFrom="page">
                <wp:posOffset>9943465</wp:posOffset>
              </wp:positionV>
              <wp:extent cx="175895" cy="164465"/>
              <wp:effectExtent l="1270" t="0" r="381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6CDA" w14:textId="77777777" w:rsidR="009102D6" w:rsidRDefault="009102D6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t>vii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1A937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291.85pt;margin-top:782.95pt;width:13.85pt;height:12.95pt;z-index:-108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" filled="f" stroked="f">
              <v:textbox inset="0,0,0,0">
                <w:txbxContent>
                  <w:p w14:paraId="30426CDA" w14:textId="77777777" w:rsidR="009102D6" w:rsidRDefault="009102D6">
                    <w:pPr>
                      <w:pStyle w:val="BodyText"/>
                      <w:spacing w:line="232" w:lineRule="exact"/>
                      <w:ind w:left="20"/>
                    </w:pPr>
                    <w:r>
                      <w:t>vii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F72BF" w14:textId="77777777" w:rsidR="009102D6" w:rsidRDefault="00910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395" behindDoc="1" locked="0" layoutInCell="1" allowOverlap="1" wp14:anchorId="369C54EF" wp14:editId="26731B7C">
              <wp:simplePos x="0" y="0"/>
              <wp:positionH relativeFrom="page">
                <wp:posOffset>3687445</wp:posOffset>
              </wp:positionH>
              <wp:positionV relativeFrom="page">
                <wp:posOffset>9943465</wp:posOffset>
              </wp:positionV>
              <wp:extent cx="213995" cy="164465"/>
              <wp:effectExtent l="1270" t="0" r="381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9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9CDA2" w14:textId="77777777" w:rsidR="009102D6" w:rsidRDefault="009102D6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viii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C54E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290.35pt;margin-top:782.95pt;width:16.85pt;height:12.95pt;z-index:-10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XEsAIAAK8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" filled="f" stroked="f">
              <v:textbox inset="0,0,0,0">
                <w:txbxContent>
                  <w:p w14:paraId="3DB9CDA2" w14:textId="77777777" w:rsidR="009102D6" w:rsidRDefault="009102D6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w w:val="95"/>
                      </w:rPr>
                      <w:t>viii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06699" w14:textId="77777777" w:rsidR="009102D6" w:rsidRDefault="00910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396" behindDoc="1" locked="0" layoutInCell="1" allowOverlap="1" wp14:anchorId="28F2228A" wp14:editId="6C23CE57">
              <wp:simplePos x="0" y="0"/>
              <wp:positionH relativeFrom="page">
                <wp:posOffset>3734435</wp:posOffset>
              </wp:positionH>
              <wp:positionV relativeFrom="page">
                <wp:posOffset>9943465</wp:posOffset>
              </wp:positionV>
              <wp:extent cx="120650" cy="164465"/>
              <wp:effectExtent l="635" t="0" r="254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0FF99" w14:textId="77777777" w:rsidR="009102D6" w:rsidRDefault="009102D6">
                          <w:pPr>
                            <w:pStyle w:val="BodyText"/>
                            <w:spacing w:line="23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2228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294.05pt;margin-top:782.95pt;width:9.5pt;height:12.95pt;z-index:-10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" filled="f" stroked="f">
              <v:textbox inset="0,0,0,0">
                <w:txbxContent>
                  <w:p w14:paraId="0F00FF99" w14:textId="77777777" w:rsidR="009102D6" w:rsidRDefault="009102D6">
                    <w:pPr>
                      <w:pStyle w:val="BodyText"/>
                      <w:spacing w:line="23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859D1" w14:textId="77777777" w:rsidR="009102D6" w:rsidRDefault="00910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397" behindDoc="1" locked="0" layoutInCell="1" allowOverlap="1" wp14:anchorId="34AFC103" wp14:editId="558C6F06">
              <wp:simplePos x="0" y="0"/>
              <wp:positionH relativeFrom="page">
                <wp:posOffset>3734435</wp:posOffset>
              </wp:positionH>
              <wp:positionV relativeFrom="page">
                <wp:posOffset>9943465</wp:posOffset>
              </wp:positionV>
              <wp:extent cx="120650" cy="164465"/>
              <wp:effectExtent l="635" t="0" r="254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266DD" w14:textId="77777777" w:rsidR="009102D6" w:rsidRDefault="009102D6">
                          <w:pPr>
                            <w:pStyle w:val="BodyText"/>
                            <w:spacing w:line="23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8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FC10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294.05pt;margin-top:782.95pt;width:9.5pt;height:12.95pt;z-index:-10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" filled="f" stroked="f">
              <v:textbox inset="0,0,0,0">
                <w:txbxContent>
                  <w:p w14:paraId="089266DD" w14:textId="77777777" w:rsidR="009102D6" w:rsidRDefault="009102D6">
                    <w:pPr>
                      <w:pStyle w:val="BodyText"/>
                      <w:spacing w:line="23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8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B01BE" w14:textId="77777777" w:rsidR="009102D6" w:rsidRDefault="00910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398" behindDoc="1" locked="0" layoutInCell="1" allowOverlap="1" wp14:anchorId="078C1858" wp14:editId="248E8F4F">
              <wp:simplePos x="0" y="0"/>
              <wp:positionH relativeFrom="page">
                <wp:posOffset>3734435</wp:posOffset>
              </wp:positionH>
              <wp:positionV relativeFrom="page">
                <wp:posOffset>9943465</wp:posOffset>
              </wp:positionV>
              <wp:extent cx="120650" cy="164465"/>
              <wp:effectExtent l="635" t="0" r="254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A9757" w14:textId="77777777" w:rsidR="009102D6" w:rsidRDefault="009102D6">
                          <w:pPr>
                            <w:pStyle w:val="BodyText"/>
                            <w:spacing w:line="23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8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8C18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294.05pt;margin-top:782.95pt;width:9.5pt;height:12.95pt;z-index:-10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" filled="f" stroked="f">
              <v:textbox inset="0,0,0,0">
                <w:txbxContent>
                  <w:p w14:paraId="313A9757" w14:textId="77777777" w:rsidR="009102D6" w:rsidRDefault="009102D6">
                    <w:pPr>
                      <w:pStyle w:val="BodyText"/>
                      <w:spacing w:line="23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8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78727" w14:textId="77777777" w:rsidR="009102D6" w:rsidRDefault="00910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399" behindDoc="1" locked="0" layoutInCell="1" allowOverlap="1" wp14:anchorId="0C1C8B0A" wp14:editId="3E0EC118">
              <wp:simplePos x="0" y="0"/>
              <wp:positionH relativeFrom="page">
                <wp:posOffset>3734435</wp:posOffset>
              </wp:positionH>
              <wp:positionV relativeFrom="page">
                <wp:posOffset>9943465</wp:posOffset>
              </wp:positionV>
              <wp:extent cx="120650" cy="164465"/>
              <wp:effectExtent l="635" t="0" r="254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8E2BD" w14:textId="77777777" w:rsidR="009102D6" w:rsidRDefault="009102D6">
                          <w:pPr>
                            <w:pStyle w:val="BodyText"/>
                            <w:spacing w:line="23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8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C8B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294.05pt;margin-top:782.95pt;width:9.5pt;height:12.95pt;z-index:-108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tDrgIAAK8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" filled="f" stroked="f">
              <v:textbox inset="0,0,0,0">
                <w:txbxContent>
                  <w:p w14:paraId="5D98E2BD" w14:textId="77777777" w:rsidR="009102D6" w:rsidRDefault="009102D6">
                    <w:pPr>
                      <w:pStyle w:val="BodyText"/>
                      <w:spacing w:line="23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8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E5A01" w14:textId="77777777" w:rsidR="002B34CF" w:rsidRDefault="002B34CF">
      <w:r>
        <w:separator/>
      </w:r>
    </w:p>
  </w:footnote>
  <w:footnote w:type="continuationSeparator" w:id="0">
    <w:p w14:paraId="02AED371" w14:textId="77777777" w:rsidR="002B34CF" w:rsidRDefault="002B3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75995"/>
    <w:multiLevelType w:val="multilevel"/>
    <w:tmpl w:val="F9E69526"/>
    <w:lvl w:ilvl="0">
      <w:start w:val="6"/>
      <w:numFmt w:val="decimal"/>
      <w:lvlText w:val="%1"/>
      <w:lvlJc w:val="left"/>
      <w:pPr>
        <w:ind w:left="837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7" w:hanging="736"/>
        <w:jc w:val="left"/>
      </w:pPr>
      <w:rPr>
        <w:rFonts w:ascii="Georgia" w:eastAsia="Georgia" w:hAnsi="Georgia" w:hint="default"/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647" w:hanging="279"/>
        <w:jc w:val="right"/>
      </w:pPr>
      <w:rPr>
        <w:rFonts w:ascii="Georgia" w:eastAsia="Georgia" w:hAnsi="Georgia" w:hint="default"/>
        <w:w w:val="110"/>
        <w:sz w:val="22"/>
        <w:szCs w:val="22"/>
      </w:rPr>
    </w:lvl>
    <w:lvl w:ilvl="3">
      <w:start w:val="1"/>
      <w:numFmt w:val="bullet"/>
      <w:lvlText w:val="•"/>
      <w:lvlJc w:val="left"/>
      <w:pPr>
        <w:ind w:left="2652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9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7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75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2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0" w:hanging="279"/>
      </w:pPr>
      <w:rPr>
        <w:rFonts w:hint="default"/>
      </w:rPr>
    </w:lvl>
  </w:abstractNum>
  <w:abstractNum w:abstractNumId="1" w15:restartNumberingAfterBreak="0">
    <w:nsid w:val="35B4710A"/>
    <w:multiLevelType w:val="multilevel"/>
    <w:tmpl w:val="5378A372"/>
    <w:lvl w:ilvl="0">
      <w:start w:val="3"/>
      <w:numFmt w:val="decimal"/>
      <w:lvlText w:val="%1"/>
      <w:lvlJc w:val="left"/>
      <w:pPr>
        <w:ind w:left="923" w:hanging="82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3" w:hanging="82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3" w:hanging="822"/>
        <w:jc w:val="left"/>
      </w:pPr>
      <w:rPr>
        <w:rFonts w:ascii="Georgia" w:eastAsia="Georgia" w:hAnsi="Georgia" w:hint="default"/>
        <w:b/>
        <w:bCs/>
        <w:w w:val="101"/>
        <w:sz w:val="24"/>
        <w:szCs w:val="24"/>
      </w:rPr>
    </w:lvl>
    <w:lvl w:ilvl="3">
      <w:start w:val="1"/>
      <w:numFmt w:val="bullet"/>
      <w:lvlText w:val="•"/>
      <w:lvlJc w:val="left"/>
      <w:pPr>
        <w:ind w:left="3348" w:hanging="8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6" w:hanging="8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4" w:hanging="8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8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0" w:hanging="8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9" w:hanging="822"/>
      </w:pPr>
      <w:rPr>
        <w:rFonts w:hint="default"/>
      </w:rPr>
    </w:lvl>
  </w:abstractNum>
  <w:abstractNum w:abstractNumId="2" w15:restartNumberingAfterBreak="0">
    <w:nsid w:val="5275286E"/>
    <w:multiLevelType w:val="multilevel"/>
    <w:tmpl w:val="D1AE8D4A"/>
    <w:lvl w:ilvl="0">
      <w:start w:val="1"/>
      <w:numFmt w:val="decimal"/>
      <w:lvlText w:val="%1"/>
      <w:lvlJc w:val="left"/>
      <w:pPr>
        <w:ind w:left="469" w:hanging="328"/>
        <w:jc w:val="left"/>
      </w:pPr>
      <w:rPr>
        <w:rFonts w:ascii="Georgia" w:eastAsia="Georgia" w:hAnsi="Georgia" w:hint="default"/>
        <w:b/>
        <w:bCs/>
        <w:w w:val="116"/>
        <w:sz w:val="22"/>
        <w:szCs w:val="22"/>
      </w:rPr>
    </w:lvl>
    <w:lvl w:ilvl="1">
      <w:start w:val="1"/>
      <w:numFmt w:val="decimal"/>
      <w:lvlText w:val="%1.%2"/>
      <w:lvlJc w:val="left"/>
      <w:pPr>
        <w:ind w:left="970" w:hanging="502"/>
        <w:jc w:val="left"/>
      </w:pPr>
      <w:rPr>
        <w:rFonts w:ascii="Georgia" w:eastAsia="Georgia" w:hAnsi="Georgia" w:hint="default"/>
        <w:w w:val="101"/>
        <w:sz w:val="22"/>
        <w:szCs w:val="22"/>
      </w:rPr>
    </w:lvl>
    <w:lvl w:ilvl="2">
      <w:start w:val="1"/>
      <w:numFmt w:val="decimal"/>
      <w:lvlText w:val="%1.%2.%3"/>
      <w:lvlJc w:val="left"/>
      <w:pPr>
        <w:ind w:left="1668" w:hanging="699"/>
        <w:jc w:val="left"/>
      </w:pPr>
      <w:rPr>
        <w:rFonts w:ascii="Georgia" w:eastAsia="Georgia" w:hAnsi="Georgia" w:hint="default"/>
        <w:w w:val="105"/>
        <w:sz w:val="22"/>
        <w:szCs w:val="22"/>
      </w:rPr>
    </w:lvl>
    <w:lvl w:ilvl="3">
      <w:start w:val="1"/>
      <w:numFmt w:val="bullet"/>
      <w:lvlText w:val="•"/>
      <w:lvlJc w:val="left"/>
      <w:pPr>
        <w:ind w:left="1668" w:hanging="6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69" w:hanging="6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98" w:hanging="6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27" w:hanging="6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57" w:hanging="6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86" w:hanging="699"/>
      </w:pPr>
      <w:rPr>
        <w:rFonts w:hint="default"/>
      </w:rPr>
    </w:lvl>
  </w:abstractNum>
  <w:abstractNum w:abstractNumId="3" w15:restartNumberingAfterBreak="0">
    <w:nsid w:val="55A61C54"/>
    <w:multiLevelType w:val="multilevel"/>
    <w:tmpl w:val="CAB28C96"/>
    <w:lvl w:ilvl="0">
      <w:start w:val="3"/>
      <w:numFmt w:val="decimal"/>
      <w:lvlText w:val="%1"/>
      <w:lvlJc w:val="left"/>
      <w:pPr>
        <w:ind w:left="837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7" w:hanging="736"/>
        <w:jc w:val="left"/>
      </w:pPr>
      <w:rPr>
        <w:rFonts w:ascii="Georgia" w:eastAsia="Georgia" w:hAnsi="Georgia" w:hint="default"/>
        <w:b/>
        <w:bCs/>
        <w:w w:val="101"/>
        <w:sz w:val="28"/>
        <w:szCs w:val="28"/>
      </w:rPr>
    </w:lvl>
    <w:lvl w:ilvl="2">
      <w:start w:val="1"/>
      <w:numFmt w:val="decimal"/>
      <w:lvlText w:val="%3."/>
      <w:lvlJc w:val="left"/>
      <w:pPr>
        <w:ind w:left="647" w:hanging="279"/>
        <w:jc w:val="left"/>
      </w:pPr>
      <w:rPr>
        <w:rFonts w:ascii="Georgia" w:eastAsia="Georgia" w:hAnsi="Georgia" w:hint="default"/>
        <w:w w:val="110"/>
        <w:sz w:val="22"/>
        <w:szCs w:val="22"/>
      </w:rPr>
    </w:lvl>
    <w:lvl w:ilvl="3">
      <w:start w:val="1"/>
      <w:numFmt w:val="bullet"/>
      <w:lvlText w:val="•"/>
      <w:lvlJc w:val="left"/>
      <w:pPr>
        <w:ind w:left="2652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9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7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75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2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0" w:hanging="279"/>
      </w:pPr>
      <w:rPr>
        <w:rFonts w:hint="default"/>
      </w:rPr>
    </w:lvl>
  </w:abstractNum>
  <w:abstractNum w:abstractNumId="4" w15:restartNumberingAfterBreak="0">
    <w:nsid w:val="60AE4B42"/>
    <w:multiLevelType w:val="multilevel"/>
    <w:tmpl w:val="F5902F42"/>
    <w:lvl w:ilvl="0">
      <w:start w:val="1"/>
      <w:numFmt w:val="decimal"/>
      <w:lvlText w:val="%1"/>
      <w:lvlJc w:val="left"/>
      <w:pPr>
        <w:ind w:left="837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7" w:hanging="736"/>
        <w:jc w:val="left"/>
      </w:pPr>
      <w:rPr>
        <w:rFonts w:ascii="Georgia" w:eastAsia="Georgia" w:hAnsi="Georgia" w:hint="default"/>
        <w:b/>
        <w:bCs/>
        <w:w w:val="112"/>
        <w:sz w:val="28"/>
        <w:szCs w:val="28"/>
      </w:rPr>
    </w:lvl>
    <w:lvl w:ilvl="2">
      <w:start w:val="1"/>
      <w:numFmt w:val="bullet"/>
      <w:lvlText w:val="•"/>
      <w:lvlJc w:val="left"/>
      <w:pPr>
        <w:ind w:left="2470" w:hanging="7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7" w:hanging="7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4" w:hanging="7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1" w:hanging="7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8" w:hanging="7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4" w:hanging="7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71" w:hanging="736"/>
      </w:pPr>
      <w:rPr>
        <w:rFonts w:hint="default"/>
      </w:rPr>
    </w:lvl>
  </w:abstractNum>
  <w:abstractNum w:abstractNumId="5" w15:restartNumberingAfterBreak="0">
    <w:nsid w:val="660C39B4"/>
    <w:multiLevelType w:val="multilevel"/>
    <w:tmpl w:val="84D0B8EE"/>
    <w:lvl w:ilvl="0">
      <w:start w:val="5"/>
      <w:numFmt w:val="decimal"/>
      <w:lvlText w:val="%1"/>
      <w:lvlJc w:val="left"/>
      <w:pPr>
        <w:ind w:left="837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7" w:hanging="736"/>
        <w:jc w:val="left"/>
      </w:pPr>
      <w:rPr>
        <w:rFonts w:ascii="Georgia" w:eastAsia="Georgia" w:hAnsi="Georgia" w:hint="default"/>
        <w:b/>
        <w:bCs/>
        <w:w w:val="103"/>
        <w:sz w:val="28"/>
        <w:szCs w:val="28"/>
      </w:rPr>
    </w:lvl>
    <w:lvl w:ilvl="2">
      <w:start w:val="1"/>
      <w:numFmt w:val="decimal"/>
      <w:lvlText w:val="%1.%2.%3"/>
      <w:lvlJc w:val="left"/>
      <w:pPr>
        <w:ind w:left="923" w:hanging="822"/>
        <w:jc w:val="left"/>
      </w:pPr>
      <w:rPr>
        <w:rFonts w:ascii="Georgia" w:eastAsia="Georgia" w:hAnsi="Georgia" w:hint="default"/>
        <w:b/>
        <w:bCs/>
        <w:w w:val="102"/>
        <w:sz w:val="24"/>
        <w:szCs w:val="24"/>
      </w:rPr>
    </w:lvl>
    <w:lvl w:ilvl="3">
      <w:start w:val="1"/>
      <w:numFmt w:val="bullet"/>
      <w:lvlText w:val="•"/>
      <w:lvlJc w:val="left"/>
      <w:pPr>
        <w:ind w:left="2737" w:hanging="8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4" w:hanging="8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51" w:hanging="8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58" w:hanging="8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4" w:hanging="8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1" w:hanging="822"/>
      </w:pPr>
      <w:rPr>
        <w:rFonts w:hint="default"/>
      </w:rPr>
    </w:lvl>
  </w:abstractNum>
  <w:abstractNum w:abstractNumId="6" w15:restartNumberingAfterBreak="0">
    <w:nsid w:val="68195E71"/>
    <w:multiLevelType w:val="multilevel"/>
    <w:tmpl w:val="27FC36AA"/>
    <w:lvl w:ilvl="0">
      <w:start w:val="2"/>
      <w:numFmt w:val="decimal"/>
      <w:lvlText w:val="%1"/>
      <w:lvlJc w:val="left"/>
      <w:pPr>
        <w:ind w:left="837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7" w:hanging="736"/>
        <w:jc w:val="left"/>
      </w:pPr>
      <w:rPr>
        <w:rFonts w:ascii="Georgia" w:eastAsia="Georgia" w:hAnsi="Georgia" w:hint="default"/>
        <w:b/>
        <w:bCs/>
        <w:w w:val="101"/>
        <w:sz w:val="28"/>
        <w:szCs w:val="28"/>
      </w:rPr>
    </w:lvl>
    <w:lvl w:ilvl="2">
      <w:start w:val="1"/>
      <w:numFmt w:val="decimal"/>
      <w:lvlText w:val="%1.%2.%3"/>
      <w:lvlJc w:val="left"/>
      <w:pPr>
        <w:ind w:left="923" w:hanging="822"/>
        <w:jc w:val="left"/>
      </w:pPr>
      <w:rPr>
        <w:rFonts w:ascii="Georgia" w:eastAsia="Georgia" w:hAnsi="Georgia" w:hint="default"/>
        <w:b/>
        <w:bCs/>
        <w:w w:val="95"/>
        <w:sz w:val="24"/>
        <w:szCs w:val="24"/>
      </w:rPr>
    </w:lvl>
    <w:lvl w:ilvl="3">
      <w:start w:val="1"/>
      <w:numFmt w:val="decimal"/>
      <w:lvlText w:val="%4."/>
      <w:lvlJc w:val="left"/>
      <w:pPr>
        <w:ind w:left="647" w:hanging="279"/>
        <w:jc w:val="left"/>
      </w:pPr>
      <w:rPr>
        <w:rFonts w:ascii="Georgia" w:eastAsia="Georgia" w:hAnsi="Georgia" w:hint="default"/>
        <w:w w:val="110"/>
        <w:sz w:val="22"/>
        <w:szCs w:val="22"/>
      </w:rPr>
    </w:lvl>
    <w:lvl w:ilvl="4">
      <w:start w:val="1"/>
      <w:numFmt w:val="bullet"/>
      <w:lvlText w:val="•"/>
      <w:lvlJc w:val="left"/>
      <w:pPr>
        <w:ind w:left="2944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54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64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74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85" w:hanging="279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ge Pião">
    <w15:presenceInfo w15:providerId="None" w15:userId="Jorge Piã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1C"/>
    <w:rsid w:val="0010771C"/>
    <w:rsid w:val="00160C4F"/>
    <w:rsid w:val="002B34CF"/>
    <w:rsid w:val="002D3892"/>
    <w:rsid w:val="00313BC3"/>
    <w:rsid w:val="00313BCE"/>
    <w:rsid w:val="0062550A"/>
    <w:rsid w:val="0063070A"/>
    <w:rsid w:val="00662DD3"/>
    <w:rsid w:val="00743CB0"/>
    <w:rsid w:val="009102D6"/>
    <w:rsid w:val="00AC137A"/>
    <w:rsid w:val="00D521F0"/>
    <w:rsid w:val="00EC17AE"/>
    <w:rsid w:val="00F32AD5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8A3223"/>
  <w15:docId w15:val="{4CCC8F09-DDDD-472A-BF93-24F9F37F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37" w:hanging="736"/>
      <w:outlineLvl w:val="0"/>
    </w:pPr>
    <w:rPr>
      <w:rFonts w:ascii="Georgia" w:eastAsia="Georgia" w:hAnsi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923" w:hanging="822"/>
      <w:outlineLvl w:val="1"/>
    </w:pPr>
    <w:rPr>
      <w:rFonts w:ascii="Georgia" w:eastAsia="Georgia" w:hAnsi="Georg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923" w:hanging="822"/>
      <w:outlineLvl w:val="2"/>
    </w:pPr>
    <w:rPr>
      <w:rFonts w:ascii="Verdana" w:eastAsia="Verdana" w:hAnsi="Verdana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46"/>
      <w:ind w:left="469" w:hanging="328"/>
    </w:pPr>
    <w:rPr>
      <w:rFonts w:ascii="Georgia" w:eastAsia="Georgia" w:hAnsi="Georgia"/>
      <w:b/>
      <w:bCs/>
    </w:rPr>
  </w:style>
  <w:style w:type="paragraph" w:styleId="TOC2">
    <w:name w:val="toc 2"/>
    <w:basedOn w:val="Normal"/>
    <w:uiPriority w:val="1"/>
    <w:qFormat/>
    <w:pPr>
      <w:spacing w:before="120"/>
      <w:ind w:left="469"/>
    </w:pPr>
    <w:rPr>
      <w:rFonts w:ascii="Georgia" w:eastAsia="Georgia" w:hAnsi="Georgia"/>
    </w:rPr>
  </w:style>
  <w:style w:type="paragraph" w:styleId="TOC3">
    <w:name w:val="toc 3"/>
    <w:basedOn w:val="Normal"/>
    <w:uiPriority w:val="1"/>
    <w:qFormat/>
    <w:pPr>
      <w:spacing w:before="120"/>
      <w:ind w:left="970"/>
    </w:pPr>
    <w:rPr>
      <w:rFonts w:ascii="Georgia" w:eastAsia="Georgia" w:hAnsi="Georgia"/>
    </w:rPr>
  </w:style>
  <w:style w:type="paragraph" w:styleId="TOC4">
    <w:name w:val="toc 4"/>
    <w:basedOn w:val="Normal"/>
    <w:uiPriority w:val="1"/>
    <w:qFormat/>
    <w:pPr>
      <w:spacing w:before="116"/>
      <w:ind w:left="970"/>
    </w:pPr>
    <w:rPr>
      <w:rFonts w:ascii="Arial" w:eastAsia="Arial" w:hAnsi="Arial"/>
      <w:b/>
      <w:bCs/>
      <w:i/>
    </w:rPr>
  </w:style>
  <w:style w:type="paragraph" w:styleId="BodyText">
    <w:name w:val="Body Text"/>
    <w:basedOn w:val="Normal"/>
    <w:uiPriority w:val="1"/>
    <w:qFormat/>
    <w:pPr>
      <w:ind w:left="101"/>
    </w:pPr>
    <w:rPr>
      <w:rFonts w:ascii="Georgia" w:eastAsia="Georgia" w:hAnsi="Georgi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625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5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5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5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11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footer" Target="footer7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10.xm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9.xm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image" Target="media/image2.jpe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41</Pages>
  <Words>4932</Words>
  <Characters>26639</Characters>
  <Application>Microsoft Office Word</Application>
  <DocSecurity>0</DocSecurity>
  <Lines>221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jmartins</dc:creator>
  <cp:lastModifiedBy>Jorge Pião</cp:lastModifiedBy>
  <cp:revision>8</cp:revision>
  <dcterms:created xsi:type="dcterms:W3CDTF">2020-05-06T14:19:00Z</dcterms:created>
  <dcterms:modified xsi:type="dcterms:W3CDTF">2020-05-07T09:36:00Z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2020-05-03T00:00:00Z</vt:filetime>
  </property>
  <property fmtid="{D5CDD505-2E9C-101B-9397-08002B2CF9AE}" pid="3" name="LastSaved">
    <vt:filetime>2020-05-06T00:00:00Z</vt:filetime>
  </property>
</Properties>
</file>